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46DA" w14:textId="7EF7F6AC" w:rsidR="00B45594" w:rsidRPr="00D0095F" w:rsidRDefault="00B45594" w:rsidP="00437E61">
      <w:pPr>
        <w:spacing w:line="480" w:lineRule="auto"/>
        <w:jc w:val="center"/>
        <w:rPr>
          <w:b/>
          <w:bCs/>
          <w:sz w:val="20"/>
          <w:szCs w:val="20"/>
        </w:rPr>
      </w:pPr>
      <w:r w:rsidRPr="00D0095F">
        <w:rPr>
          <w:b/>
          <w:bCs/>
          <w:sz w:val="20"/>
          <w:szCs w:val="20"/>
        </w:rPr>
        <w:t>Title Page</w:t>
      </w:r>
    </w:p>
    <w:p w14:paraId="45CC6DCB" w14:textId="7DDABD26" w:rsidR="00F91D11" w:rsidRPr="00D0095F" w:rsidRDefault="00F91D11" w:rsidP="00437E61">
      <w:pPr>
        <w:spacing w:line="480" w:lineRule="auto"/>
        <w:rPr>
          <w:b/>
          <w:bCs/>
          <w:sz w:val="20"/>
          <w:szCs w:val="20"/>
        </w:rPr>
      </w:pPr>
      <w:r w:rsidRPr="00D0095F">
        <w:rPr>
          <w:b/>
          <w:bCs/>
          <w:sz w:val="20"/>
          <w:szCs w:val="20"/>
        </w:rPr>
        <w:t>Title:</w:t>
      </w:r>
    </w:p>
    <w:p w14:paraId="4E9CD7D7" w14:textId="44251460" w:rsidR="00F91D11" w:rsidRPr="00D0095F" w:rsidRDefault="00E467F1" w:rsidP="00437E61">
      <w:pPr>
        <w:spacing w:line="480" w:lineRule="auto"/>
        <w:jc w:val="center"/>
        <w:rPr>
          <w:b/>
          <w:bCs/>
          <w:sz w:val="20"/>
          <w:szCs w:val="20"/>
        </w:rPr>
      </w:pPr>
      <w:r w:rsidRPr="00804980">
        <w:rPr>
          <w:b/>
          <w:bCs/>
          <w:sz w:val="20"/>
          <w:szCs w:val="20"/>
        </w:rPr>
        <w:t xml:space="preserve">Intentions of Landowners </w:t>
      </w:r>
      <w:del w:id="0" w:author="Bijesh Mishra" w:date="2023-03-02T16:29:00Z">
        <w:r w:rsidR="00BB2573" w:rsidDel="00BB2573">
          <w:rPr>
            <w:b/>
            <w:bCs/>
            <w:sz w:val="20"/>
            <w:szCs w:val="20"/>
          </w:rPr>
          <w:delText xml:space="preserve">in South-central USA </w:delText>
        </w:r>
      </w:del>
      <w:r w:rsidRPr="00804980">
        <w:rPr>
          <w:b/>
          <w:bCs/>
          <w:sz w:val="20"/>
          <w:szCs w:val="20"/>
        </w:rPr>
        <w:t>towards Active Management of Ecosystem for Deer Habitat</w:t>
      </w:r>
    </w:p>
    <w:p w14:paraId="72113DCD" w14:textId="54B235B3" w:rsidR="00F91D11" w:rsidRPr="00D0095F" w:rsidRDefault="00F91D11" w:rsidP="00437E61">
      <w:pPr>
        <w:spacing w:line="480" w:lineRule="auto"/>
        <w:rPr>
          <w:b/>
          <w:bCs/>
          <w:sz w:val="20"/>
          <w:szCs w:val="20"/>
        </w:rPr>
      </w:pPr>
    </w:p>
    <w:p w14:paraId="1A7CD47D" w14:textId="77777777" w:rsidR="00F91D11" w:rsidRPr="00D0095F" w:rsidRDefault="00F91D11" w:rsidP="00437E61">
      <w:pPr>
        <w:spacing w:line="480" w:lineRule="auto"/>
        <w:rPr>
          <w:b/>
          <w:bCs/>
          <w:sz w:val="20"/>
          <w:szCs w:val="20"/>
        </w:rPr>
      </w:pPr>
      <w:r w:rsidRPr="00D0095F">
        <w:rPr>
          <w:b/>
          <w:bCs/>
          <w:sz w:val="20"/>
          <w:szCs w:val="20"/>
        </w:rPr>
        <w:t>Authors:</w:t>
      </w:r>
    </w:p>
    <w:p w14:paraId="7A0925A3" w14:textId="77777777" w:rsidR="00F14E8A" w:rsidRDefault="00F91D11" w:rsidP="00437E61">
      <w:pPr>
        <w:spacing w:line="480" w:lineRule="auto"/>
        <w:rPr>
          <w:sz w:val="20"/>
          <w:szCs w:val="20"/>
          <w:lang w:bidi="ne-NP"/>
        </w:rPr>
      </w:pPr>
      <w:r w:rsidRPr="00D0095F">
        <w:rPr>
          <w:sz w:val="20"/>
          <w:szCs w:val="20"/>
        </w:rPr>
        <w:t>Bijesh Mishra</w:t>
      </w:r>
      <w:r w:rsidRPr="00D0095F">
        <w:rPr>
          <w:sz w:val="20"/>
          <w:szCs w:val="20"/>
          <w:cs/>
        </w:rPr>
        <w:t xml:space="preserve"> (</w:t>
      </w:r>
      <w:r w:rsidRPr="00D0095F">
        <w:rPr>
          <w:rFonts w:ascii="Kokila" w:hAnsi="Kokila" w:cs="Kokila" w:hint="cs"/>
          <w:sz w:val="20"/>
          <w:szCs w:val="20"/>
          <w:cs/>
        </w:rPr>
        <w:t>वि</w:t>
      </w:r>
      <w:r w:rsidRPr="00D0095F">
        <w:rPr>
          <w:rFonts w:ascii="Kokila" w:hAnsi="Kokila" w:cs="Kokila" w:hint="cs"/>
          <w:sz w:val="20"/>
          <w:szCs w:val="20"/>
          <w:cs/>
          <w:lang w:bidi="ne-NP"/>
        </w:rPr>
        <w:t>जेश</w:t>
      </w:r>
      <w:r w:rsidRPr="00D0095F">
        <w:rPr>
          <w:sz w:val="20"/>
          <w:szCs w:val="20"/>
          <w:cs/>
          <w:lang w:bidi="ne-NP"/>
        </w:rPr>
        <w:t xml:space="preserve"> </w:t>
      </w:r>
      <w:r w:rsidRPr="00D0095F">
        <w:rPr>
          <w:rFonts w:ascii="Kokila" w:hAnsi="Kokila" w:cs="Kokila" w:hint="cs"/>
          <w:sz w:val="20"/>
          <w:szCs w:val="20"/>
          <w:cs/>
          <w:lang w:bidi="ne-NP"/>
        </w:rPr>
        <w:t>मिश्र</w:t>
      </w:r>
      <w:r w:rsidRPr="00D0095F">
        <w:rPr>
          <w:sz w:val="20"/>
          <w:szCs w:val="20"/>
          <w:cs/>
          <w:lang w:bidi="ne-NP"/>
        </w:rPr>
        <w:t>)</w:t>
      </w:r>
    </w:p>
    <w:p w14:paraId="24BC0CE6" w14:textId="569C0D7E" w:rsidR="00F14E8A" w:rsidRDefault="00F91D11" w:rsidP="00437E61">
      <w:pPr>
        <w:spacing w:line="480" w:lineRule="auto"/>
        <w:rPr>
          <w:sz w:val="20"/>
          <w:szCs w:val="20"/>
          <w:lang w:bidi="ne-NP"/>
        </w:rPr>
      </w:pPr>
      <w:r w:rsidRPr="00D0095F">
        <w:rPr>
          <w:sz w:val="20"/>
          <w:szCs w:val="20"/>
          <w:lang w:bidi="ne-NP"/>
        </w:rPr>
        <w:t>(</w:t>
      </w:r>
      <w:r w:rsidR="00000000">
        <w:fldChar w:fldCharType="begin"/>
      </w:r>
      <w:r w:rsidR="00000000">
        <w:instrText>HYPERLINK "mailto:bijesh.mishra@okstate.edu"</w:instrText>
      </w:r>
      <w:r w:rsidR="00000000">
        <w:fldChar w:fldCharType="separate"/>
      </w:r>
      <w:r w:rsidRPr="00D0095F">
        <w:rPr>
          <w:rStyle w:val="Hyperlink"/>
          <w:sz w:val="20"/>
          <w:szCs w:val="20"/>
          <w:lang w:bidi="ne-NP"/>
        </w:rPr>
        <w:t>bijesh.mishra@okstate.edu</w:t>
      </w:r>
      <w:r w:rsidR="00000000">
        <w:rPr>
          <w:rStyle w:val="Hyperlink"/>
          <w:sz w:val="20"/>
          <w:szCs w:val="20"/>
          <w:lang w:bidi="ne-NP"/>
        </w:rPr>
        <w:fldChar w:fldCharType="end"/>
      </w:r>
      <w:r w:rsidRPr="00D0095F">
        <w:rPr>
          <w:sz w:val="20"/>
          <w:szCs w:val="20"/>
          <w:lang w:bidi="ne-NP"/>
        </w:rPr>
        <w:t xml:space="preserve">; </w:t>
      </w:r>
      <w:r w:rsidR="00000000">
        <w:fldChar w:fldCharType="begin"/>
      </w:r>
      <w:r w:rsidR="00000000">
        <w:instrText>HYPERLINK "mailto:bzm0094@auburn.edu"</w:instrText>
      </w:r>
      <w:r w:rsidR="00000000">
        <w:fldChar w:fldCharType="separate"/>
      </w:r>
      <w:r w:rsidR="00E467F1" w:rsidRPr="00D0095F">
        <w:rPr>
          <w:rStyle w:val="Hyperlink"/>
          <w:sz w:val="20"/>
          <w:szCs w:val="20"/>
          <w:lang w:bidi="ne-NP"/>
        </w:rPr>
        <w:t>bzm0094@auburn.edu</w:t>
      </w:r>
      <w:r w:rsidR="00000000">
        <w:rPr>
          <w:rStyle w:val="Hyperlink"/>
          <w:sz w:val="20"/>
          <w:szCs w:val="20"/>
          <w:lang w:bidi="ne-NP"/>
        </w:rPr>
        <w:fldChar w:fldCharType="end"/>
      </w:r>
      <w:r w:rsidR="00E467F1" w:rsidRPr="00D0095F">
        <w:rPr>
          <w:sz w:val="20"/>
          <w:szCs w:val="20"/>
          <w:lang w:bidi="ne-NP"/>
        </w:rPr>
        <w:t xml:space="preserve">; </w:t>
      </w:r>
      <w:r w:rsidRPr="00D0095F">
        <w:rPr>
          <w:sz w:val="20"/>
          <w:szCs w:val="20"/>
          <w:lang w:bidi="ne-NP"/>
        </w:rPr>
        <w:t xml:space="preserve">bjs.misra@gmail.com) </w:t>
      </w:r>
    </w:p>
    <w:p w14:paraId="41F0925B" w14:textId="34470C9F" w:rsidR="00F91D11" w:rsidRPr="00D0095F" w:rsidRDefault="00F91D11" w:rsidP="00437E61">
      <w:pPr>
        <w:spacing w:line="480" w:lineRule="auto"/>
        <w:rPr>
          <w:sz w:val="20"/>
          <w:szCs w:val="20"/>
        </w:rPr>
      </w:pPr>
      <w:r w:rsidRPr="00D0095F">
        <w:rPr>
          <w:sz w:val="20"/>
          <w:szCs w:val="20"/>
          <w:lang w:bidi="ne-NP"/>
        </w:rPr>
        <w:t>(ORCID: 0000-0002-1180-611X)</w:t>
      </w:r>
      <w:r w:rsidRPr="00D0095F">
        <w:rPr>
          <w:sz w:val="20"/>
          <w:szCs w:val="20"/>
          <w:vertAlign w:val="superscript"/>
          <w:lang w:bidi="ne-NP"/>
        </w:rPr>
        <w:t>a d</w:t>
      </w:r>
      <w:r w:rsidRPr="00D0095F">
        <w:rPr>
          <w:sz w:val="20"/>
          <w:szCs w:val="20"/>
        </w:rPr>
        <w:t xml:space="preserve">, </w:t>
      </w:r>
    </w:p>
    <w:p w14:paraId="452B89D2" w14:textId="77777777" w:rsidR="00F91D11" w:rsidRPr="00D0095F" w:rsidRDefault="00F91D11" w:rsidP="00437E61">
      <w:pPr>
        <w:spacing w:line="480" w:lineRule="auto"/>
        <w:rPr>
          <w:sz w:val="20"/>
          <w:szCs w:val="20"/>
        </w:rPr>
      </w:pPr>
      <w:r w:rsidRPr="00D0095F">
        <w:rPr>
          <w:sz w:val="20"/>
          <w:szCs w:val="20"/>
        </w:rPr>
        <w:t xml:space="preserve">Omkar Joshi </w:t>
      </w:r>
      <w:r w:rsidRPr="00D0095F">
        <w:rPr>
          <w:sz w:val="20"/>
          <w:szCs w:val="20"/>
          <w:lang w:bidi="ne-NP"/>
        </w:rPr>
        <w:t>(omkar.joshi@okstate.edu)</w:t>
      </w:r>
      <w:r w:rsidRPr="00D0095F">
        <w:rPr>
          <w:sz w:val="20"/>
          <w:szCs w:val="20"/>
        </w:rPr>
        <w:t xml:space="preserve"> </w:t>
      </w:r>
      <w:r w:rsidRPr="00D0095F">
        <w:rPr>
          <w:sz w:val="20"/>
          <w:szCs w:val="20"/>
          <w:vertAlign w:val="superscript"/>
        </w:rPr>
        <w:t>a</w:t>
      </w:r>
      <w:r w:rsidRPr="00D0095F">
        <w:rPr>
          <w:sz w:val="20"/>
          <w:szCs w:val="20"/>
        </w:rPr>
        <w:t xml:space="preserve">, </w:t>
      </w:r>
    </w:p>
    <w:p w14:paraId="3253122F" w14:textId="77777777" w:rsidR="00F91D11" w:rsidRPr="00D0095F" w:rsidRDefault="00F91D11" w:rsidP="00437E61">
      <w:pPr>
        <w:spacing w:line="480" w:lineRule="auto"/>
        <w:rPr>
          <w:sz w:val="20"/>
          <w:szCs w:val="20"/>
        </w:rPr>
      </w:pPr>
      <w:r w:rsidRPr="00D0095F">
        <w:rPr>
          <w:sz w:val="20"/>
          <w:szCs w:val="20"/>
        </w:rPr>
        <w:t xml:space="preserve">Binod P. </w:t>
      </w:r>
      <w:proofErr w:type="spellStart"/>
      <w:r w:rsidRPr="00D0095F">
        <w:rPr>
          <w:sz w:val="20"/>
          <w:szCs w:val="20"/>
        </w:rPr>
        <w:t>Chapagain</w:t>
      </w:r>
      <w:proofErr w:type="spellEnd"/>
      <w:r w:rsidRPr="00D0095F">
        <w:rPr>
          <w:sz w:val="20"/>
          <w:szCs w:val="20"/>
        </w:rPr>
        <w:t xml:space="preserve"> </w:t>
      </w:r>
      <w:r w:rsidRPr="00D0095F">
        <w:rPr>
          <w:sz w:val="20"/>
          <w:szCs w:val="20"/>
          <w:lang w:bidi="ne-NP"/>
        </w:rPr>
        <w:t>(binod.chapagain@okstate.edu)</w:t>
      </w:r>
      <w:r w:rsidRPr="00D0095F">
        <w:rPr>
          <w:sz w:val="20"/>
          <w:szCs w:val="20"/>
        </w:rPr>
        <w:t xml:space="preserve"> </w:t>
      </w:r>
      <w:r w:rsidRPr="00D0095F">
        <w:rPr>
          <w:sz w:val="20"/>
          <w:szCs w:val="20"/>
          <w:vertAlign w:val="superscript"/>
        </w:rPr>
        <w:t>a b</w:t>
      </w:r>
      <w:r w:rsidRPr="00D0095F">
        <w:rPr>
          <w:sz w:val="20"/>
          <w:szCs w:val="20"/>
        </w:rPr>
        <w:t xml:space="preserve">, </w:t>
      </w:r>
    </w:p>
    <w:p w14:paraId="37ED6732" w14:textId="77777777" w:rsidR="00F91D11" w:rsidRPr="00D0095F" w:rsidRDefault="00F91D11" w:rsidP="00437E61">
      <w:pPr>
        <w:spacing w:line="480" w:lineRule="auto"/>
        <w:rPr>
          <w:sz w:val="20"/>
          <w:szCs w:val="20"/>
        </w:rPr>
      </w:pPr>
      <w:proofErr w:type="spellStart"/>
      <w:r w:rsidRPr="00D0095F">
        <w:rPr>
          <w:sz w:val="20"/>
          <w:szCs w:val="20"/>
        </w:rPr>
        <w:t>Lixia</w:t>
      </w:r>
      <w:proofErr w:type="spellEnd"/>
      <w:r w:rsidRPr="00D0095F">
        <w:rPr>
          <w:sz w:val="20"/>
          <w:szCs w:val="20"/>
        </w:rPr>
        <w:t xml:space="preserve"> He Lambert </w:t>
      </w:r>
      <w:r w:rsidRPr="00D0095F">
        <w:rPr>
          <w:sz w:val="20"/>
          <w:szCs w:val="20"/>
          <w:lang w:bidi="ne-NP"/>
        </w:rPr>
        <w:t>(lixia.lambert@okstate.edu)</w:t>
      </w:r>
      <w:r w:rsidRPr="00D0095F">
        <w:rPr>
          <w:sz w:val="20"/>
          <w:szCs w:val="20"/>
        </w:rPr>
        <w:t xml:space="preserve"> </w:t>
      </w:r>
      <w:r w:rsidRPr="00D0095F">
        <w:rPr>
          <w:sz w:val="20"/>
          <w:szCs w:val="20"/>
          <w:vertAlign w:val="superscript"/>
        </w:rPr>
        <w:t>c</w:t>
      </w:r>
      <w:r w:rsidRPr="00D0095F">
        <w:rPr>
          <w:sz w:val="20"/>
          <w:szCs w:val="20"/>
        </w:rPr>
        <w:t xml:space="preserve">, </w:t>
      </w:r>
    </w:p>
    <w:p w14:paraId="299CC600" w14:textId="77777777" w:rsidR="00F91D11" w:rsidRPr="00D0095F" w:rsidRDefault="00F91D11" w:rsidP="00437E61">
      <w:pPr>
        <w:spacing w:line="480" w:lineRule="auto"/>
        <w:rPr>
          <w:sz w:val="20"/>
          <w:szCs w:val="20"/>
        </w:rPr>
      </w:pPr>
      <w:r w:rsidRPr="00D0095F">
        <w:rPr>
          <w:sz w:val="20"/>
          <w:szCs w:val="20"/>
        </w:rPr>
        <w:t xml:space="preserve">Rodney E. Will </w:t>
      </w:r>
      <w:r w:rsidRPr="00D0095F">
        <w:rPr>
          <w:sz w:val="20"/>
          <w:szCs w:val="20"/>
          <w:lang w:bidi="ne-NP"/>
        </w:rPr>
        <w:t>(rodney.will@okstate.edu)</w:t>
      </w:r>
      <w:r w:rsidRPr="00D0095F">
        <w:rPr>
          <w:sz w:val="20"/>
          <w:szCs w:val="20"/>
        </w:rPr>
        <w:t xml:space="preserve"> </w:t>
      </w:r>
      <w:r w:rsidRPr="00D0095F">
        <w:rPr>
          <w:sz w:val="20"/>
          <w:szCs w:val="20"/>
          <w:vertAlign w:val="superscript"/>
        </w:rPr>
        <w:t>a</w:t>
      </w:r>
    </w:p>
    <w:p w14:paraId="7E64C9DC" w14:textId="77777777" w:rsidR="00F91D11" w:rsidRPr="00D0095F" w:rsidRDefault="00F91D11" w:rsidP="00437E61">
      <w:pPr>
        <w:spacing w:line="480" w:lineRule="auto"/>
        <w:rPr>
          <w:sz w:val="20"/>
          <w:szCs w:val="20"/>
        </w:rPr>
      </w:pPr>
    </w:p>
    <w:p w14:paraId="7BA0F148" w14:textId="77777777" w:rsidR="00F91D11" w:rsidRPr="00D0095F" w:rsidRDefault="00F91D11" w:rsidP="00437E61">
      <w:pPr>
        <w:spacing w:line="480" w:lineRule="auto"/>
        <w:rPr>
          <w:b/>
          <w:bCs/>
          <w:sz w:val="20"/>
          <w:szCs w:val="20"/>
        </w:rPr>
      </w:pPr>
      <w:r w:rsidRPr="00D0095F">
        <w:rPr>
          <w:b/>
          <w:bCs/>
          <w:sz w:val="20"/>
          <w:szCs w:val="20"/>
        </w:rPr>
        <w:t>Affiliations:</w:t>
      </w:r>
    </w:p>
    <w:p w14:paraId="68555ACE" w14:textId="77777777" w:rsidR="00F91D11" w:rsidRPr="00D0095F" w:rsidRDefault="00F91D11" w:rsidP="00437E61">
      <w:pPr>
        <w:spacing w:line="480" w:lineRule="auto"/>
        <w:rPr>
          <w:sz w:val="20"/>
          <w:szCs w:val="20"/>
        </w:rPr>
      </w:pPr>
      <w:r w:rsidRPr="00D0095F">
        <w:rPr>
          <w:sz w:val="20"/>
          <w:szCs w:val="20"/>
          <w:vertAlign w:val="superscript"/>
        </w:rPr>
        <w:t>a</w:t>
      </w:r>
      <w:bookmarkStart w:id="1" w:name="OLE_LINK5"/>
      <w:bookmarkStart w:id="2" w:name="OLE_LINK6"/>
      <w:r w:rsidRPr="00D0095F">
        <w:rPr>
          <w:sz w:val="20"/>
          <w:szCs w:val="20"/>
        </w:rPr>
        <w:t xml:space="preserve"> Department of Natural Resource Ecology and Management, Oklahoma State University, Stillwater, Oklahoma, 74078</w:t>
      </w:r>
      <w:bookmarkEnd w:id="1"/>
      <w:bookmarkEnd w:id="2"/>
    </w:p>
    <w:p w14:paraId="2D897039" w14:textId="77777777" w:rsidR="00F91D11" w:rsidRPr="00D0095F" w:rsidRDefault="00F91D11" w:rsidP="00437E61">
      <w:pPr>
        <w:spacing w:line="480" w:lineRule="auto"/>
        <w:rPr>
          <w:sz w:val="20"/>
          <w:szCs w:val="20"/>
        </w:rPr>
      </w:pPr>
      <w:r w:rsidRPr="00D0095F">
        <w:rPr>
          <w:sz w:val="20"/>
          <w:szCs w:val="20"/>
          <w:vertAlign w:val="superscript"/>
        </w:rPr>
        <w:t>b</w:t>
      </w:r>
      <w:r w:rsidRPr="00D0095F">
        <w:rPr>
          <w:sz w:val="20"/>
          <w:szCs w:val="20"/>
        </w:rPr>
        <w:t xml:space="preserve"> Binod P. </w:t>
      </w:r>
      <w:proofErr w:type="spellStart"/>
      <w:r w:rsidRPr="00D0095F">
        <w:rPr>
          <w:sz w:val="20"/>
          <w:szCs w:val="20"/>
        </w:rPr>
        <w:t>Chapagain</w:t>
      </w:r>
      <w:proofErr w:type="spellEnd"/>
      <w:r w:rsidRPr="00D0095F">
        <w:rPr>
          <w:sz w:val="20"/>
          <w:szCs w:val="20"/>
        </w:rPr>
        <w:t>: Department of Natural Resource Ecology and Management, Oklahoma State University, Stillwater, Oklahoma, 74078</w:t>
      </w:r>
    </w:p>
    <w:p w14:paraId="0CA2F6F4" w14:textId="77777777" w:rsidR="00F91D11" w:rsidRPr="00D0095F" w:rsidRDefault="00F91D11" w:rsidP="00437E61">
      <w:pPr>
        <w:spacing w:line="480" w:lineRule="auto"/>
        <w:rPr>
          <w:sz w:val="20"/>
          <w:szCs w:val="20"/>
        </w:rPr>
      </w:pPr>
      <w:r w:rsidRPr="00D0095F">
        <w:rPr>
          <w:sz w:val="20"/>
          <w:szCs w:val="20"/>
          <w:vertAlign w:val="superscript"/>
        </w:rPr>
        <w:t>c</w:t>
      </w:r>
      <w:r w:rsidRPr="00D0095F">
        <w:rPr>
          <w:sz w:val="20"/>
          <w:szCs w:val="20"/>
        </w:rPr>
        <w:t xml:space="preserve"> </w:t>
      </w:r>
      <w:proofErr w:type="spellStart"/>
      <w:r w:rsidRPr="00D0095F">
        <w:rPr>
          <w:sz w:val="20"/>
          <w:szCs w:val="20"/>
        </w:rPr>
        <w:t>Lixia</w:t>
      </w:r>
      <w:proofErr w:type="spellEnd"/>
      <w:r w:rsidRPr="00D0095F">
        <w:rPr>
          <w:sz w:val="20"/>
          <w:szCs w:val="20"/>
        </w:rPr>
        <w:t xml:space="preserve"> He Lambert: Department of Agricultural Economics, Oklahoma State University, Stillwater, Oklahoma, 74078</w:t>
      </w:r>
    </w:p>
    <w:p w14:paraId="62E8A39D" w14:textId="77777777" w:rsidR="00F91D11" w:rsidRPr="00D0095F" w:rsidRDefault="00F91D11" w:rsidP="00437E61">
      <w:pPr>
        <w:spacing w:line="480" w:lineRule="auto"/>
        <w:rPr>
          <w:sz w:val="20"/>
          <w:szCs w:val="20"/>
        </w:rPr>
      </w:pPr>
      <w:r w:rsidRPr="00D0095F">
        <w:rPr>
          <w:sz w:val="20"/>
          <w:szCs w:val="20"/>
          <w:vertAlign w:val="superscript"/>
        </w:rPr>
        <w:t xml:space="preserve">d </w:t>
      </w:r>
      <w:r w:rsidRPr="00D0095F">
        <w:rPr>
          <w:sz w:val="20"/>
          <w:szCs w:val="20"/>
        </w:rPr>
        <w:t>Department of Agricultural Economics and Rural Sociology, Auburn University, Auburn, Alabama, 26849</w:t>
      </w:r>
    </w:p>
    <w:p w14:paraId="11D9A7FD" w14:textId="77777777" w:rsidR="00F91D11" w:rsidRPr="00D0095F" w:rsidRDefault="00F91D11" w:rsidP="00437E61">
      <w:pPr>
        <w:spacing w:line="480" w:lineRule="auto"/>
        <w:rPr>
          <w:sz w:val="20"/>
          <w:szCs w:val="20"/>
        </w:rPr>
      </w:pPr>
    </w:p>
    <w:p w14:paraId="660E423D" w14:textId="77777777" w:rsidR="00F91D11" w:rsidRPr="00D0095F" w:rsidRDefault="00F91D11" w:rsidP="00437E61">
      <w:pPr>
        <w:spacing w:line="480" w:lineRule="auto"/>
        <w:rPr>
          <w:b/>
          <w:bCs/>
          <w:sz w:val="20"/>
          <w:szCs w:val="20"/>
        </w:rPr>
      </w:pPr>
      <w:r w:rsidRPr="00D0095F">
        <w:rPr>
          <w:b/>
          <w:bCs/>
          <w:sz w:val="20"/>
          <w:szCs w:val="20"/>
        </w:rPr>
        <w:t>Corresponding Author:</w:t>
      </w:r>
    </w:p>
    <w:p w14:paraId="4C101A3E" w14:textId="77777777" w:rsidR="00F91D11" w:rsidRPr="00D0095F" w:rsidRDefault="00F91D11" w:rsidP="00437E61">
      <w:pPr>
        <w:spacing w:line="480" w:lineRule="auto"/>
        <w:rPr>
          <w:sz w:val="20"/>
          <w:szCs w:val="20"/>
        </w:rPr>
      </w:pPr>
      <w:r w:rsidRPr="00D0095F">
        <w:rPr>
          <w:sz w:val="20"/>
          <w:szCs w:val="20"/>
        </w:rPr>
        <w:t>Bijesh Mishra</w:t>
      </w:r>
    </w:p>
    <w:p w14:paraId="20CB8E92" w14:textId="57812FA6" w:rsidR="00F91D11" w:rsidRPr="00D0095F" w:rsidRDefault="00F91D11" w:rsidP="00437E61">
      <w:pPr>
        <w:spacing w:line="480" w:lineRule="auto"/>
        <w:rPr>
          <w:sz w:val="20"/>
          <w:szCs w:val="20"/>
        </w:rPr>
      </w:pPr>
      <w:r w:rsidRPr="00D0095F">
        <w:rPr>
          <w:sz w:val="20"/>
          <w:szCs w:val="20"/>
        </w:rPr>
        <w:t xml:space="preserve">Email: </w:t>
      </w:r>
      <w:r w:rsidR="00000000">
        <w:fldChar w:fldCharType="begin"/>
      </w:r>
      <w:r w:rsidR="00000000">
        <w:instrText>HYPERLINK "mailto:bzm0094@auburn.edu"</w:instrText>
      </w:r>
      <w:r w:rsidR="00000000">
        <w:fldChar w:fldCharType="separate"/>
      </w:r>
      <w:r w:rsidR="0045491D" w:rsidRPr="00D0095F">
        <w:rPr>
          <w:rStyle w:val="Hyperlink"/>
          <w:sz w:val="20"/>
          <w:szCs w:val="20"/>
          <w:lang w:bidi="ne-NP"/>
        </w:rPr>
        <w:t>bzm0094@auburn.edu</w:t>
      </w:r>
      <w:r w:rsidR="00000000">
        <w:rPr>
          <w:rStyle w:val="Hyperlink"/>
          <w:sz w:val="20"/>
          <w:szCs w:val="20"/>
          <w:lang w:bidi="ne-NP"/>
        </w:rPr>
        <w:fldChar w:fldCharType="end"/>
      </w:r>
      <w:r w:rsidR="0045491D" w:rsidRPr="00D0095F">
        <w:rPr>
          <w:sz w:val="20"/>
          <w:szCs w:val="20"/>
          <w:lang w:bidi="ne-NP"/>
        </w:rPr>
        <w:t>;</w:t>
      </w:r>
      <w:r w:rsidR="00DE1326" w:rsidRPr="00D0095F">
        <w:rPr>
          <w:sz w:val="20"/>
          <w:szCs w:val="20"/>
          <w:lang w:bidi="ne-NP"/>
        </w:rPr>
        <w:t xml:space="preserve"> </w:t>
      </w:r>
      <w:r w:rsidR="00000000">
        <w:fldChar w:fldCharType="begin"/>
      </w:r>
      <w:r w:rsidR="00000000">
        <w:instrText>HYPERLINK "mailto:bijesh.mishra@okstate.edu"</w:instrText>
      </w:r>
      <w:r w:rsidR="00000000">
        <w:fldChar w:fldCharType="separate"/>
      </w:r>
      <w:r w:rsidRPr="00D0095F">
        <w:rPr>
          <w:rStyle w:val="Hyperlink"/>
          <w:sz w:val="20"/>
          <w:szCs w:val="20"/>
        </w:rPr>
        <w:t>bijesh.mishra@okstate.edu</w:t>
      </w:r>
      <w:r w:rsidR="00000000">
        <w:rPr>
          <w:rStyle w:val="Hyperlink"/>
          <w:sz w:val="20"/>
          <w:szCs w:val="20"/>
        </w:rPr>
        <w:fldChar w:fldCharType="end"/>
      </w:r>
      <w:r w:rsidRPr="00D0095F">
        <w:rPr>
          <w:sz w:val="20"/>
          <w:szCs w:val="20"/>
        </w:rPr>
        <w:t xml:space="preserve">; </w:t>
      </w:r>
      <w:r w:rsidR="00000000">
        <w:fldChar w:fldCharType="begin"/>
      </w:r>
      <w:r w:rsidR="00000000">
        <w:instrText>HYPERLINK "mailto:bjs.misra@gmail.com"</w:instrText>
      </w:r>
      <w:r w:rsidR="00000000">
        <w:fldChar w:fldCharType="separate"/>
      </w:r>
      <w:r w:rsidRPr="00D0095F">
        <w:rPr>
          <w:rStyle w:val="Hyperlink"/>
          <w:sz w:val="20"/>
          <w:szCs w:val="20"/>
        </w:rPr>
        <w:t>bjs.misra@gmail.com</w:t>
      </w:r>
      <w:r w:rsidR="00000000">
        <w:rPr>
          <w:rStyle w:val="Hyperlink"/>
          <w:sz w:val="20"/>
          <w:szCs w:val="20"/>
        </w:rPr>
        <w:fldChar w:fldCharType="end"/>
      </w:r>
    </w:p>
    <w:p w14:paraId="3C294CE8" w14:textId="3BBE8BFE" w:rsidR="00F91D11" w:rsidRPr="00D0095F" w:rsidRDefault="00F91D11" w:rsidP="00437E61">
      <w:pPr>
        <w:spacing w:line="480" w:lineRule="auto"/>
        <w:rPr>
          <w:sz w:val="20"/>
          <w:szCs w:val="20"/>
        </w:rPr>
      </w:pPr>
      <w:r w:rsidRPr="00D0095F">
        <w:rPr>
          <w:sz w:val="20"/>
          <w:szCs w:val="20"/>
        </w:rPr>
        <w:t xml:space="preserve">Mailing address: </w:t>
      </w:r>
      <w:r w:rsidR="00D0095F" w:rsidRPr="00804980">
        <w:rPr>
          <w:sz w:val="20"/>
          <w:szCs w:val="20"/>
        </w:rPr>
        <w:t xml:space="preserve">181 Roosevelt Dr. RN 211 </w:t>
      </w:r>
      <w:r w:rsidR="006A15E5">
        <w:rPr>
          <w:sz w:val="20"/>
          <w:szCs w:val="20"/>
        </w:rPr>
        <w:t xml:space="preserve">(211 </w:t>
      </w:r>
      <w:r w:rsidRPr="00D0095F">
        <w:rPr>
          <w:sz w:val="20"/>
          <w:szCs w:val="20"/>
        </w:rPr>
        <w:t>Comer Hall</w:t>
      </w:r>
      <w:r w:rsidR="006A15E5">
        <w:rPr>
          <w:sz w:val="20"/>
          <w:szCs w:val="20"/>
        </w:rPr>
        <w:t>)</w:t>
      </w:r>
      <w:r w:rsidRPr="00D0095F">
        <w:rPr>
          <w:sz w:val="20"/>
          <w:szCs w:val="20"/>
        </w:rPr>
        <w:t>, Auburn University, Auburn, AL, 36849</w:t>
      </w:r>
    </w:p>
    <w:p w14:paraId="17784044" w14:textId="77777777" w:rsidR="00F91D11" w:rsidRPr="00D0095F" w:rsidRDefault="00F91D11" w:rsidP="00437E61">
      <w:pPr>
        <w:spacing w:line="480" w:lineRule="auto"/>
        <w:rPr>
          <w:sz w:val="20"/>
          <w:szCs w:val="20"/>
        </w:rPr>
      </w:pPr>
    </w:p>
    <w:p w14:paraId="7B463E53" w14:textId="77777777" w:rsidR="00F91D11" w:rsidRPr="00D0095F" w:rsidRDefault="00F91D11" w:rsidP="00437E61">
      <w:pPr>
        <w:spacing w:line="480" w:lineRule="auto"/>
        <w:rPr>
          <w:sz w:val="20"/>
          <w:szCs w:val="20"/>
        </w:rPr>
      </w:pPr>
      <w:r w:rsidRPr="00D0095F">
        <w:rPr>
          <w:sz w:val="20"/>
          <w:szCs w:val="20"/>
        </w:rPr>
        <w:t>Note: Dr. Mishra was a PhD student at Oklahoma State University when this research was conducted.</w:t>
      </w:r>
    </w:p>
    <w:p w14:paraId="50D1FD3F" w14:textId="77777777" w:rsidR="00F91D11" w:rsidRPr="00D0095F" w:rsidRDefault="00F91D11" w:rsidP="00437E61">
      <w:pPr>
        <w:spacing w:line="480" w:lineRule="auto"/>
        <w:rPr>
          <w:b/>
          <w:bCs/>
          <w:sz w:val="20"/>
          <w:szCs w:val="20"/>
        </w:rPr>
      </w:pPr>
    </w:p>
    <w:p w14:paraId="61725FEC" w14:textId="77777777" w:rsidR="00F91D11" w:rsidRPr="00D0095F" w:rsidRDefault="00F91D11" w:rsidP="00437E61">
      <w:pPr>
        <w:spacing w:line="480" w:lineRule="auto"/>
        <w:rPr>
          <w:b/>
          <w:bCs/>
          <w:sz w:val="20"/>
          <w:szCs w:val="20"/>
        </w:rPr>
      </w:pPr>
      <w:r w:rsidRPr="00D0095F">
        <w:rPr>
          <w:b/>
          <w:bCs/>
          <w:sz w:val="20"/>
          <w:szCs w:val="20"/>
        </w:rPr>
        <w:t>Abstract:</w:t>
      </w:r>
    </w:p>
    <w:p w14:paraId="7BD6C223" w14:textId="56A44579" w:rsidR="00F91D11" w:rsidRPr="00D0095F" w:rsidRDefault="00F91D11" w:rsidP="00437E61">
      <w:pPr>
        <w:spacing w:line="480" w:lineRule="auto"/>
        <w:ind w:firstLine="720"/>
        <w:rPr>
          <w:sz w:val="20"/>
          <w:szCs w:val="20"/>
        </w:rPr>
      </w:pPr>
      <w:r w:rsidRPr="00D0095F">
        <w:rPr>
          <w:sz w:val="20"/>
          <w:szCs w:val="20"/>
        </w:rPr>
        <w:t xml:space="preserve">Active management such as prescribed fire and thinning can restore </w:t>
      </w:r>
      <w:del w:id="3" w:author="Will, Rodney" w:date="2023-03-01T14:19:00Z">
        <w:r w:rsidRPr="00D0095F" w:rsidDel="00E670F3">
          <w:rPr>
            <w:sz w:val="20"/>
            <w:szCs w:val="20"/>
          </w:rPr>
          <w:delText xml:space="preserve">the </w:delText>
        </w:r>
      </w:del>
      <w:r w:rsidRPr="00D0095F">
        <w:rPr>
          <w:sz w:val="20"/>
          <w:szCs w:val="20"/>
        </w:rPr>
        <w:t xml:space="preserve">savanna and prairie ecosystem to maintain a full suite of ecosystem services and create suitable habitat for wildlife </w:t>
      </w:r>
      <w:ins w:id="4" w:author="Will, Rodney" w:date="2023-03-01T14:20:00Z">
        <w:r w:rsidR="00E670F3">
          <w:rPr>
            <w:sz w:val="20"/>
            <w:szCs w:val="20"/>
          </w:rPr>
          <w:t xml:space="preserve">species </w:t>
        </w:r>
      </w:ins>
      <w:r w:rsidRPr="00D0095F">
        <w:rPr>
          <w:sz w:val="20"/>
          <w:szCs w:val="20"/>
        </w:rPr>
        <w:t>such as white-tailed deer (</w:t>
      </w:r>
      <w:r w:rsidRPr="00D0095F">
        <w:rPr>
          <w:i/>
          <w:sz w:val="20"/>
          <w:szCs w:val="20"/>
        </w:rPr>
        <w:t>Odocoileus virginianus</w:t>
      </w:r>
      <w:r w:rsidRPr="00D0095F">
        <w:rPr>
          <w:sz w:val="20"/>
          <w:szCs w:val="20"/>
        </w:rPr>
        <w:t>). Active management comes with the cost of management and acceptance of management tools. The south-central transitional ecoregion</w:t>
      </w:r>
      <w:ins w:id="5" w:author="Will, Rodney" w:date="2023-03-01T14:22:00Z">
        <w:r w:rsidR="00E670F3">
          <w:rPr>
            <w:sz w:val="20"/>
            <w:szCs w:val="20"/>
          </w:rPr>
          <w:t xml:space="preserve"> of the USA, </w:t>
        </w:r>
        <w:r w:rsidR="00E670F3" w:rsidRPr="00D0095F">
          <w:rPr>
            <w:sz w:val="20"/>
            <w:szCs w:val="20"/>
          </w:rPr>
          <w:t>which otherwise was a mixture of forest, savanna, and tallgrass prairie</w:t>
        </w:r>
        <w:r w:rsidR="00E670F3">
          <w:rPr>
            <w:sz w:val="20"/>
            <w:szCs w:val="20"/>
          </w:rPr>
          <w:t>,</w:t>
        </w:r>
      </w:ins>
      <w:r w:rsidRPr="00D0095F">
        <w:rPr>
          <w:sz w:val="20"/>
          <w:szCs w:val="20"/>
        </w:rPr>
        <w:t xml:space="preserve"> is increasing in woody plant dominance due to the exclusion of fire and other anthropogenic factors</w:t>
      </w:r>
      <w:del w:id="6" w:author="Will, Rodney" w:date="2023-03-01T14:22:00Z">
        <w:r w:rsidRPr="00D0095F" w:rsidDel="00E670F3">
          <w:rPr>
            <w:sz w:val="20"/>
            <w:szCs w:val="20"/>
          </w:rPr>
          <w:delText xml:space="preserve"> which otherwise was a mixture of forest, savanna, and tallgrass prairie</w:delText>
        </w:r>
      </w:del>
      <w:r w:rsidRPr="00D0095F">
        <w:rPr>
          <w:sz w:val="20"/>
          <w:szCs w:val="20"/>
        </w:rPr>
        <w:t>. Deer hunting is a vital source of revenue generation to offset the landowner’s management cost in the region. We studied Oklahoma landowners’ perceptions regarding active and sustainable management of forest and rangeland for deer habitat using two established theories of reasoned action and planned behavior as well as expanded theories adding moral norms. We analyzed mailed survey data using structural equation modeling. We found that subjective norms and perceived behavior control significantly affected deer hunting intention when moral norms were introduced into the model. Attitudes independently significantly affected intentions of deer hunting but have negative relations with the intentions. The study suggested that landowners have positive social pressure and were interested in active management but associated financial burden and risk could be shaping negative attitudes.</w:t>
      </w:r>
    </w:p>
    <w:p w14:paraId="78E2BE02" w14:textId="77777777" w:rsidR="00F91D11" w:rsidRPr="00D0095F" w:rsidRDefault="00F91D11" w:rsidP="00437E61">
      <w:pPr>
        <w:spacing w:line="480" w:lineRule="auto"/>
        <w:rPr>
          <w:sz w:val="20"/>
          <w:szCs w:val="20"/>
        </w:rPr>
      </w:pPr>
    </w:p>
    <w:p w14:paraId="2DA05853" w14:textId="77777777" w:rsidR="00F91D11" w:rsidRPr="00D0095F" w:rsidRDefault="00F91D11" w:rsidP="00437E61">
      <w:pPr>
        <w:pStyle w:val="Heading1"/>
        <w:spacing w:line="480" w:lineRule="auto"/>
        <w:rPr>
          <w:b w:val="0"/>
          <w:bCs w:val="0"/>
          <w:iCs/>
          <w:sz w:val="20"/>
          <w:szCs w:val="20"/>
        </w:rPr>
      </w:pPr>
      <w:r w:rsidRPr="00D0095F">
        <w:rPr>
          <w:iCs/>
          <w:sz w:val="20"/>
          <w:szCs w:val="20"/>
        </w:rPr>
        <w:t xml:space="preserve">Keywords: </w:t>
      </w:r>
      <w:r w:rsidRPr="00D0095F">
        <w:rPr>
          <w:b w:val="0"/>
          <w:bCs w:val="0"/>
          <w:sz w:val="20"/>
          <w:szCs w:val="20"/>
        </w:rPr>
        <w:t>Theory of Planned Behavior, Theory of Reasoned Action, Moral Norms, Prescribed Fire, White-tailed Deer (</w:t>
      </w:r>
      <w:r w:rsidRPr="00D0095F">
        <w:rPr>
          <w:b w:val="0"/>
          <w:bCs w:val="0"/>
          <w:i/>
          <w:sz w:val="20"/>
          <w:szCs w:val="20"/>
        </w:rPr>
        <w:t>Odocoileus virginianus</w:t>
      </w:r>
      <w:r w:rsidRPr="00D0095F">
        <w:rPr>
          <w:b w:val="0"/>
          <w:bCs w:val="0"/>
          <w:sz w:val="20"/>
          <w:szCs w:val="20"/>
        </w:rPr>
        <w:t>)</w:t>
      </w:r>
    </w:p>
    <w:p w14:paraId="7B693CE5" w14:textId="77777777" w:rsidR="00F91D11" w:rsidRPr="00D0095F" w:rsidRDefault="00F91D11" w:rsidP="00437E61">
      <w:pPr>
        <w:spacing w:line="480" w:lineRule="auto"/>
        <w:rPr>
          <w:sz w:val="20"/>
          <w:szCs w:val="20"/>
        </w:rPr>
      </w:pPr>
    </w:p>
    <w:p w14:paraId="0F5207BE" w14:textId="77777777" w:rsidR="00F91D11" w:rsidRPr="00D0095F" w:rsidRDefault="00F91D11" w:rsidP="00437E61">
      <w:pPr>
        <w:spacing w:line="480" w:lineRule="auto"/>
        <w:rPr>
          <w:b/>
          <w:bCs/>
          <w:sz w:val="20"/>
          <w:szCs w:val="20"/>
        </w:rPr>
      </w:pPr>
      <w:r w:rsidRPr="00D0095F">
        <w:rPr>
          <w:b/>
          <w:bCs/>
          <w:sz w:val="20"/>
          <w:szCs w:val="20"/>
        </w:rPr>
        <w:t>Statement and Declarations</w:t>
      </w:r>
    </w:p>
    <w:p w14:paraId="58FFC2E3" w14:textId="77777777" w:rsidR="00F91D11" w:rsidRPr="00D0095F" w:rsidRDefault="00F91D11" w:rsidP="00437E61">
      <w:pPr>
        <w:spacing w:line="480" w:lineRule="auto"/>
        <w:rPr>
          <w:sz w:val="20"/>
          <w:szCs w:val="20"/>
        </w:rPr>
      </w:pPr>
      <w:r w:rsidRPr="00D0095F">
        <w:rPr>
          <w:sz w:val="20"/>
          <w:szCs w:val="20"/>
        </w:rPr>
        <w:t>The authors declare no financial and personal conflict of interest.</w:t>
      </w:r>
    </w:p>
    <w:p w14:paraId="66E46783" w14:textId="77777777" w:rsidR="00F91D11" w:rsidRPr="00D0095F" w:rsidRDefault="00F91D11" w:rsidP="00437E61">
      <w:pPr>
        <w:pStyle w:val="Heading1"/>
        <w:spacing w:line="480" w:lineRule="auto"/>
        <w:rPr>
          <w:sz w:val="20"/>
          <w:szCs w:val="20"/>
        </w:rPr>
      </w:pPr>
      <w:r w:rsidRPr="00D0095F">
        <w:rPr>
          <w:sz w:val="20"/>
          <w:szCs w:val="20"/>
        </w:rPr>
        <w:t>Acknowledgement and Grants</w:t>
      </w:r>
    </w:p>
    <w:p w14:paraId="0B600634" w14:textId="77777777" w:rsidR="00B45594" w:rsidRPr="00D0095F" w:rsidRDefault="00F91D11" w:rsidP="00437E61">
      <w:pPr>
        <w:spacing w:line="480" w:lineRule="auto"/>
        <w:rPr>
          <w:sz w:val="20"/>
          <w:szCs w:val="20"/>
        </w:rPr>
        <w:sectPr w:rsidR="00B45594" w:rsidRPr="00D0095F" w:rsidSect="00D70149">
          <w:footerReference w:type="default" r:id="rId8"/>
          <w:pgSz w:w="12240" w:h="15840"/>
          <w:pgMar w:top="1440" w:right="1440" w:bottom="1440" w:left="1440" w:header="720" w:footer="720" w:gutter="0"/>
          <w:lnNumType w:countBy="0" w:restart="continuous"/>
          <w:cols w:space="720"/>
          <w:docGrid w:linePitch="360"/>
          <w:sectPrChange w:id="7" w:author="Bijesh Mishra" w:date="2023-03-03T13:57:00Z">
            <w:sectPr w:rsidR="00B45594" w:rsidRPr="00D0095F" w:rsidSect="00D70149">
              <w:pgMar w:top="1440" w:right="1440" w:bottom="1440" w:left="1440" w:header="720" w:footer="720" w:gutter="0"/>
              <w:lnNumType w:countBy="1"/>
            </w:sectPr>
          </w:sectPrChange>
        </w:sectPr>
      </w:pPr>
      <w:r w:rsidRPr="00D0095F">
        <w:rPr>
          <w:sz w:val="20"/>
          <w:szCs w:val="20"/>
        </w:rPr>
        <w:t>This research was supported by the United States Department of Agriculture, National Institute of Food and Agriculture (USDA, NIFA) Foundational Knowledge of Agriculture Production Systems [Grant number 2018-</w:t>
      </w:r>
      <w:r w:rsidRPr="00D0095F">
        <w:rPr>
          <w:sz w:val="20"/>
          <w:szCs w:val="20"/>
        </w:rPr>
        <w:lastRenderedPageBreak/>
        <w:t>67014-27504]. Additional funding was provided by Oklahoma Agricultural Experiment Station, McIntire-Stennis project # OKL0 3151, and the endowment for the Sarkeys Distinguished Professorship.</w:t>
      </w:r>
    </w:p>
    <w:p w14:paraId="5EA67A71" w14:textId="710971EC" w:rsidR="00266E04" w:rsidRPr="00D0095F" w:rsidRDefault="00BC78B5" w:rsidP="00437E61">
      <w:pPr>
        <w:pStyle w:val="Heading1"/>
        <w:numPr>
          <w:ilvl w:val="0"/>
          <w:numId w:val="8"/>
        </w:numPr>
        <w:spacing w:line="480" w:lineRule="auto"/>
        <w:rPr>
          <w:i/>
          <w:iCs/>
          <w:sz w:val="20"/>
          <w:szCs w:val="20"/>
        </w:rPr>
      </w:pPr>
      <w:r>
        <w:rPr>
          <w:i/>
          <w:iCs/>
          <w:sz w:val="20"/>
          <w:szCs w:val="20"/>
        </w:rPr>
        <w:lastRenderedPageBreak/>
        <w:t>I</w:t>
      </w:r>
      <w:r w:rsidR="00266E04" w:rsidRPr="00D0095F">
        <w:rPr>
          <w:i/>
          <w:iCs/>
          <w:sz w:val="20"/>
          <w:szCs w:val="20"/>
        </w:rPr>
        <w:t>ntroduction</w:t>
      </w:r>
    </w:p>
    <w:p w14:paraId="33B42036" w14:textId="2F736BC5" w:rsidR="00266E04" w:rsidRPr="00D0095F" w:rsidRDefault="00266E04" w:rsidP="00437E61">
      <w:pPr>
        <w:spacing w:line="480" w:lineRule="auto"/>
        <w:ind w:firstLine="720"/>
        <w:rPr>
          <w:sz w:val="20"/>
          <w:szCs w:val="20"/>
        </w:rPr>
      </w:pPr>
      <w:r w:rsidRPr="00D0095F">
        <w:rPr>
          <w:sz w:val="20"/>
          <w:szCs w:val="20"/>
        </w:rPr>
        <w:t xml:space="preserve">Active management using prescribed fire and thinning are important tools </w:t>
      </w:r>
      <w:r w:rsidR="003D58AB" w:rsidRPr="00D0095F">
        <w:rPr>
          <w:sz w:val="20"/>
          <w:szCs w:val="20"/>
        </w:rPr>
        <w:t>used</w:t>
      </w:r>
      <w:r w:rsidR="009315E0" w:rsidRPr="00D0095F">
        <w:rPr>
          <w:sz w:val="20"/>
          <w:szCs w:val="20"/>
        </w:rPr>
        <w:t xml:space="preserve"> to </w:t>
      </w:r>
      <w:r w:rsidR="003D58AB" w:rsidRPr="00D0095F">
        <w:rPr>
          <w:sz w:val="20"/>
          <w:szCs w:val="20"/>
        </w:rPr>
        <w:t>sustainably manage</w:t>
      </w:r>
      <w:ins w:id="8" w:author="Bijesh Mishra" w:date="2023-03-02T16:30:00Z">
        <w:r w:rsidR="0091200E">
          <w:rPr>
            <w:sz w:val="20"/>
            <w:szCs w:val="20"/>
          </w:rPr>
          <w:t xml:space="preserve"> forest</w:t>
        </w:r>
      </w:ins>
      <w:r w:rsidR="009315E0" w:rsidRPr="00D0095F">
        <w:rPr>
          <w:sz w:val="20"/>
          <w:szCs w:val="20"/>
        </w:rPr>
        <w:t xml:space="preserve"> ecosystem</w:t>
      </w:r>
      <w:r w:rsidR="003D58AB" w:rsidRPr="00D0095F">
        <w:rPr>
          <w:sz w:val="20"/>
          <w:szCs w:val="20"/>
        </w:rPr>
        <w:t>s</w:t>
      </w:r>
      <w:r w:rsidRPr="00D0095F">
        <w:rPr>
          <w:sz w:val="20"/>
          <w:szCs w:val="20"/>
        </w:rPr>
        <w:t xml:space="preserve"> by building resiliency against changing climate </w:t>
      </w:r>
      <w:r w:rsidRPr="00D0095F">
        <w:rPr>
          <w:noProof/>
          <w:sz w:val="20"/>
          <w:szCs w:val="20"/>
        </w:rPr>
        <w:t>(</w:t>
      </w:r>
      <w:r w:rsidRPr="00D0095F">
        <w:rPr>
          <w:sz w:val="20"/>
          <w:szCs w:val="20"/>
        </w:rPr>
        <w:t>Clark et al., 2007</w:t>
      </w:r>
      <w:r w:rsidRPr="00D0095F">
        <w:rPr>
          <w:noProof/>
          <w:sz w:val="20"/>
          <w:szCs w:val="20"/>
        </w:rPr>
        <w:t xml:space="preserve">; </w:t>
      </w:r>
      <w:r w:rsidRPr="00D0095F">
        <w:rPr>
          <w:sz w:val="20"/>
          <w:szCs w:val="20"/>
        </w:rPr>
        <w:t>Joshi et al., 2019a</w:t>
      </w:r>
      <w:r w:rsidRPr="00D0095F">
        <w:rPr>
          <w:noProof/>
          <w:sz w:val="20"/>
          <w:szCs w:val="20"/>
        </w:rPr>
        <w:t xml:space="preserve">; </w:t>
      </w:r>
      <w:r w:rsidRPr="00D0095F">
        <w:rPr>
          <w:sz w:val="20"/>
          <w:szCs w:val="20"/>
        </w:rPr>
        <w:t>Starr et al., 2019a</w:t>
      </w:r>
      <w:r w:rsidRPr="00D0095F">
        <w:rPr>
          <w:noProof/>
          <w:sz w:val="20"/>
          <w:szCs w:val="20"/>
        </w:rPr>
        <w:t>)</w:t>
      </w:r>
      <w:r w:rsidRPr="00D0095F">
        <w:rPr>
          <w:sz w:val="20"/>
          <w:szCs w:val="20"/>
        </w:rPr>
        <w:t xml:space="preserve">. Management costs and potential liabilities from using fire have restricted its application as an active management tool </w:t>
      </w:r>
      <w:r w:rsidRPr="00D0095F">
        <w:rPr>
          <w:noProof/>
          <w:sz w:val="20"/>
          <w:szCs w:val="20"/>
        </w:rPr>
        <w:t>(</w:t>
      </w:r>
      <w:r w:rsidRPr="00D0095F">
        <w:rPr>
          <w:sz w:val="20"/>
          <w:szCs w:val="20"/>
        </w:rPr>
        <w:t>Starr et al., 2019a</w:t>
      </w:r>
      <w:r w:rsidRPr="00D0095F">
        <w:rPr>
          <w:noProof/>
          <w:sz w:val="20"/>
          <w:szCs w:val="20"/>
        </w:rPr>
        <w:t>)</w:t>
      </w:r>
      <w:r w:rsidRPr="00D0095F">
        <w:rPr>
          <w:sz w:val="20"/>
          <w:szCs w:val="20"/>
        </w:rPr>
        <w:t xml:space="preserve">. Previous research suggested that </w:t>
      </w:r>
      <w:r w:rsidR="006D4728" w:rsidRPr="00D0095F">
        <w:rPr>
          <w:sz w:val="20"/>
          <w:szCs w:val="20"/>
        </w:rPr>
        <w:t>well</w:t>
      </w:r>
      <w:r w:rsidRPr="00D0095F">
        <w:rPr>
          <w:sz w:val="20"/>
          <w:szCs w:val="20"/>
        </w:rPr>
        <w:t xml:space="preserve"> managed</w:t>
      </w:r>
      <w:r w:rsidR="003D58AB" w:rsidRPr="00D0095F">
        <w:rPr>
          <w:sz w:val="20"/>
          <w:szCs w:val="20"/>
        </w:rPr>
        <w:t>,</w:t>
      </w:r>
      <w:r w:rsidRPr="00D0095F">
        <w:rPr>
          <w:sz w:val="20"/>
          <w:szCs w:val="20"/>
        </w:rPr>
        <w:t xml:space="preserve"> </w:t>
      </w:r>
      <w:r w:rsidR="006D4728" w:rsidRPr="00D0095F">
        <w:rPr>
          <w:sz w:val="20"/>
          <w:szCs w:val="20"/>
        </w:rPr>
        <w:t>healthy,</w:t>
      </w:r>
      <w:r w:rsidRPr="00D0095F">
        <w:rPr>
          <w:sz w:val="20"/>
          <w:szCs w:val="20"/>
        </w:rPr>
        <w:t xml:space="preserve"> and resilient forests provide an opportunity to increase revenue to landowners</w:t>
      </w:r>
      <w:r w:rsidR="003D58AB" w:rsidRPr="00D0095F">
        <w:rPr>
          <w:sz w:val="20"/>
          <w:szCs w:val="20"/>
        </w:rPr>
        <w:t>,</w:t>
      </w:r>
      <w:r w:rsidRPr="00D0095F">
        <w:rPr>
          <w:sz w:val="20"/>
          <w:szCs w:val="20"/>
        </w:rPr>
        <w:t xml:space="preserve"> which in turn </w:t>
      </w:r>
      <w:r w:rsidR="003D58AB" w:rsidRPr="00D0095F">
        <w:rPr>
          <w:sz w:val="20"/>
          <w:szCs w:val="20"/>
        </w:rPr>
        <w:t>increases</w:t>
      </w:r>
      <w:r w:rsidRPr="00D0095F">
        <w:rPr>
          <w:sz w:val="20"/>
          <w:szCs w:val="20"/>
        </w:rPr>
        <w:t xml:space="preserve"> active management </w:t>
      </w:r>
      <w:r w:rsidRPr="00D0095F">
        <w:rPr>
          <w:noProof/>
          <w:sz w:val="20"/>
          <w:szCs w:val="20"/>
        </w:rPr>
        <w:t>(</w:t>
      </w:r>
      <w:r w:rsidRPr="00D0095F">
        <w:rPr>
          <w:sz w:val="20"/>
          <w:szCs w:val="20"/>
        </w:rPr>
        <w:t>Joshi et al., 2019b</w:t>
      </w:r>
      <w:r w:rsidRPr="00D0095F">
        <w:rPr>
          <w:noProof/>
          <w:sz w:val="20"/>
          <w:szCs w:val="20"/>
        </w:rPr>
        <w:t xml:space="preserve">; </w:t>
      </w:r>
      <w:r w:rsidRPr="00D0095F">
        <w:rPr>
          <w:sz w:val="20"/>
          <w:szCs w:val="20"/>
        </w:rPr>
        <w:t>Starr et al., 2019a</w:t>
      </w:r>
      <w:r w:rsidRPr="00D0095F">
        <w:rPr>
          <w:noProof/>
          <w:sz w:val="20"/>
          <w:szCs w:val="20"/>
        </w:rPr>
        <w:t>)</w:t>
      </w:r>
      <w:r w:rsidRPr="00D0095F">
        <w:rPr>
          <w:sz w:val="20"/>
          <w:szCs w:val="20"/>
        </w:rPr>
        <w:t>. Wildlife management activities</w:t>
      </w:r>
      <w:ins w:id="9" w:author="Will, Rodney" w:date="2023-03-01T14:27:00Z">
        <w:r w:rsidR="00C84FE4">
          <w:rPr>
            <w:sz w:val="20"/>
            <w:szCs w:val="20"/>
          </w:rPr>
          <w:t>,</w:t>
        </w:r>
      </w:ins>
      <w:r w:rsidRPr="00D0095F">
        <w:rPr>
          <w:sz w:val="20"/>
          <w:szCs w:val="20"/>
        </w:rPr>
        <w:t xml:space="preserve"> such as deer hunting</w:t>
      </w:r>
      <w:ins w:id="10" w:author="Will, Rodney" w:date="2023-03-01T14:27:00Z">
        <w:r w:rsidR="00C84FE4">
          <w:rPr>
            <w:sz w:val="20"/>
            <w:szCs w:val="20"/>
          </w:rPr>
          <w:t>,</w:t>
        </w:r>
      </w:ins>
      <w:r w:rsidRPr="00D0095F">
        <w:rPr>
          <w:sz w:val="20"/>
          <w:szCs w:val="20"/>
        </w:rPr>
        <w:t xml:space="preserve"> provide important economic benefits at the local and regional level in the </w:t>
      </w:r>
      <w:r w:rsidR="00AC76F0" w:rsidRPr="00D0095F">
        <w:rPr>
          <w:sz w:val="20"/>
          <w:szCs w:val="20"/>
        </w:rPr>
        <w:t xml:space="preserve">southern </w:t>
      </w:r>
      <w:r w:rsidRPr="00D0095F">
        <w:rPr>
          <w:sz w:val="20"/>
          <w:szCs w:val="20"/>
        </w:rPr>
        <w:t xml:space="preserve">USA </w:t>
      </w:r>
      <w:r w:rsidRPr="00D0095F">
        <w:rPr>
          <w:noProof/>
          <w:sz w:val="20"/>
          <w:szCs w:val="20"/>
        </w:rPr>
        <w:t>(</w:t>
      </w:r>
      <w:r w:rsidRPr="00D0095F">
        <w:rPr>
          <w:sz w:val="20"/>
          <w:szCs w:val="20"/>
        </w:rPr>
        <w:t>Poudyal et al., 2020</w:t>
      </w:r>
      <w:r w:rsidRPr="00D0095F">
        <w:rPr>
          <w:noProof/>
          <w:sz w:val="20"/>
          <w:szCs w:val="20"/>
        </w:rPr>
        <w:t>)</w:t>
      </w:r>
      <w:r w:rsidRPr="00D0095F">
        <w:rPr>
          <w:sz w:val="20"/>
          <w:szCs w:val="20"/>
        </w:rPr>
        <w:t xml:space="preserve"> and serve as a vital wildlife management tool </w:t>
      </w:r>
      <w:r w:rsidRPr="00D0095F">
        <w:rPr>
          <w:noProof/>
          <w:sz w:val="20"/>
          <w:szCs w:val="20"/>
        </w:rPr>
        <w:t>(</w:t>
      </w:r>
      <w:r w:rsidRPr="00D0095F">
        <w:rPr>
          <w:sz w:val="20"/>
          <w:szCs w:val="20"/>
        </w:rPr>
        <w:t>Byrd et al., 2017</w:t>
      </w:r>
      <w:r w:rsidRPr="00D0095F">
        <w:rPr>
          <w:noProof/>
          <w:sz w:val="20"/>
          <w:szCs w:val="20"/>
        </w:rPr>
        <w:t xml:space="preserve">; </w:t>
      </w:r>
      <w:r w:rsidRPr="00D0095F">
        <w:rPr>
          <w:sz w:val="20"/>
          <w:szCs w:val="20"/>
        </w:rPr>
        <w:t>Peterson, 2004</w:t>
      </w:r>
      <w:r w:rsidRPr="00D0095F">
        <w:rPr>
          <w:noProof/>
          <w:sz w:val="20"/>
          <w:szCs w:val="20"/>
        </w:rPr>
        <w:t>)</w:t>
      </w:r>
      <w:r w:rsidRPr="00D0095F">
        <w:rPr>
          <w:sz w:val="20"/>
          <w:szCs w:val="20"/>
        </w:rPr>
        <w:t xml:space="preserve">. Deer hunting can be an important motivation for landowners to actively manage </w:t>
      </w:r>
      <w:r w:rsidR="009315E0" w:rsidRPr="00D0095F">
        <w:rPr>
          <w:sz w:val="20"/>
          <w:szCs w:val="20"/>
        </w:rPr>
        <w:t>ecosystem</w:t>
      </w:r>
      <w:r w:rsidR="00AC76F0" w:rsidRPr="00D0095F">
        <w:rPr>
          <w:sz w:val="20"/>
          <w:szCs w:val="20"/>
        </w:rPr>
        <w:t>s</w:t>
      </w:r>
      <w:r w:rsidRPr="00D0095F">
        <w:rPr>
          <w:sz w:val="20"/>
          <w:szCs w:val="20"/>
        </w:rPr>
        <w:t xml:space="preserve"> due to its large economic benefit at the local and state level </w:t>
      </w:r>
      <w:r w:rsidRPr="00D0095F">
        <w:rPr>
          <w:noProof/>
          <w:sz w:val="20"/>
          <w:szCs w:val="20"/>
        </w:rPr>
        <w:t>(</w:t>
      </w:r>
      <w:r w:rsidRPr="00D0095F">
        <w:rPr>
          <w:sz w:val="20"/>
          <w:szCs w:val="20"/>
        </w:rPr>
        <w:t>Poudyal et al., 2020</w:t>
      </w:r>
      <w:r w:rsidRPr="00D0095F">
        <w:rPr>
          <w:noProof/>
          <w:sz w:val="20"/>
          <w:szCs w:val="20"/>
        </w:rPr>
        <w:t>)</w:t>
      </w:r>
      <w:r w:rsidRPr="00D0095F">
        <w:rPr>
          <w:sz w:val="20"/>
          <w:szCs w:val="20"/>
        </w:rPr>
        <w:t xml:space="preserve"> in the south-central USA.</w:t>
      </w:r>
    </w:p>
    <w:p w14:paraId="20448552" w14:textId="56F486A4" w:rsidR="00266E04" w:rsidRPr="00D0095F" w:rsidRDefault="00266E04" w:rsidP="00437E61">
      <w:pPr>
        <w:spacing w:line="480" w:lineRule="auto"/>
        <w:ind w:firstLine="720"/>
        <w:rPr>
          <w:sz w:val="20"/>
          <w:szCs w:val="20"/>
        </w:rPr>
      </w:pPr>
      <w:r w:rsidRPr="00D0095F">
        <w:rPr>
          <w:sz w:val="20"/>
          <w:szCs w:val="20"/>
        </w:rPr>
        <w:t xml:space="preserve">Historically, fire was used as a tool to manage ecosystems in the south-central USA. The south-central ecoregion was a dynamic </w:t>
      </w:r>
      <w:r w:rsidR="00AC76F0" w:rsidRPr="00D0095F">
        <w:rPr>
          <w:sz w:val="20"/>
          <w:szCs w:val="20"/>
        </w:rPr>
        <w:t>area</w:t>
      </w:r>
      <w:r w:rsidRPr="00D0095F">
        <w:rPr>
          <w:sz w:val="20"/>
          <w:szCs w:val="20"/>
        </w:rPr>
        <w:t xml:space="preserve"> consisting of upland forests, savanna, and tallgrass prairie lying between eastern forests and western grassland </w:t>
      </w:r>
      <w:r w:rsidRPr="00D0095F">
        <w:rPr>
          <w:noProof/>
          <w:sz w:val="20"/>
          <w:szCs w:val="20"/>
        </w:rPr>
        <w:t>(</w:t>
      </w:r>
      <w:proofErr w:type="spellStart"/>
      <w:r w:rsidRPr="00D0095F">
        <w:rPr>
          <w:sz w:val="20"/>
          <w:szCs w:val="20"/>
        </w:rPr>
        <w:t>Hallgren</w:t>
      </w:r>
      <w:proofErr w:type="spellEnd"/>
      <w:r w:rsidRPr="00D0095F">
        <w:rPr>
          <w:sz w:val="20"/>
          <w:szCs w:val="20"/>
        </w:rPr>
        <w:t xml:space="preserve"> et al., 2012</w:t>
      </w:r>
      <w:r w:rsidRPr="00D0095F">
        <w:rPr>
          <w:noProof/>
          <w:sz w:val="20"/>
          <w:szCs w:val="20"/>
        </w:rPr>
        <w:t xml:space="preserve">; </w:t>
      </w:r>
      <w:r w:rsidRPr="00D0095F">
        <w:rPr>
          <w:sz w:val="20"/>
          <w:szCs w:val="20"/>
        </w:rPr>
        <w:t>Joshi et al., 2019b</w:t>
      </w:r>
      <w:r w:rsidRPr="00D0095F">
        <w:rPr>
          <w:noProof/>
          <w:sz w:val="20"/>
          <w:szCs w:val="20"/>
        </w:rPr>
        <w:t>)</w:t>
      </w:r>
      <w:r w:rsidRPr="00D0095F">
        <w:rPr>
          <w:sz w:val="20"/>
          <w:szCs w:val="20"/>
        </w:rPr>
        <w:t xml:space="preserve">. </w:t>
      </w:r>
      <w:r w:rsidR="00AC76F0" w:rsidRPr="00D0095F">
        <w:rPr>
          <w:sz w:val="20"/>
          <w:szCs w:val="20"/>
        </w:rPr>
        <w:t>F</w:t>
      </w:r>
      <w:r w:rsidR="009315E0" w:rsidRPr="00D0095F">
        <w:rPr>
          <w:sz w:val="20"/>
          <w:szCs w:val="20"/>
        </w:rPr>
        <w:t>ire</w:t>
      </w:r>
      <w:r w:rsidRPr="00D0095F">
        <w:rPr>
          <w:sz w:val="20"/>
          <w:szCs w:val="20"/>
        </w:rPr>
        <w:t xml:space="preserve"> was </w:t>
      </w:r>
      <w:r w:rsidR="00AC76F0" w:rsidRPr="00D0095F">
        <w:rPr>
          <w:sz w:val="20"/>
          <w:szCs w:val="20"/>
        </w:rPr>
        <w:t>mostly excluded</w:t>
      </w:r>
      <w:r w:rsidRPr="00D0095F">
        <w:rPr>
          <w:sz w:val="20"/>
          <w:szCs w:val="20"/>
        </w:rPr>
        <w:t xml:space="preserve"> after European</w:t>
      </w:r>
      <w:r w:rsidR="00AC76F0" w:rsidRPr="00D0095F">
        <w:rPr>
          <w:sz w:val="20"/>
          <w:szCs w:val="20"/>
        </w:rPr>
        <w:t>-American</w:t>
      </w:r>
      <w:r w:rsidRPr="00D0095F">
        <w:rPr>
          <w:sz w:val="20"/>
          <w:szCs w:val="20"/>
        </w:rPr>
        <w:t xml:space="preserve"> settlement leading to an increase in forest cover with a greater abundance of mesophotic, fire-sensitive hardwoods species and the fire-sensitive eastern redcedar (</w:t>
      </w:r>
      <w:r w:rsidR="00D23E60" w:rsidRPr="00D0095F">
        <w:rPr>
          <w:sz w:val="20"/>
          <w:szCs w:val="20"/>
        </w:rPr>
        <w:t>henceforth</w:t>
      </w:r>
      <w:r w:rsidR="00D23E60">
        <w:rPr>
          <w:sz w:val="20"/>
          <w:szCs w:val="20"/>
        </w:rPr>
        <w:t>, redcedar</w:t>
      </w:r>
      <w:r w:rsidRPr="00D0095F">
        <w:rPr>
          <w:sz w:val="20"/>
          <w:szCs w:val="20"/>
        </w:rPr>
        <w:t>) (</w:t>
      </w:r>
      <w:r w:rsidRPr="00D0095F">
        <w:rPr>
          <w:i/>
          <w:sz w:val="20"/>
          <w:szCs w:val="20"/>
        </w:rPr>
        <w:t>Juniperus virginiana</w:t>
      </w:r>
      <w:r w:rsidRPr="00D0095F">
        <w:rPr>
          <w:sz w:val="20"/>
          <w:szCs w:val="20"/>
        </w:rPr>
        <w:t xml:space="preserve">) </w:t>
      </w:r>
      <w:r w:rsidRPr="00D0095F">
        <w:rPr>
          <w:noProof/>
          <w:sz w:val="20"/>
          <w:szCs w:val="20"/>
        </w:rPr>
        <w:t>(</w:t>
      </w:r>
      <w:r w:rsidRPr="00D0095F">
        <w:rPr>
          <w:sz w:val="20"/>
          <w:szCs w:val="20"/>
        </w:rPr>
        <w:t>Joshi et al., 2019b</w:t>
      </w:r>
      <w:r w:rsidRPr="00D0095F">
        <w:rPr>
          <w:noProof/>
          <w:sz w:val="20"/>
          <w:szCs w:val="20"/>
        </w:rPr>
        <w:t xml:space="preserve">; </w:t>
      </w:r>
      <w:r w:rsidRPr="00D0095F">
        <w:rPr>
          <w:sz w:val="20"/>
          <w:szCs w:val="20"/>
        </w:rPr>
        <w:t>Starr et al., 2019a</w:t>
      </w:r>
      <w:r w:rsidRPr="00D0095F">
        <w:rPr>
          <w:noProof/>
          <w:sz w:val="20"/>
          <w:szCs w:val="20"/>
        </w:rPr>
        <w:t>)</w:t>
      </w:r>
      <w:r w:rsidRPr="00D0095F">
        <w:rPr>
          <w:sz w:val="20"/>
          <w:szCs w:val="20"/>
        </w:rPr>
        <w:t xml:space="preserve">. This transitional nature of the ecoregion coupled with drought and erratic rainfall </w:t>
      </w:r>
      <w:r w:rsidRPr="00D0095F">
        <w:rPr>
          <w:noProof/>
          <w:sz w:val="20"/>
          <w:szCs w:val="20"/>
        </w:rPr>
        <w:t>(</w:t>
      </w:r>
      <w:r w:rsidRPr="00D0095F">
        <w:rPr>
          <w:sz w:val="20"/>
          <w:szCs w:val="20"/>
        </w:rPr>
        <w:t>Clark et al., 2007</w:t>
      </w:r>
      <w:r w:rsidRPr="00D0095F">
        <w:rPr>
          <w:noProof/>
          <w:sz w:val="20"/>
          <w:szCs w:val="20"/>
        </w:rPr>
        <w:t xml:space="preserve">; </w:t>
      </w:r>
      <w:proofErr w:type="spellStart"/>
      <w:r w:rsidRPr="00D0095F">
        <w:rPr>
          <w:sz w:val="20"/>
          <w:szCs w:val="20"/>
        </w:rPr>
        <w:t>Hallgren</w:t>
      </w:r>
      <w:proofErr w:type="spellEnd"/>
      <w:r w:rsidRPr="00D0095F">
        <w:rPr>
          <w:sz w:val="20"/>
          <w:szCs w:val="20"/>
        </w:rPr>
        <w:t xml:space="preserve"> et al., 2012</w:t>
      </w:r>
      <w:r w:rsidRPr="00D0095F">
        <w:rPr>
          <w:noProof/>
          <w:sz w:val="20"/>
          <w:szCs w:val="20"/>
        </w:rPr>
        <w:t>)</w:t>
      </w:r>
      <w:r w:rsidRPr="00D0095F">
        <w:rPr>
          <w:sz w:val="20"/>
          <w:szCs w:val="20"/>
        </w:rPr>
        <w:t xml:space="preserve"> makes it vulnerable to climate change </w:t>
      </w:r>
      <w:r w:rsidRPr="00D0095F">
        <w:rPr>
          <w:noProof/>
          <w:sz w:val="20"/>
          <w:szCs w:val="20"/>
        </w:rPr>
        <w:t>(</w:t>
      </w:r>
      <w:proofErr w:type="spellStart"/>
      <w:r w:rsidRPr="00D0095F">
        <w:rPr>
          <w:sz w:val="20"/>
          <w:szCs w:val="20"/>
        </w:rPr>
        <w:t>Füssel</w:t>
      </w:r>
      <w:proofErr w:type="spellEnd"/>
      <w:r w:rsidRPr="00D0095F">
        <w:rPr>
          <w:sz w:val="20"/>
          <w:szCs w:val="20"/>
        </w:rPr>
        <w:t>, 2007</w:t>
      </w:r>
      <w:r w:rsidRPr="00D0095F">
        <w:rPr>
          <w:noProof/>
          <w:sz w:val="20"/>
          <w:szCs w:val="20"/>
        </w:rPr>
        <w:t>)</w:t>
      </w:r>
      <w:r w:rsidRPr="00D0095F">
        <w:rPr>
          <w:sz w:val="20"/>
          <w:szCs w:val="20"/>
        </w:rPr>
        <w:t xml:space="preserve">. The increase in </w:t>
      </w:r>
      <w:r w:rsidR="00D23E60">
        <w:rPr>
          <w:sz w:val="20"/>
          <w:szCs w:val="20"/>
        </w:rPr>
        <w:t>redcedar</w:t>
      </w:r>
      <w:r w:rsidRPr="00D0095F">
        <w:rPr>
          <w:sz w:val="20"/>
          <w:szCs w:val="20"/>
        </w:rPr>
        <w:t xml:space="preserve"> has the potential to increase wildfire risk </w:t>
      </w:r>
      <w:r w:rsidRPr="00D0095F">
        <w:rPr>
          <w:noProof/>
          <w:sz w:val="20"/>
          <w:szCs w:val="20"/>
        </w:rPr>
        <w:t>(</w:t>
      </w:r>
      <w:r w:rsidRPr="00D0095F">
        <w:rPr>
          <w:sz w:val="20"/>
          <w:szCs w:val="20"/>
        </w:rPr>
        <w:t>Hoff et al., 2018b</w:t>
      </w:r>
      <w:r w:rsidRPr="00D0095F">
        <w:rPr>
          <w:noProof/>
          <w:sz w:val="20"/>
          <w:szCs w:val="20"/>
        </w:rPr>
        <w:t>)</w:t>
      </w:r>
      <w:r w:rsidRPr="00D0095F">
        <w:rPr>
          <w:sz w:val="20"/>
          <w:szCs w:val="20"/>
        </w:rPr>
        <w:t xml:space="preserve"> which further </w:t>
      </w:r>
      <w:r w:rsidR="00AC76F0" w:rsidRPr="00D0095F">
        <w:rPr>
          <w:sz w:val="20"/>
          <w:szCs w:val="20"/>
        </w:rPr>
        <w:t>worsens</w:t>
      </w:r>
      <w:r w:rsidRPr="00D0095F">
        <w:rPr>
          <w:sz w:val="20"/>
          <w:szCs w:val="20"/>
        </w:rPr>
        <w:t xml:space="preserve"> the negative consequences of climate change.</w:t>
      </w:r>
    </w:p>
    <w:p w14:paraId="7FBB5C1F" w14:textId="4A730CA4" w:rsidR="00266E04" w:rsidRPr="00D0095F" w:rsidRDefault="00AC76F0" w:rsidP="00437E61">
      <w:pPr>
        <w:spacing w:line="480" w:lineRule="auto"/>
        <w:ind w:firstLine="720"/>
        <w:rPr>
          <w:sz w:val="20"/>
          <w:szCs w:val="20"/>
        </w:rPr>
      </w:pPr>
      <w:r w:rsidRPr="00D0095F">
        <w:rPr>
          <w:sz w:val="20"/>
          <w:szCs w:val="20"/>
        </w:rPr>
        <w:t>Landowners</w:t>
      </w:r>
      <w:r w:rsidR="00266E04" w:rsidRPr="00D0095F">
        <w:rPr>
          <w:sz w:val="20"/>
          <w:szCs w:val="20"/>
        </w:rPr>
        <w:t xml:space="preserve"> are </w:t>
      </w:r>
      <w:r w:rsidR="00C227B0">
        <w:rPr>
          <w:sz w:val="20"/>
          <w:szCs w:val="20"/>
        </w:rPr>
        <w:t xml:space="preserve">supportive of </w:t>
      </w:r>
      <w:r w:rsidR="00266E04" w:rsidRPr="00D0095F">
        <w:rPr>
          <w:sz w:val="20"/>
          <w:szCs w:val="20"/>
        </w:rPr>
        <w:t xml:space="preserve">using prescribed fire to actively manage their land </w:t>
      </w:r>
      <w:r w:rsidR="00266E04" w:rsidRPr="00D0095F">
        <w:rPr>
          <w:noProof/>
          <w:sz w:val="20"/>
          <w:szCs w:val="20"/>
        </w:rPr>
        <w:t>(</w:t>
      </w:r>
      <w:r w:rsidR="00266E04" w:rsidRPr="00D0095F">
        <w:rPr>
          <w:sz w:val="20"/>
          <w:szCs w:val="20"/>
        </w:rPr>
        <w:t>Elmore et al., 2010</w:t>
      </w:r>
      <w:r w:rsidR="00266E04" w:rsidRPr="00D0095F">
        <w:rPr>
          <w:noProof/>
          <w:sz w:val="20"/>
          <w:szCs w:val="20"/>
        </w:rPr>
        <w:t>)</w:t>
      </w:r>
      <w:r w:rsidR="00266E04" w:rsidRPr="00D0095F">
        <w:rPr>
          <w:sz w:val="20"/>
          <w:szCs w:val="20"/>
        </w:rPr>
        <w:t xml:space="preserve"> </w:t>
      </w:r>
      <w:del w:id="11" w:author="Will, Rodney" w:date="2023-03-01T14:45:00Z">
        <w:r w:rsidR="00AD05D5" w:rsidRPr="00D0095F" w:rsidDel="00DD7369">
          <w:rPr>
            <w:sz w:val="20"/>
            <w:szCs w:val="20"/>
          </w:rPr>
          <w:delText>yet,</w:delText>
        </w:r>
      </w:del>
      <w:ins w:id="12" w:author="Will, Rodney" w:date="2023-03-01T14:45:00Z">
        <w:r w:rsidR="00DD7369" w:rsidRPr="00D0095F">
          <w:rPr>
            <w:sz w:val="20"/>
            <w:szCs w:val="20"/>
          </w:rPr>
          <w:t>yet</w:t>
        </w:r>
      </w:ins>
      <w:r w:rsidR="00266E04" w:rsidRPr="00D0095F">
        <w:rPr>
          <w:sz w:val="20"/>
          <w:szCs w:val="20"/>
        </w:rPr>
        <w:t xml:space="preserve"> prescribed fire is </w:t>
      </w:r>
      <w:r w:rsidRPr="00D0095F">
        <w:rPr>
          <w:sz w:val="20"/>
          <w:szCs w:val="20"/>
        </w:rPr>
        <w:t>not frequently used</w:t>
      </w:r>
      <w:r w:rsidR="00266E04" w:rsidRPr="00D0095F">
        <w:rPr>
          <w:sz w:val="20"/>
          <w:szCs w:val="20"/>
        </w:rPr>
        <w:t xml:space="preserve"> in </w:t>
      </w:r>
      <w:r w:rsidR="000736D0">
        <w:rPr>
          <w:sz w:val="20"/>
          <w:szCs w:val="20"/>
        </w:rPr>
        <w:t>south</w:t>
      </w:r>
      <w:r w:rsidR="002537BA">
        <w:rPr>
          <w:sz w:val="20"/>
          <w:szCs w:val="20"/>
        </w:rPr>
        <w:t>-</w:t>
      </w:r>
      <w:r w:rsidR="000736D0">
        <w:rPr>
          <w:sz w:val="20"/>
          <w:szCs w:val="20"/>
        </w:rPr>
        <w:t>central US</w:t>
      </w:r>
      <w:ins w:id="13" w:author="Will, Rodney" w:date="2023-03-01T14:45:00Z">
        <w:r w:rsidR="00DD7369">
          <w:rPr>
            <w:sz w:val="20"/>
            <w:szCs w:val="20"/>
          </w:rPr>
          <w:t>A</w:t>
        </w:r>
      </w:ins>
      <w:r w:rsidR="00266E04" w:rsidRPr="00D0095F">
        <w:rPr>
          <w:sz w:val="20"/>
          <w:szCs w:val="20"/>
        </w:rPr>
        <w:t xml:space="preserve">. Beliefs, past experiences, and social pressure play important roles in shaping attitudes and intentions </w:t>
      </w:r>
      <w:r w:rsidR="00266E04" w:rsidRPr="00D0095F">
        <w:rPr>
          <w:noProof/>
          <w:sz w:val="20"/>
          <w:szCs w:val="20"/>
        </w:rPr>
        <w:t>(</w:t>
      </w:r>
      <w:r w:rsidR="00266E04" w:rsidRPr="00D0095F">
        <w:rPr>
          <w:sz w:val="20"/>
          <w:szCs w:val="20"/>
        </w:rPr>
        <w:t>Ajzen, 2020</w:t>
      </w:r>
      <w:r w:rsidR="00266E04" w:rsidRPr="00D0095F">
        <w:rPr>
          <w:noProof/>
          <w:sz w:val="20"/>
          <w:szCs w:val="20"/>
        </w:rPr>
        <w:t xml:space="preserve">; </w:t>
      </w:r>
      <w:r w:rsidR="00266E04" w:rsidRPr="00D0095F">
        <w:rPr>
          <w:sz w:val="20"/>
          <w:szCs w:val="20"/>
        </w:rPr>
        <w:t>Madden et al., 1992</w:t>
      </w:r>
      <w:r w:rsidR="00266E04" w:rsidRPr="00D0095F">
        <w:rPr>
          <w:noProof/>
          <w:sz w:val="20"/>
          <w:szCs w:val="20"/>
        </w:rPr>
        <w:t>)</w:t>
      </w:r>
      <w:r w:rsidR="00266E04" w:rsidRPr="00D0095F">
        <w:rPr>
          <w:sz w:val="20"/>
          <w:szCs w:val="20"/>
        </w:rPr>
        <w:t xml:space="preserve"> of landowners. The intention of landowners towards active management is not yet well understood in this region.  Thus, this paper addresses the question of how landowners’ beliefs, attitudes, norms, and intentions for the active management of forests and rangeland for deer habitat management are interrelated</w:t>
      </w:r>
      <w:r w:rsidR="009315E0" w:rsidRPr="00D0095F">
        <w:rPr>
          <w:sz w:val="20"/>
          <w:szCs w:val="20"/>
        </w:rPr>
        <w:t>.</w:t>
      </w:r>
      <w:r w:rsidR="00266E04" w:rsidRPr="00D0095F">
        <w:rPr>
          <w:sz w:val="20"/>
          <w:szCs w:val="20"/>
        </w:rPr>
        <w:t xml:space="preserve"> Deer hunting is an important cultural tradition often transferred from generation to generation </w:t>
      </w:r>
      <w:r w:rsidR="00266E04" w:rsidRPr="00D0095F">
        <w:rPr>
          <w:noProof/>
          <w:sz w:val="20"/>
          <w:szCs w:val="20"/>
        </w:rPr>
        <w:t>(</w:t>
      </w:r>
      <w:r w:rsidR="00266E04" w:rsidRPr="00D0095F">
        <w:rPr>
          <w:sz w:val="20"/>
          <w:szCs w:val="20"/>
        </w:rPr>
        <w:t>Byrd et al., 2017</w:t>
      </w:r>
      <w:r w:rsidR="00266E04" w:rsidRPr="00D0095F">
        <w:rPr>
          <w:noProof/>
          <w:sz w:val="20"/>
          <w:szCs w:val="20"/>
        </w:rPr>
        <w:t xml:space="preserve">; </w:t>
      </w:r>
      <w:proofErr w:type="spellStart"/>
      <w:r w:rsidR="00266E04" w:rsidRPr="00D0095F">
        <w:rPr>
          <w:sz w:val="20"/>
          <w:szCs w:val="20"/>
        </w:rPr>
        <w:t>Demarais</w:t>
      </w:r>
      <w:proofErr w:type="spellEnd"/>
      <w:r w:rsidR="00266E04" w:rsidRPr="00D0095F">
        <w:rPr>
          <w:sz w:val="20"/>
          <w:szCs w:val="20"/>
        </w:rPr>
        <w:t>, 1992</w:t>
      </w:r>
      <w:r w:rsidR="00266E04" w:rsidRPr="00D0095F">
        <w:rPr>
          <w:noProof/>
          <w:sz w:val="20"/>
          <w:szCs w:val="20"/>
        </w:rPr>
        <w:t xml:space="preserve">; </w:t>
      </w:r>
      <w:r w:rsidR="00266E04" w:rsidRPr="00D0095F">
        <w:rPr>
          <w:sz w:val="20"/>
          <w:szCs w:val="20"/>
        </w:rPr>
        <w:t>Lovell et al., 2004</w:t>
      </w:r>
      <w:r w:rsidR="00266E04" w:rsidRPr="00D0095F">
        <w:rPr>
          <w:noProof/>
          <w:sz w:val="20"/>
          <w:szCs w:val="20"/>
        </w:rPr>
        <w:t xml:space="preserve">; </w:t>
      </w:r>
      <w:r w:rsidR="00266E04" w:rsidRPr="00D0095F">
        <w:rPr>
          <w:sz w:val="20"/>
          <w:szCs w:val="20"/>
        </w:rPr>
        <w:t>Mann, 2002</w:t>
      </w:r>
      <w:r w:rsidR="00266E04" w:rsidRPr="00D0095F">
        <w:rPr>
          <w:noProof/>
          <w:sz w:val="20"/>
          <w:szCs w:val="20"/>
        </w:rPr>
        <w:t>)</w:t>
      </w:r>
      <w:r w:rsidR="00266E04" w:rsidRPr="00D0095F">
        <w:rPr>
          <w:sz w:val="20"/>
          <w:szCs w:val="20"/>
        </w:rPr>
        <w:t xml:space="preserve"> </w:t>
      </w:r>
      <w:r w:rsidR="00266E04" w:rsidRPr="00D0095F">
        <w:rPr>
          <w:sz w:val="20"/>
          <w:szCs w:val="20"/>
        </w:rPr>
        <w:lastRenderedPageBreak/>
        <w:t xml:space="preserve">in the US South.  In addition to harvesting deer for meat </w:t>
      </w:r>
      <w:r w:rsidR="00266E04" w:rsidRPr="00D0095F">
        <w:rPr>
          <w:noProof/>
          <w:sz w:val="20"/>
          <w:szCs w:val="20"/>
        </w:rPr>
        <w:t>(</w:t>
      </w:r>
      <w:r w:rsidR="00266E04" w:rsidRPr="00D0095F">
        <w:rPr>
          <w:sz w:val="20"/>
          <w:szCs w:val="20"/>
        </w:rPr>
        <w:t>Byrd et al., 2017</w:t>
      </w:r>
      <w:r w:rsidR="00266E04" w:rsidRPr="00D0095F">
        <w:rPr>
          <w:noProof/>
          <w:sz w:val="20"/>
          <w:szCs w:val="20"/>
        </w:rPr>
        <w:t xml:space="preserve">; </w:t>
      </w:r>
      <w:proofErr w:type="spellStart"/>
      <w:r w:rsidR="00266E04" w:rsidRPr="00D0095F">
        <w:rPr>
          <w:sz w:val="20"/>
          <w:szCs w:val="20"/>
        </w:rPr>
        <w:t>Hrubes</w:t>
      </w:r>
      <w:proofErr w:type="spellEnd"/>
      <w:r w:rsidR="00266E04" w:rsidRPr="00D0095F">
        <w:rPr>
          <w:sz w:val="20"/>
          <w:szCs w:val="20"/>
        </w:rPr>
        <w:t xml:space="preserve"> et al., 2001</w:t>
      </w:r>
      <w:r w:rsidR="00266E04" w:rsidRPr="00D0095F">
        <w:rPr>
          <w:noProof/>
          <w:sz w:val="20"/>
          <w:szCs w:val="20"/>
        </w:rPr>
        <w:t>)</w:t>
      </w:r>
      <w:r w:rsidR="00266E04" w:rsidRPr="00D0095F">
        <w:rPr>
          <w:sz w:val="20"/>
          <w:szCs w:val="20"/>
        </w:rPr>
        <w:t xml:space="preserve"> deer hunting also provides psychological </w:t>
      </w:r>
      <w:r w:rsidR="00266E04" w:rsidRPr="00D0095F">
        <w:rPr>
          <w:noProof/>
          <w:sz w:val="20"/>
          <w:szCs w:val="20"/>
        </w:rPr>
        <w:t>(</w:t>
      </w:r>
      <w:proofErr w:type="spellStart"/>
      <w:r w:rsidR="00266E04" w:rsidRPr="00D0095F">
        <w:rPr>
          <w:sz w:val="20"/>
          <w:szCs w:val="20"/>
        </w:rPr>
        <w:t>Hrubes</w:t>
      </w:r>
      <w:proofErr w:type="spellEnd"/>
      <w:r w:rsidR="00266E04" w:rsidRPr="00D0095F">
        <w:rPr>
          <w:sz w:val="20"/>
          <w:szCs w:val="20"/>
        </w:rPr>
        <w:t xml:space="preserve"> et al., 2001</w:t>
      </w:r>
      <w:r w:rsidR="00266E04" w:rsidRPr="00D0095F">
        <w:rPr>
          <w:noProof/>
          <w:sz w:val="20"/>
          <w:szCs w:val="20"/>
        </w:rPr>
        <w:t>)</w:t>
      </w:r>
      <w:r w:rsidR="00266E04" w:rsidRPr="00D0095F">
        <w:rPr>
          <w:sz w:val="20"/>
          <w:szCs w:val="20"/>
        </w:rPr>
        <w:t xml:space="preserve">, social </w:t>
      </w:r>
      <w:r w:rsidR="00266E04" w:rsidRPr="00D0095F">
        <w:rPr>
          <w:noProof/>
          <w:sz w:val="20"/>
          <w:szCs w:val="20"/>
        </w:rPr>
        <w:t>(</w:t>
      </w:r>
      <w:r w:rsidR="00266E04" w:rsidRPr="00D0095F">
        <w:rPr>
          <w:sz w:val="20"/>
          <w:szCs w:val="20"/>
        </w:rPr>
        <w:t>Byrd et al., 2017</w:t>
      </w:r>
      <w:r w:rsidR="00266E04" w:rsidRPr="00D0095F">
        <w:rPr>
          <w:noProof/>
          <w:sz w:val="20"/>
          <w:szCs w:val="20"/>
        </w:rPr>
        <w:t xml:space="preserve">; </w:t>
      </w:r>
      <w:proofErr w:type="spellStart"/>
      <w:r w:rsidR="00266E04" w:rsidRPr="00D0095F">
        <w:rPr>
          <w:sz w:val="20"/>
          <w:szCs w:val="20"/>
        </w:rPr>
        <w:t>Hrubes</w:t>
      </w:r>
      <w:proofErr w:type="spellEnd"/>
      <w:r w:rsidR="00266E04" w:rsidRPr="00D0095F">
        <w:rPr>
          <w:sz w:val="20"/>
          <w:szCs w:val="20"/>
        </w:rPr>
        <w:t xml:space="preserve"> et al., 2001</w:t>
      </w:r>
      <w:r w:rsidR="00266E04" w:rsidRPr="00D0095F">
        <w:rPr>
          <w:noProof/>
          <w:sz w:val="20"/>
          <w:szCs w:val="20"/>
        </w:rPr>
        <w:t>)</w:t>
      </w:r>
      <w:r w:rsidR="00266E04" w:rsidRPr="00D0095F">
        <w:rPr>
          <w:sz w:val="20"/>
          <w:szCs w:val="20"/>
        </w:rPr>
        <w:t xml:space="preserve">, emotional, mental, and physical </w:t>
      </w:r>
      <w:r w:rsidR="00266E04" w:rsidRPr="00D0095F">
        <w:rPr>
          <w:noProof/>
          <w:sz w:val="20"/>
          <w:szCs w:val="20"/>
        </w:rPr>
        <w:t>(</w:t>
      </w:r>
      <w:proofErr w:type="spellStart"/>
      <w:r w:rsidR="00266E04" w:rsidRPr="00D0095F">
        <w:rPr>
          <w:sz w:val="20"/>
          <w:szCs w:val="20"/>
        </w:rPr>
        <w:t>Hrubes</w:t>
      </w:r>
      <w:proofErr w:type="spellEnd"/>
      <w:r w:rsidR="00266E04" w:rsidRPr="00D0095F">
        <w:rPr>
          <w:sz w:val="20"/>
          <w:szCs w:val="20"/>
        </w:rPr>
        <w:t xml:space="preserve"> et al., 2001</w:t>
      </w:r>
      <w:r w:rsidR="00266E04" w:rsidRPr="00D0095F">
        <w:rPr>
          <w:noProof/>
          <w:sz w:val="20"/>
          <w:szCs w:val="20"/>
        </w:rPr>
        <w:t>)</w:t>
      </w:r>
      <w:r w:rsidR="00266E04" w:rsidRPr="00D0095F">
        <w:rPr>
          <w:sz w:val="20"/>
          <w:szCs w:val="20"/>
        </w:rPr>
        <w:t xml:space="preserve"> benefits to the hunters.</w:t>
      </w:r>
    </w:p>
    <w:p w14:paraId="51CA2073" w14:textId="68A66A56" w:rsidR="00266E04" w:rsidRPr="00D0095F" w:rsidRDefault="00266E04" w:rsidP="00437E61">
      <w:pPr>
        <w:spacing w:line="480" w:lineRule="auto"/>
        <w:ind w:firstLine="720"/>
        <w:rPr>
          <w:sz w:val="20"/>
          <w:szCs w:val="20"/>
        </w:rPr>
      </w:pPr>
      <w:r w:rsidRPr="00D0095F">
        <w:rPr>
          <w:sz w:val="20"/>
          <w:szCs w:val="20"/>
        </w:rPr>
        <w:t xml:space="preserve">The behavioral intentions of landowners towards active management were studied using the theory of reasoned action (TRA) and the theory of planned behavior (TPB). Both theories describe how human intentions were shaped based on their belief, norms, and past actions </w:t>
      </w:r>
      <w:r w:rsidRPr="00D0095F">
        <w:rPr>
          <w:noProof/>
          <w:sz w:val="20"/>
          <w:szCs w:val="20"/>
        </w:rPr>
        <w:t>(</w:t>
      </w:r>
      <w:r w:rsidRPr="00D0095F">
        <w:rPr>
          <w:sz w:val="20"/>
          <w:szCs w:val="20"/>
        </w:rPr>
        <w:t>Ajzen, 2020</w:t>
      </w:r>
      <w:r w:rsidRPr="00D0095F">
        <w:rPr>
          <w:noProof/>
          <w:sz w:val="20"/>
          <w:szCs w:val="20"/>
        </w:rPr>
        <w:t>)</w:t>
      </w:r>
      <w:r w:rsidRPr="00D0095F">
        <w:rPr>
          <w:sz w:val="20"/>
          <w:szCs w:val="20"/>
        </w:rPr>
        <w:t xml:space="preserve">. These two theories are widely used in the </w:t>
      </w:r>
      <w:del w:id="14" w:author="Bijesh Mishra" w:date="2023-03-02T16:31:00Z">
        <w:r w:rsidRPr="00D0095F" w:rsidDel="0091200E">
          <w:rPr>
            <w:sz w:val="20"/>
            <w:szCs w:val="20"/>
          </w:rPr>
          <w:delText xml:space="preserve">comparative </w:delText>
        </w:r>
      </w:del>
      <w:r w:rsidRPr="00D0095F">
        <w:rPr>
          <w:sz w:val="20"/>
          <w:szCs w:val="20"/>
        </w:rPr>
        <w:t xml:space="preserve">study of </w:t>
      </w:r>
      <w:del w:id="15" w:author="Bijesh Mishra" w:date="2023-03-02T16:31:00Z">
        <w:r w:rsidRPr="00D0095F" w:rsidDel="0091200E">
          <w:rPr>
            <w:sz w:val="20"/>
            <w:szCs w:val="20"/>
          </w:rPr>
          <w:delText xml:space="preserve">TRA and TPB </w:delText>
        </w:r>
        <w:r w:rsidRPr="00D0095F" w:rsidDel="0091200E">
          <w:rPr>
            <w:noProof/>
            <w:sz w:val="20"/>
            <w:szCs w:val="20"/>
          </w:rPr>
          <w:delText>(</w:delText>
        </w:r>
        <w:r w:rsidRPr="00D0095F" w:rsidDel="0091200E">
          <w:rPr>
            <w:sz w:val="20"/>
            <w:szCs w:val="20"/>
          </w:rPr>
          <w:delText>Daigle et al., 2010</w:delText>
        </w:r>
        <w:r w:rsidRPr="00D0095F" w:rsidDel="0091200E">
          <w:rPr>
            <w:noProof/>
            <w:sz w:val="20"/>
            <w:szCs w:val="20"/>
          </w:rPr>
          <w:delText xml:space="preserve">; </w:delText>
        </w:r>
        <w:r w:rsidRPr="00D0095F" w:rsidDel="0091200E">
          <w:rPr>
            <w:sz w:val="20"/>
            <w:szCs w:val="20"/>
          </w:rPr>
          <w:delText>Hrubes et al., 2001</w:delText>
        </w:r>
        <w:r w:rsidRPr="00D0095F" w:rsidDel="0091200E">
          <w:rPr>
            <w:noProof/>
            <w:sz w:val="20"/>
            <w:szCs w:val="20"/>
          </w:rPr>
          <w:delText xml:space="preserve">; </w:delText>
        </w:r>
        <w:r w:rsidRPr="00D0095F" w:rsidDel="0091200E">
          <w:rPr>
            <w:sz w:val="20"/>
            <w:szCs w:val="20"/>
          </w:rPr>
          <w:delText>Rossi and Armstrong, 1999</w:delText>
        </w:r>
        <w:r w:rsidRPr="00D0095F" w:rsidDel="0091200E">
          <w:rPr>
            <w:noProof/>
            <w:sz w:val="20"/>
            <w:szCs w:val="20"/>
          </w:rPr>
          <w:delText>)</w:delText>
        </w:r>
        <w:r w:rsidRPr="00D0095F" w:rsidDel="0091200E">
          <w:rPr>
            <w:sz w:val="20"/>
            <w:szCs w:val="20"/>
          </w:rPr>
          <w:delText xml:space="preserve">, </w:delText>
        </w:r>
      </w:del>
      <w:r w:rsidRPr="00D0095F">
        <w:rPr>
          <w:sz w:val="20"/>
          <w:szCs w:val="20"/>
        </w:rPr>
        <w:t xml:space="preserve">deer hunting </w:t>
      </w:r>
      <w:r w:rsidRPr="00D0095F">
        <w:rPr>
          <w:noProof/>
          <w:sz w:val="20"/>
          <w:szCs w:val="20"/>
        </w:rPr>
        <w:t>(</w:t>
      </w:r>
      <w:r w:rsidRPr="00D0095F">
        <w:rPr>
          <w:sz w:val="20"/>
          <w:szCs w:val="20"/>
        </w:rPr>
        <w:t>Daigle et al., 2010</w:t>
      </w:r>
      <w:r w:rsidRPr="00D0095F">
        <w:rPr>
          <w:noProof/>
          <w:sz w:val="20"/>
          <w:szCs w:val="20"/>
        </w:rPr>
        <w:t>)</w:t>
      </w:r>
      <w:r w:rsidRPr="00D0095F">
        <w:rPr>
          <w:sz w:val="20"/>
          <w:szCs w:val="20"/>
        </w:rPr>
        <w:t xml:space="preserve">, willingness to pay </w:t>
      </w:r>
      <w:r w:rsidRPr="00D0095F">
        <w:rPr>
          <w:noProof/>
          <w:sz w:val="20"/>
          <w:szCs w:val="20"/>
        </w:rPr>
        <w:t>(</w:t>
      </w:r>
      <w:r w:rsidRPr="00D0095F">
        <w:rPr>
          <w:sz w:val="20"/>
          <w:szCs w:val="20"/>
        </w:rPr>
        <w:t>Lopez-Mosquera et al., 2014</w:t>
      </w:r>
      <w:r w:rsidRPr="00D0095F">
        <w:rPr>
          <w:noProof/>
          <w:sz w:val="20"/>
          <w:szCs w:val="20"/>
        </w:rPr>
        <w:t>)</w:t>
      </w:r>
      <w:r w:rsidRPr="00D0095F">
        <w:rPr>
          <w:sz w:val="20"/>
          <w:szCs w:val="20"/>
        </w:rPr>
        <w:t xml:space="preserve">, and several other subjects summarized by </w:t>
      </w:r>
      <w:r w:rsidRPr="00D0095F">
        <w:rPr>
          <w:noProof/>
          <w:sz w:val="20"/>
          <w:szCs w:val="20"/>
        </w:rPr>
        <w:t>(</w:t>
      </w:r>
      <w:r w:rsidRPr="00D0095F">
        <w:rPr>
          <w:sz w:val="20"/>
          <w:szCs w:val="20"/>
        </w:rPr>
        <w:t>Ajzen, 1991</w:t>
      </w:r>
      <w:r w:rsidRPr="00D0095F">
        <w:rPr>
          <w:noProof/>
          <w:sz w:val="20"/>
          <w:szCs w:val="20"/>
        </w:rPr>
        <w:t xml:space="preserve">, </w:t>
      </w:r>
      <w:r w:rsidRPr="00D0095F">
        <w:rPr>
          <w:sz w:val="20"/>
          <w:szCs w:val="20"/>
        </w:rPr>
        <w:t>2011</w:t>
      </w:r>
      <w:r w:rsidRPr="00D0095F">
        <w:rPr>
          <w:noProof/>
          <w:sz w:val="20"/>
          <w:szCs w:val="20"/>
        </w:rPr>
        <w:t>)</w:t>
      </w:r>
      <w:r w:rsidRPr="00D0095F">
        <w:rPr>
          <w:sz w:val="20"/>
          <w:szCs w:val="20"/>
        </w:rPr>
        <w:t>. No previous stud</w:t>
      </w:r>
      <w:r w:rsidR="00EE4875">
        <w:rPr>
          <w:sz w:val="20"/>
          <w:szCs w:val="20"/>
        </w:rPr>
        <w:t>ies</w:t>
      </w:r>
      <w:r w:rsidRPr="00D0095F">
        <w:rPr>
          <w:sz w:val="20"/>
          <w:szCs w:val="20"/>
        </w:rPr>
        <w:t xml:space="preserve"> to the best of our knowledge used TRA and TPB to study landowners’ intentions towards active management of forest and rangeland for deer habitat management and expanded these theories by including moral norms.</w:t>
      </w:r>
    </w:p>
    <w:p w14:paraId="524BBA1C" w14:textId="04C5E033" w:rsidR="00266E04" w:rsidRPr="00D0095F" w:rsidDel="00672464" w:rsidRDefault="00266E04" w:rsidP="00672464">
      <w:pPr>
        <w:spacing w:line="480" w:lineRule="auto"/>
        <w:ind w:firstLine="720"/>
        <w:rPr>
          <w:moveFrom w:id="16" w:author="Will, Rodney" w:date="2023-03-01T14:50:00Z"/>
          <w:sz w:val="20"/>
          <w:szCs w:val="20"/>
        </w:rPr>
      </w:pPr>
      <w:r w:rsidRPr="00D0095F">
        <w:rPr>
          <w:sz w:val="20"/>
          <w:szCs w:val="20"/>
        </w:rPr>
        <w:t xml:space="preserve">This research contributes to existing knowledge in three ways. First, this research studied landowners’ intentions of adopting active deer habitat management tools that potentially result in increased revenue from hunting. Second, this is the first scholarly effort that used TRA and TPB to analyze inter-relationships between values, norms, attitudes, and behavioral intentions in the grassland-forestland tension zone—a distinct ecoregion having a cultural significance in the United States. Third, following previous work </w:t>
      </w:r>
      <w:r w:rsidR="000F4409" w:rsidRPr="00D0095F">
        <w:rPr>
          <w:sz w:val="20"/>
          <w:szCs w:val="20"/>
        </w:rPr>
        <w:t>(</w:t>
      </w:r>
      <w:r w:rsidRPr="00D0095F">
        <w:rPr>
          <w:sz w:val="20"/>
          <w:szCs w:val="20"/>
        </w:rPr>
        <w:t>Lopez-Mosquera et al. 2014),</w:t>
      </w:r>
      <w:r w:rsidR="006D4728" w:rsidRPr="00D0095F">
        <w:rPr>
          <w:sz w:val="20"/>
          <w:szCs w:val="20"/>
        </w:rPr>
        <w:t xml:space="preserve"> </w:t>
      </w:r>
      <w:r w:rsidRPr="00D0095F">
        <w:rPr>
          <w:sz w:val="20"/>
          <w:szCs w:val="20"/>
        </w:rPr>
        <w:t xml:space="preserve">we further the scope of TRA and TPB by adding moral norms into both theories as suggested by Ajzen (1991). </w:t>
      </w:r>
      <w:moveToRangeStart w:id="17" w:author="Will, Rodney" w:date="2023-03-01T14:50:00Z" w:name="move128574662"/>
      <w:moveTo w:id="18" w:author="Will, Rodney" w:date="2023-03-01T14:50:00Z">
        <w:r w:rsidR="00672464" w:rsidRPr="00D0095F">
          <w:rPr>
            <w:sz w:val="20"/>
            <w:szCs w:val="20"/>
          </w:rPr>
          <w:t>This paper, thus, tested four models—two theories with and two without moral norms— to study intentions towards active management of forest and rangeland for deer habitat management.</w:t>
        </w:r>
      </w:moveTo>
      <w:moveToRangeEnd w:id="17"/>
      <w:r w:rsidR="00672464">
        <w:rPr>
          <w:sz w:val="20"/>
          <w:szCs w:val="20"/>
        </w:rPr>
        <w:t xml:space="preserve">  </w:t>
      </w:r>
      <w:r w:rsidRPr="00D0095F">
        <w:rPr>
          <w:sz w:val="20"/>
          <w:szCs w:val="20"/>
        </w:rPr>
        <w:t xml:space="preserve">Past researchers highlighted the importance of improvement, refinement, and modifications </w:t>
      </w:r>
      <w:r w:rsidRPr="00D0095F">
        <w:rPr>
          <w:noProof/>
          <w:sz w:val="20"/>
          <w:szCs w:val="20"/>
        </w:rPr>
        <w:t>(</w:t>
      </w:r>
      <w:r w:rsidRPr="00D0095F">
        <w:rPr>
          <w:sz w:val="20"/>
          <w:szCs w:val="20"/>
        </w:rPr>
        <w:t>Lopez-Mosquera et al., 2014</w:t>
      </w:r>
      <w:r w:rsidRPr="00D0095F">
        <w:rPr>
          <w:noProof/>
          <w:sz w:val="20"/>
          <w:szCs w:val="20"/>
        </w:rPr>
        <w:t xml:space="preserve">; </w:t>
      </w:r>
      <w:r w:rsidRPr="00D0095F">
        <w:rPr>
          <w:sz w:val="20"/>
          <w:szCs w:val="20"/>
        </w:rPr>
        <w:t>Miller, 2017</w:t>
      </w:r>
      <w:r w:rsidRPr="00D0095F">
        <w:rPr>
          <w:noProof/>
          <w:sz w:val="20"/>
          <w:szCs w:val="20"/>
        </w:rPr>
        <w:t>)</w:t>
      </w:r>
      <w:r w:rsidRPr="00D0095F">
        <w:rPr>
          <w:sz w:val="20"/>
          <w:szCs w:val="20"/>
        </w:rPr>
        <w:t xml:space="preserve"> of these theories by adding new predictors, testing concepts and models, and merging theories with additional attributes </w:t>
      </w:r>
      <w:r w:rsidRPr="00D0095F">
        <w:rPr>
          <w:noProof/>
          <w:sz w:val="20"/>
          <w:szCs w:val="20"/>
        </w:rPr>
        <w:t>(</w:t>
      </w:r>
      <w:r w:rsidRPr="00D0095F">
        <w:rPr>
          <w:sz w:val="20"/>
          <w:szCs w:val="20"/>
        </w:rPr>
        <w:t>Miller, 2017</w:t>
      </w:r>
      <w:r w:rsidRPr="00D0095F">
        <w:rPr>
          <w:noProof/>
          <w:sz w:val="20"/>
          <w:szCs w:val="20"/>
        </w:rPr>
        <w:t>)</w:t>
      </w:r>
      <w:r w:rsidRPr="00D0095F">
        <w:rPr>
          <w:sz w:val="20"/>
          <w:szCs w:val="20"/>
        </w:rPr>
        <w:t xml:space="preserve">. Moral norms affect subjective norms and the perceived behavior control of an individual </w:t>
      </w:r>
      <w:r w:rsidRPr="00D0095F">
        <w:rPr>
          <w:noProof/>
          <w:sz w:val="20"/>
          <w:szCs w:val="20"/>
        </w:rPr>
        <w:t>(</w:t>
      </w:r>
      <w:proofErr w:type="spellStart"/>
      <w:r w:rsidRPr="00D0095F">
        <w:rPr>
          <w:sz w:val="20"/>
          <w:szCs w:val="20"/>
        </w:rPr>
        <w:t>Heidari</w:t>
      </w:r>
      <w:proofErr w:type="spellEnd"/>
      <w:r w:rsidRPr="00D0095F">
        <w:rPr>
          <w:sz w:val="20"/>
          <w:szCs w:val="20"/>
        </w:rPr>
        <w:t xml:space="preserve"> et al., 2018</w:t>
      </w:r>
      <w:r w:rsidRPr="00D0095F">
        <w:rPr>
          <w:noProof/>
          <w:sz w:val="20"/>
          <w:szCs w:val="20"/>
        </w:rPr>
        <w:t xml:space="preserve">; </w:t>
      </w:r>
      <w:r w:rsidRPr="00D0095F">
        <w:rPr>
          <w:sz w:val="20"/>
          <w:szCs w:val="20"/>
        </w:rPr>
        <w:t>Lopez-Mosquera et al., 2014</w:t>
      </w:r>
      <w:r w:rsidRPr="00D0095F">
        <w:rPr>
          <w:noProof/>
          <w:sz w:val="20"/>
          <w:szCs w:val="20"/>
        </w:rPr>
        <w:t>)</w:t>
      </w:r>
      <w:r w:rsidRPr="00D0095F">
        <w:rPr>
          <w:sz w:val="20"/>
          <w:szCs w:val="20"/>
        </w:rPr>
        <w:t xml:space="preserve">. </w:t>
      </w:r>
      <w:moveFromRangeStart w:id="19" w:author="Will, Rodney" w:date="2023-03-01T14:50:00Z" w:name="move128574662"/>
      <w:moveFrom w:id="20" w:author="Will, Rodney" w:date="2023-03-01T14:50:00Z">
        <w:r w:rsidRPr="00D0095F" w:rsidDel="00672464">
          <w:rPr>
            <w:sz w:val="20"/>
            <w:szCs w:val="20"/>
          </w:rPr>
          <w:t>This paper, thus, tested four models—two theories with and two without moral norms— to study intentions towards active management of forest and rangeland for deer habitat management.</w:t>
        </w:r>
      </w:moveFrom>
    </w:p>
    <w:moveFromRangeEnd w:id="19"/>
    <w:p w14:paraId="3E2FB850" w14:textId="77777777" w:rsidR="00266E04" w:rsidRPr="00D0095F" w:rsidRDefault="00266E04" w:rsidP="0093209E">
      <w:pPr>
        <w:spacing w:line="480" w:lineRule="auto"/>
        <w:ind w:firstLine="720"/>
        <w:rPr>
          <w:i/>
          <w:sz w:val="20"/>
          <w:szCs w:val="20"/>
        </w:rPr>
      </w:pPr>
      <w:r w:rsidRPr="00D0095F">
        <w:rPr>
          <w:i/>
          <w:sz w:val="20"/>
          <w:szCs w:val="20"/>
        </w:rPr>
        <w:t>Methods</w:t>
      </w:r>
    </w:p>
    <w:p w14:paraId="47BE9D5E" w14:textId="3B8542E1" w:rsidR="00266E04" w:rsidRPr="00D0095F" w:rsidRDefault="00266E04" w:rsidP="00437E61">
      <w:pPr>
        <w:pStyle w:val="Heading2"/>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2.1 Theoretical framework: theory of reasoned action</w:t>
      </w:r>
      <w:r w:rsidR="002C5279">
        <w:rPr>
          <w:rFonts w:ascii="Times New Roman" w:hAnsi="Times New Roman" w:cs="Times New Roman"/>
          <w:i/>
          <w:color w:val="auto"/>
          <w:sz w:val="20"/>
          <w:szCs w:val="20"/>
        </w:rPr>
        <w:t xml:space="preserve"> (TRA)</w:t>
      </w:r>
      <w:r w:rsidRPr="00D0095F">
        <w:rPr>
          <w:rFonts w:ascii="Times New Roman" w:hAnsi="Times New Roman" w:cs="Times New Roman"/>
          <w:i/>
          <w:color w:val="auto"/>
          <w:sz w:val="20"/>
          <w:szCs w:val="20"/>
        </w:rPr>
        <w:t xml:space="preserve"> and theory of planned behavior</w:t>
      </w:r>
      <w:r w:rsidR="002C5279">
        <w:rPr>
          <w:rFonts w:ascii="Times New Roman" w:hAnsi="Times New Roman" w:cs="Times New Roman"/>
          <w:i/>
          <w:color w:val="auto"/>
          <w:sz w:val="20"/>
          <w:szCs w:val="20"/>
        </w:rPr>
        <w:t xml:space="preserve"> (TPB)</w:t>
      </w:r>
    </w:p>
    <w:p w14:paraId="76A803D9" w14:textId="27C6EE16" w:rsidR="00266E04" w:rsidRPr="00D0095F" w:rsidRDefault="00266E04" w:rsidP="00437E61">
      <w:pPr>
        <w:spacing w:line="480" w:lineRule="auto"/>
        <w:ind w:firstLine="720"/>
        <w:rPr>
          <w:sz w:val="20"/>
          <w:szCs w:val="20"/>
        </w:rPr>
      </w:pPr>
      <w:r w:rsidRPr="00D0095F">
        <w:rPr>
          <w:sz w:val="20"/>
          <w:szCs w:val="20"/>
        </w:rPr>
        <w:t xml:space="preserve">The </w:t>
      </w:r>
      <w:r w:rsidR="00A72B93" w:rsidRPr="00D0095F">
        <w:rPr>
          <w:sz w:val="20"/>
          <w:szCs w:val="20"/>
        </w:rPr>
        <w:t>TRA</w:t>
      </w:r>
      <w:r w:rsidRPr="00D0095F">
        <w:rPr>
          <w:sz w:val="20"/>
          <w:szCs w:val="20"/>
        </w:rPr>
        <w:t xml:space="preserve"> proposes that human intention is an immediate precursor to action. The action originates from a belief that performing an activity leads to the intended outcome </w:t>
      </w:r>
      <w:r w:rsidRPr="00D0095F">
        <w:rPr>
          <w:noProof/>
          <w:sz w:val="20"/>
          <w:szCs w:val="20"/>
        </w:rPr>
        <w:t>(</w:t>
      </w:r>
      <w:r w:rsidRPr="00D0095F">
        <w:rPr>
          <w:sz w:val="20"/>
          <w:szCs w:val="20"/>
        </w:rPr>
        <w:t>Madden et al., 1992</w:t>
      </w:r>
      <w:r w:rsidRPr="00D0095F">
        <w:rPr>
          <w:noProof/>
          <w:sz w:val="20"/>
          <w:szCs w:val="20"/>
        </w:rPr>
        <w:t>)</w:t>
      </w:r>
      <w:r w:rsidRPr="00D0095F">
        <w:rPr>
          <w:sz w:val="20"/>
          <w:szCs w:val="20"/>
        </w:rPr>
        <w:t xml:space="preserve">, assuming the action is under </w:t>
      </w:r>
      <w:r w:rsidRPr="00D0095F">
        <w:rPr>
          <w:sz w:val="20"/>
          <w:szCs w:val="20"/>
        </w:rPr>
        <w:lastRenderedPageBreak/>
        <w:t>the volitional control of an individual. The theory</w:t>
      </w:r>
      <w:r w:rsidR="007201F2">
        <w:rPr>
          <w:sz w:val="20"/>
          <w:szCs w:val="20"/>
        </w:rPr>
        <w:t>, however,</w:t>
      </w:r>
      <w:r w:rsidRPr="00D0095F">
        <w:rPr>
          <w:sz w:val="20"/>
          <w:szCs w:val="20"/>
        </w:rPr>
        <w:t xml:space="preserve"> does not account for an action that the individual intends to perform but is not under their actual control (i.e., volitional control) </w:t>
      </w:r>
      <w:r w:rsidRPr="00D0095F">
        <w:rPr>
          <w:noProof/>
          <w:sz w:val="20"/>
          <w:szCs w:val="20"/>
        </w:rPr>
        <w:t>(</w:t>
      </w:r>
      <w:r w:rsidRPr="00D0095F">
        <w:rPr>
          <w:sz w:val="20"/>
          <w:szCs w:val="20"/>
        </w:rPr>
        <w:t>Ajzen, 2002</w:t>
      </w:r>
      <w:r w:rsidRPr="00D0095F">
        <w:rPr>
          <w:noProof/>
          <w:sz w:val="20"/>
          <w:szCs w:val="20"/>
        </w:rPr>
        <w:t>)</w:t>
      </w:r>
      <w:r w:rsidRPr="00D0095F">
        <w:rPr>
          <w:sz w:val="20"/>
          <w:szCs w:val="20"/>
        </w:rPr>
        <w:t xml:space="preserve">. This limitation involving volitional control is addressed in TPB by adding perceived behavioral control as one of the factors affecting the behavioral intention of an individual </w:t>
      </w:r>
      <w:r w:rsidRPr="00D0095F">
        <w:rPr>
          <w:noProof/>
          <w:sz w:val="20"/>
          <w:szCs w:val="20"/>
        </w:rPr>
        <w:t>(</w:t>
      </w:r>
      <w:r w:rsidRPr="00D0095F">
        <w:rPr>
          <w:sz w:val="20"/>
          <w:szCs w:val="20"/>
        </w:rPr>
        <w:t>Fishbein and Ajzen, 1975</w:t>
      </w:r>
      <w:r w:rsidRPr="00D0095F">
        <w:rPr>
          <w:noProof/>
          <w:sz w:val="20"/>
          <w:szCs w:val="20"/>
        </w:rPr>
        <w:t xml:space="preserve">; </w:t>
      </w:r>
      <w:r w:rsidRPr="00D0095F">
        <w:rPr>
          <w:sz w:val="20"/>
          <w:szCs w:val="20"/>
        </w:rPr>
        <w:t>Madden et al., 1992</w:t>
      </w:r>
      <w:r w:rsidRPr="00D0095F">
        <w:rPr>
          <w:noProof/>
          <w:sz w:val="20"/>
          <w:szCs w:val="20"/>
        </w:rPr>
        <w:t xml:space="preserve">; </w:t>
      </w:r>
      <w:r w:rsidRPr="00D0095F">
        <w:rPr>
          <w:sz w:val="20"/>
          <w:szCs w:val="20"/>
        </w:rPr>
        <w:t>Rossi and Armstrong, 1999</w:t>
      </w:r>
      <w:r w:rsidRPr="00D0095F">
        <w:rPr>
          <w:noProof/>
          <w:sz w:val="20"/>
          <w:szCs w:val="20"/>
        </w:rPr>
        <w:t>)</w:t>
      </w:r>
      <w:r w:rsidRPr="00D0095F">
        <w:rPr>
          <w:sz w:val="20"/>
          <w:szCs w:val="20"/>
        </w:rPr>
        <w:t xml:space="preserve">. TPB, thus, can be understood as the addition of perceived behavioral control to TRA. TPB reduces to TRA when the behavior is under volitional control </w:t>
      </w:r>
      <w:r w:rsidRPr="00D0095F">
        <w:rPr>
          <w:noProof/>
          <w:sz w:val="20"/>
          <w:szCs w:val="20"/>
        </w:rPr>
        <w:t>(</w:t>
      </w:r>
      <w:r w:rsidRPr="00D0095F">
        <w:rPr>
          <w:sz w:val="20"/>
          <w:szCs w:val="20"/>
        </w:rPr>
        <w:t>Ajzen, 2020</w:t>
      </w:r>
      <w:r w:rsidRPr="00D0095F">
        <w:rPr>
          <w:noProof/>
          <w:sz w:val="20"/>
          <w:szCs w:val="20"/>
        </w:rPr>
        <w:t>)</w:t>
      </w:r>
      <w:r w:rsidRPr="00D0095F">
        <w:rPr>
          <w:sz w:val="20"/>
          <w:szCs w:val="20"/>
        </w:rPr>
        <w:t>. The theoretical models (</w:t>
      </w:r>
      <w:r w:rsidRPr="00D0095F">
        <w:rPr>
          <w:sz w:val="20"/>
          <w:szCs w:val="20"/>
        </w:rPr>
        <w:fldChar w:fldCharType="begin"/>
      </w:r>
      <w:r w:rsidRPr="00D0095F">
        <w:rPr>
          <w:sz w:val="20"/>
          <w:szCs w:val="20"/>
        </w:rPr>
        <w:instrText xml:space="preserve"> REF _Ref72075967 \h  \* MERGEFORMAT </w:instrText>
      </w:r>
      <w:r w:rsidRPr="00D0095F">
        <w:rPr>
          <w:sz w:val="20"/>
          <w:szCs w:val="20"/>
        </w:rPr>
      </w:r>
      <w:r w:rsidRPr="00D0095F">
        <w:rPr>
          <w:sz w:val="20"/>
          <w:szCs w:val="20"/>
        </w:rPr>
        <w:fldChar w:fldCharType="separate"/>
      </w:r>
      <w:ins w:id="21" w:author="Bijesh Mishra" w:date="2023-03-03T13:57:00Z">
        <w:r w:rsidR="00E56AAD" w:rsidRPr="00677F5F">
          <w:rPr>
            <w:sz w:val="20"/>
            <w:szCs w:val="20"/>
          </w:rPr>
          <w:t xml:space="preserve">Figure </w:t>
        </w:r>
        <w:r w:rsidR="00E56AAD">
          <w:rPr>
            <w:sz w:val="20"/>
            <w:szCs w:val="20"/>
          </w:rPr>
          <w:t>1</w:t>
        </w:r>
      </w:ins>
      <w:del w:id="22" w:author="Bijesh Mishra" w:date="2023-03-03T13:53:00Z">
        <w:r w:rsidR="00950837" w:rsidRPr="00677F5F" w:rsidDel="001024DC">
          <w:rPr>
            <w:sz w:val="20"/>
            <w:szCs w:val="20"/>
          </w:rPr>
          <w:delText xml:space="preserve">Figure </w:delText>
        </w:r>
        <w:r w:rsidR="00950837" w:rsidRPr="0093209E" w:rsidDel="001024DC">
          <w:rPr>
            <w:sz w:val="20"/>
            <w:szCs w:val="20"/>
          </w:rPr>
          <w:delText>1</w:delText>
        </w:r>
      </w:del>
      <w:r w:rsidRPr="00D0095F">
        <w:rPr>
          <w:sz w:val="20"/>
          <w:szCs w:val="20"/>
        </w:rPr>
        <w:fldChar w:fldCharType="end"/>
      </w:r>
      <w:r w:rsidRPr="00D0095F">
        <w:rPr>
          <w:sz w:val="20"/>
          <w:szCs w:val="20"/>
        </w:rPr>
        <w:t>) for this paper were adopted from Ajzen (1991) and Madden et al. (1992).</w:t>
      </w:r>
    </w:p>
    <w:p w14:paraId="26A8A0D5" w14:textId="2B25794B" w:rsidR="00266E04" w:rsidRPr="00D0095F" w:rsidRDefault="00266E04" w:rsidP="00437E61">
      <w:pPr>
        <w:spacing w:line="480" w:lineRule="auto"/>
        <w:ind w:firstLine="720"/>
        <w:rPr>
          <w:sz w:val="20"/>
          <w:szCs w:val="20"/>
        </w:rPr>
      </w:pPr>
      <w:r w:rsidRPr="00D0095F">
        <w:rPr>
          <w:sz w:val="20"/>
          <w:szCs w:val="20"/>
        </w:rPr>
        <w:t xml:space="preserve">The </w:t>
      </w:r>
      <w:r w:rsidR="00A72B93" w:rsidRPr="00D0095F">
        <w:rPr>
          <w:sz w:val="20"/>
          <w:szCs w:val="20"/>
        </w:rPr>
        <w:t>T</w:t>
      </w:r>
      <w:r w:rsidR="00D13E6B">
        <w:rPr>
          <w:sz w:val="20"/>
          <w:szCs w:val="20"/>
        </w:rPr>
        <w:t>PB</w:t>
      </w:r>
      <w:r w:rsidRPr="00D0095F">
        <w:rPr>
          <w:sz w:val="20"/>
          <w:szCs w:val="20"/>
        </w:rPr>
        <w:t xml:space="preserve"> assumes that a belief towards an action shapes a person’s attitude and norms</w:t>
      </w:r>
      <w:r w:rsidR="00D13E6B">
        <w:rPr>
          <w:sz w:val="20"/>
          <w:szCs w:val="20"/>
        </w:rPr>
        <w:t>. Attitude and norms</w:t>
      </w:r>
      <w:r w:rsidRPr="00D0095F">
        <w:rPr>
          <w:sz w:val="20"/>
          <w:szCs w:val="20"/>
        </w:rPr>
        <w:t xml:space="preserve"> further shape intentions toward the action. Positive beliefs, attitudes, norms, and intentions toward an action motivate an individual to perform </w:t>
      </w:r>
      <w:proofErr w:type="gramStart"/>
      <w:r w:rsidRPr="00D0095F">
        <w:rPr>
          <w:sz w:val="20"/>
          <w:szCs w:val="20"/>
        </w:rPr>
        <w:t>given</w:t>
      </w:r>
      <w:proofErr w:type="gramEnd"/>
      <w:r w:rsidRPr="00D0095F">
        <w:rPr>
          <w:sz w:val="20"/>
          <w:szCs w:val="20"/>
        </w:rPr>
        <w:t xml:space="preserve"> action </w:t>
      </w:r>
      <w:r w:rsidRPr="00D0095F">
        <w:rPr>
          <w:noProof/>
          <w:sz w:val="20"/>
          <w:szCs w:val="20"/>
        </w:rPr>
        <w:t>(</w:t>
      </w:r>
      <w:r w:rsidRPr="00D0095F">
        <w:rPr>
          <w:sz w:val="20"/>
          <w:szCs w:val="20"/>
        </w:rPr>
        <w:t>Ajzen, 1991</w:t>
      </w:r>
      <w:r w:rsidRPr="00D0095F">
        <w:rPr>
          <w:noProof/>
          <w:sz w:val="20"/>
          <w:szCs w:val="20"/>
        </w:rPr>
        <w:t xml:space="preserve">, </w:t>
      </w:r>
      <w:r w:rsidRPr="00D0095F">
        <w:rPr>
          <w:sz w:val="20"/>
          <w:szCs w:val="20"/>
        </w:rPr>
        <w:t>2002</w:t>
      </w:r>
      <w:r w:rsidRPr="00D0095F">
        <w:rPr>
          <w:noProof/>
          <w:sz w:val="20"/>
          <w:szCs w:val="20"/>
        </w:rPr>
        <w:t xml:space="preserve">, </w:t>
      </w:r>
      <w:r w:rsidRPr="00D0095F">
        <w:rPr>
          <w:sz w:val="20"/>
          <w:szCs w:val="20"/>
        </w:rPr>
        <w:t>2011</w:t>
      </w:r>
      <w:r w:rsidRPr="00D0095F">
        <w:rPr>
          <w:noProof/>
          <w:sz w:val="20"/>
          <w:szCs w:val="20"/>
        </w:rPr>
        <w:t>)</w:t>
      </w:r>
      <w:r w:rsidRPr="00D0095F">
        <w:rPr>
          <w:sz w:val="20"/>
          <w:szCs w:val="20"/>
        </w:rPr>
        <w:t xml:space="preserve">. </w:t>
      </w:r>
      <w:ins w:id="23" w:author="Bijesh Mishra" w:date="2023-03-02T16:44:00Z">
        <w:r w:rsidR="00817558" w:rsidRPr="00D0095F">
          <w:rPr>
            <w:sz w:val="20"/>
            <w:szCs w:val="20"/>
          </w:rPr>
          <w:t>The beliefs can be categorized into behavioral beliefs, normative beliefs, and control beliefs. Behavioral beliefs originate from the experience of an individual while performing an action which shapes a person’s attitude towards action. Normative beliefs originate from social standards, values, norms, and pressure which shape the subjective norms of an individual. The control beliefs shape perceived behavioral control which is a perception of an individual that action is under the volitional control of the individual</w:t>
        </w:r>
        <w:r w:rsidR="00817558" w:rsidRPr="00D0095F">
          <w:rPr>
            <w:noProof/>
            <w:sz w:val="20"/>
            <w:szCs w:val="20"/>
          </w:rPr>
          <w:t xml:space="preserve"> </w:t>
        </w:r>
      </w:ins>
      <w:r w:rsidRPr="00D0095F">
        <w:rPr>
          <w:noProof/>
          <w:sz w:val="20"/>
          <w:szCs w:val="20"/>
        </w:rPr>
        <w:t>(</w:t>
      </w:r>
      <w:r w:rsidRPr="00D0095F">
        <w:rPr>
          <w:sz w:val="20"/>
          <w:szCs w:val="20"/>
        </w:rPr>
        <w:t>Ajzen, 2002</w:t>
      </w:r>
      <w:r w:rsidRPr="00D0095F">
        <w:rPr>
          <w:noProof/>
          <w:sz w:val="20"/>
          <w:szCs w:val="20"/>
        </w:rPr>
        <w:t>)</w:t>
      </w:r>
      <w:r w:rsidRPr="00D0095F">
        <w:rPr>
          <w:sz w:val="20"/>
          <w:szCs w:val="20"/>
        </w:rPr>
        <w:t xml:space="preserve">. This research was designed </w:t>
      </w:r>
      <w:proofErr w:type="gramStart"/>
      <w:r w:rsidRPr="00D0095F">
        <w:rPr>
          <w:sz w:val="20"/>
          <w:szCs w:val="20"/>
        </w:rPr>
        <w:t>assuming</w:t>
      </w:r>
      <w:proofErr w:type="gramEnd"/>
      <w:r w:rsidRPr="00D0095F">
        <w:rPr>
          <w:sz w:val="20"/>
          <w:szCs w:val="20"/>
        </w:rPr>
        <w:t xml:space="preserve"> that landowners used their beliefs to form attitudes, subjective norms, perceived behavior, and intentions while responding to respective survey questions.</w:t>
      </w:r>
    </w:p>
    <w:p w14:paraId="3B88FDA8" w14:textId="77777777" w:rsidR="003D4DE8" w:rsidRPr="00D0095F" w:rsidRDefault="003D4DE8" w:rsidP="00437E61">
      <w:pPr>
        <w:spacing w:line="480" w:lineRule="auto"/>
        <w:ind w:firstLine="720"/>
        <w:rPr>
          <w:sz w:val="20"/>
          <w:szCs w:val="20"/>
        </w:rPr>
        <w:sectPr w:rsidR="003D4DE8" w:rsidRPr="00D0095F" w:rsidSect="00437E61">
          <w:pgSz w:w="12240" w:h="15840"/>
          <w:pgMar w:top="1440" w:right="1440" w:bottom="1440" w:left="1440" w:header="720" w:footer="720" w:gutter="0"/>
          <w:lnNumType w:countBy="1" w:restart="continuous"/>
          <w:cols w:space="720"/>
          <w:docGrid w:linePitch="360"/>
        </w:sectPr>
      </w:pPr>
    </w:p>
    <w:p w14:paraId="6632879A" w14:textId="77777777" w:rsidR="003D4DE8" w:rsidRPr="00D0095F" w:rsidRDefault="003D4DE8" w:rsidP="00437E61">
      <w:pPr>
        <w:spacing w:line="480" w:lineRule="auto"/>
        <w:ind w:firstLine="720"/>
        <w:rPr>
          <w:sz w:val="20"/>
          <w:szCs w:val="20"/>
        </w:rPr>
      </w:pPr>
    </w:p>
    <w:p w14:paraId="1262DB6B" w14:textId="25CE69FF" w:rsidR="00E319F8" w:rsidRPr="00D0095F" w:rsidRDefault="00E319F8" w:rsidP="00437E61">
      <w:pPr>
        <w:spacing w:line="480" w:lineRule="auto"/>
        <w:rPr>
          <w:sz w:val="20"/>
          <w:szCs w:val="20"/>
        </w:rPr>
      </w:pPr>
      <w:r w:rsidRPr="00D0095F">
        <w:rPr>
          <w:noProof/>
          <w:sz w:val="20"/>
          <w:szCs w:val="20"/>
          <w:lang w:bidi="ar-SA"/>
        </w:rPr>
        <mc:AlternateContent>
          <mc:Choice Requires="wpg">
            <w:drawing>
              <wp:anchor distT="0" distB="0" distL="114300" distR="114300" simplePos="0" relativeHeight="251658240" behindDoc="0" locked="0" layoutInCell="1" allowOverlap="1" wp14:anchorId="75884B1E" wp14:editId="6DF754D3">
                <wp:simplePos x="0" y="0"/>
                <wp:positionH relativeFrom="column">
                  <wp:posOffset>945515</wp:posOffset>
                </wp:positionH>
                <wp:positionV relativeFrom="paragraph">
                  <wp:posOffset>175618</wp:posOffset>
                </wp:positionV>
                <wp:extent cx="6362700" cy="5448300"/>
                <wp:effectExtent l="444500" t="0" r="0" b="0"/>
                <wp:wrapSquare wrapText="bothSides"/>
                <wp:docPr id="84" name="Group 84"/>
                <wp:cNvGraphicFramePr/>
                <a:graphic xmlns:a="http://schemas.openxmlformats.org/drawingml/2006/main">
                  <a:graphicData uri="http://schemas.microsoft.com/office/word/2010/wordprocessingGroup">
                    <wpg:wgp>
                      <wpg:cNvGrpSpPr/>
                      <wpg:grpSpPr>
                        <a:xfrm>
                          <a:off x="0" y="0"/>
                          <a:ext cx="6362700" cy="5448300"/>
                          <a:chOff x="0" y="0"/>
                          <a:chExt cx="5967204" cy="5375275"/>
                        </a:xfrm>
                      </wpg:grpSpPr>
                      <wpg:grpSp>
                        <wpg:cNvPr id="80" name="Group 80"/>
                        <wpg:cNvGrpSpPr/>
                        <wpg:grpSpPr>
                          <a:xfrm>
                            <a:off x="0" y="0"/>
                            <a:ext cx="5967204" cy="5375275"/>
                            <a:chOff x="2659" y="108677"/>
                            <a:chExt cx="5968561" cy="5376723"/>
                          </a:xfrm>
                        </wpg:grpSpPr>
                        <wpg:grpSp>
                          <wpg:cNvPr id="79" name="Group 79"/>
                          <wpg:cNvGrpSpPr/>
                          <wpg:grpSpPr>
                            <a:xfrm>
                              <a:off x="2659" y="108677"/>
                              <a:ext cx="5847947" cy="4654457"/>
                              <a:chOff x="195226" y="108677"/>
                              <a:chExt cx="5847947" cy="4654457"/>
                            </a:xfrm>
                          </wpg:grpSpPr>
                          <wpg:grpSp>
                            <wpg:cNvPr id="11" name="Group 11"/>
                            <wpg:cNvGrpSpPr/>
                            <wpg:grpSpPr>
                              <a:xfrm>
                                <a:off x="200068" y="2221191"/>
                                <a:ext cx="5843105" cy="2541943"/>
                                <a:chOff x="208838" y="352625"/>
                                <a:chExt cx="6099235" cy="2842278"/>
                              </a:xfrm>
                            </wpg:grpSpPr>
                            <wpg:grpSp>
                              <wpg:cNvPr id="13" name="Group 13"/>
                              <wpg:cNvGrpSpPr/>
                              <wpg:grpSpPr>
                                <a:xfrm>
                                  <a:off x="208838" y="352625"/>
                                  <a:ext cx="6099235" cy="2842278"/>
                                  <a:chOff x="203529" y="352625"/>
                                  <a:chExt cx="5944184" cy="2842278"/>
                                </a:xfrm>
                              </wpg:grpSpPr>
                              <wps:wsp>
                                <wps:cNvPr id="14" name="Elbow Connector 84"/>
                                <wps:cNvCnPr>
                                  <a:stCxn id="20" idx="2"/>
                                  <a:endCxn id="22" idx="2"/>
                                </wps:cNvCnPr>
                                <wps:spPr>
                                  <a:xfrm rot="10800000" flipV="1">
                                    <a:off x="203529" y="729072"/>
                                    <a:ext cx="22" cy="1909164"/>
                                  </a:xfrm>
                                  <a:prstGeom prst="curvedConnector3">
                                    <a:avLst>
                                      <a:gd name="adj1" fmla="val 1926504545"/>
                                    </a:avLst>
                                  </a:prstGeom>
                                  <a:ln>
                                    <a:solidFill>
                                      <a:schemeClr val="tx1"/>
                                    </a:solidFill>
                                    <a:headEnd type="triangle"/>
                                    <a:tailEnd type="stealth"/>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203529" y="352625"/>
                                    <a:ext cx="5944184" cy="2842278"/>
                                    <a:chOff x="196740" y="347834"/>
                                    <a:chExt cx="5745931" cy="2803656"/>
                                  </a:xfrm>
                                </wpg:grpSpPr>
                                <wps:wsp>
                                  <wps:cNvPr id="20" name="Oval 20"/>
                                  <wps:cNvSpPr/>
                                  <wps:spPr>
                                    <a:xfrm>
                                      <a:off x="196762" y="347834"/>
                                      <a:ext cx="1255386"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B0F3A"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80479" y="1220062"/>
                                      <a:ext cx="1171572" cy="7911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403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96740" y="2244213"/>
                                      <a:ext cx="1075177" cy="7163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3BB1A"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w:t>
                                        </w:r>
                                      </w:p>
                                      <w:p w14:paraId="7C0D9B2D" w14:textId="77777777" w:rsidR="00E319F8" w:rsidRPr="00677F5F" w:rsidRDefault="00E319F8" w:rsidP="00E319F8">
                                        <w:pPr>
                                          <w:rPr>
                                            <w:sz w:val="20"/>
                                            <w:szCs w:val="20"/>
                                          </w:rPr>
                                        </w:pPr>
                                      </w:p>
                                      <w:p w14:paraId="3106F92C"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7391CF25" w14:textId="77777777" w:rsidR="00E319F8" w:rsidRPr="00677F5F" w:rsidRDefault="00E319F8" w:rsidP="00E319F8">
                                        <w:pPr>
                                          <w:rPr>
                                            <w:sz w:val="20"/>
                                            <w:szCs w:val="20"/>
                                          </w:rPr>
                                        </w:pPr>
                                      </w:p>
                                      <w:p w14:paraId="3BC4A731"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024EDA3F" w14:textId="77777777" w:rsidR="00E319F8" w:rsidRPr="00677F5F" w:rsidRDefault="00E319F8" w:rsidP="00E319F8">
                                        <w:pPr>
                                          <w:rPr>
                                            <w:sz w:val="20"/>
                                            <w:szCs w:val="20"/>
                                          </w:rPr>
                                        </w:pPr>
                                      </w:p>
                                      <w:p w14:paraId="26175564"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913737" y="370695"/>
                                      <a:ext cx="1163872"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3A123" w14:textId="77777777" w:rsidR="00E319F8" w:rsidRPr="00677F5F" w:rsidRDefault="00E319F8" w:rsidP="00E319F8">
                                        <w:pPr>
                                          <w:jc w:val="center"/>
                                          <w:rPr>
                                            <w:sz w:val="20"/>
                                            <w:szCs w:val="20"/>
                                          </w:rPr>
                                        </w:pPr>
                                        <w:r w:rsidRPr="00677F5F">
                                          <w:rPr>
                                            <w:color w:val="000000" w:themeColor="text1"/>
                                            <w:sz w:val="20"/>
                                            <w:szCs w:val="20"/>
                                          </w:rPr>
                                          <w:t xml:space="preserve">Attitude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834204" y="1274377"/>
                                      <a:ext cx="1243405" cy="6857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9BB52"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3353F914" w14:textId="77777777" w:rsidR="00E319F8" w:rsidRPr="00677F5F" w:rsidRDefault="00E319F8" w:rsidP="00E319F8">
                                        <w:pPr>
                                          <w:rPr>
                                            <w:sz w:val="20"/>
                                            <w:szCs w:val="20"/>
                                          </w:rPr>
                                        </w:pPr>
                                      </w:p>
                                      <w:p w14:paraId="3787484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BEBFD91" w14:textId="77777777" w:rsidR="00E319F8" w:rsidRPr="00677F5F" w:rsidRDefault="00E319F8" w:rsidP="00E319F8">
                                        <w:pPr>
                                          <w:rPr>
                                            <w:sz w:val="20"/>
                                            <w:szCs w:val="20"/>
                                          </w:rPr>
                                        </w:pPr>
                                      </w:p>
                                      <w:p w14:paraId="076B8B9B"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43D76A50" w14:textId="77777777" w:rsidR="00E319F8" w:rsidRPr="00677F5F" w:rsidRDefault="00E319F8" w:rsidP="00E319F8">
                                        <w:pPr>
                                          <w:rPr>
                                            <w:sz w:val="20"/>
                                            <w:szCs w:val="20"/>
                                          </w:rPr>
                                        </w:pPr>
                                      </w:p>
                                      <w:p w14:paraId="3A1650F6"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806168" y="2142268"/>
                                      <a:ext cx="1243836" cy="10092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CB54D"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1F340CD6" w14:textId="77777777" w:rsidR="00E319F8" w:rsidRPr="00677F5F" w:rsidRDefault="00E319F8" w:rsidP="00E319F8">
                                        <w:pPr>
                                          <w:rPr>
                                            <w:sz w:val="20"/>
                                            <w:szCs w:val="20"/>
                                          </w:rPr>
                                        </w:pPr>
                                      </w:p>
                                      <w:p w14:paraId="2ADD3A9F"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041EA72E" w14:textId="77777777" w:rsidR="00E319F8" w:rsidRPr="00677F5F" w:rsidRDefault="00E319F8" w:rsidP="00E319F8">
                                        <w:pPr>
                                          <w:rPr>
                                            <w:sz w:val="20"/>
                                            <w:szCs w:val="20"/>
                                          </w:rPr>
                                        </w:pPr>
                                      </w:p>
                                      <w:p w14:paraId="270032C7"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4DA8D66E" w14:textId="77777777" w:rsidR="00E319F8" w:rsidRPr="00677F5F" w:rsidRDefault="00E319F8" w:rsidP="00E319F8">
                                        <w:pPr>
                                          <w:rPr>
                                            <w:sz w:val="20"/>
                                            <w:szCs w:val="20"/>
                                          </w:rPr>
                                        </w:pPr>
                                      </w:p>
                                      <w:p w14:paraId="61372781"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3440476" y="1390280"/>
                                      <a:ext cx="1092359" cy="481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36F2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4984366" y="1423995"/>
                                      <a:ext cx="958305" cy="448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B3B1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15162BEF" w14:textId="77777777" w:rsidR="00E319F8" w:rsidRPr="00677F5F" w:rsidRDefault="00E319F8" w:rsidP="00E319F8">
                                        <w:pPr>
                                          <w:rPr>
                                            <w:sz w:val="20"/>
                                            <w:szCs w:val="20"/>
                                          </w:rPr>
                                        </w:pPr>
                                      </w:p>
                                      <w:p w14:paraId="0EA0361C"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3348922F" w14:textId="77777777" w:rsidR="00E319F8" w:rsidRPr="00677F5F" w:rsidRDefault="00E319F8" w:rsidP="00E319F8">
                                        <w:pPr>
                                          <w:rPr>
                                            <w:sz w:val="20"/>
                                            <w:szCs w:val="20"/>
                                          </w:rPr>
                                        </w:pPr>
                                      </w:p>
                                      <w:p w14:paraId="021CEFE4"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2B2BB700" w14:textId="77777777" w:rsidR="00E319F8" w:rsidRPr="00677F5F" w:rsidRDefault="00E319F8" w:rsidP="00E319F8">
                                        <w:pPr>
                                          <w:rPr>
                                            <w:sz w:val="20"/>
                                            <w:szCs w:val="20"/>
                                          </w:rPr>
                                        </w:pPr>
                                      </w:p>
                                      <w:p w14:paraId="4718452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4" idx="6"/>
                                    <a:endCxn id="26" idx="2"/>
                                  </wps:cNvCnPr>
                                  <wps:spPr>
                                    <a:xfrm>
                                      <a:off x="3077609" y="1617251"/>
                                      <a:ext cx="362866" cy="1398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stCxn id="26" idx="6"/>
                                    <a:endCxn id="27" idx="2"/>
                                  </wps:cNvCnPr>
                                  <wps:spPr>
                                    <a:xfrm>
                                      <a:off x="4532835" y="1631240"/>
                                      <a:ext cx="451532" cy="1685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20" idx="6"/>
                                    <a:endCxn id="23" idx="2"/>
                                  </wps:cNvCnPr>
                                  <wps:spPr>
                                    <a:xfrm>
                                      <a:off x="1452147" y="719168"/>
                                      <a:ext cx="461589" cy="2286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a:stCxn id="21" idx="6"/>
                                    <a:endCxn id="24" idx="2"/>
                                  </wps:cNvCnPr>
                                  <wps:spPr>
                                    <a:xfrm>
                                      <a:off x="1452050" y="1615658"/>
                                      <a:ext cx="382154" cy="159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22" idx="6"/>
                                    <a:endCxn id="25" idx="2"/>
                                  </wps:cNvCnPr>
                                  <wps:spPr>
                                    <a:xfrm>
                                      <a:off x="1271917" y="2602389"/>
                                      <a:ext cx="534251" cy="4449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23" idx="6"/>
                                    <a:endCxn id="26" idx="2"/>
                                  </wps:cNvCnPr>
                                  <wps:spPr>
                                    <a:xfrm>
                                      <a:off x="3077609" y="742028"/>
                                      <a:ext cx="362866" cy="88921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25" idx="6"/>
                                    <a:endCxn id="27" idx="4"/>
                                  </wps:cNvCnPr>
                                  <wps:spPr>
                                    <a:xfrm flipV="1">
                                      <a:off x="3050004" y="1872200"/>
                                      <a:ext cx="2413515" cy="774679"/>
                                    </a:xfrm>
                                    <a:prstGeom prst="straightConnector1">
                                      <a:avLst/>
                                    </a:prstGeom>
                                    <a:ln>
                                      <a:solidFill>
                                        <a:schemeClr val="tx1"/>
                                      </a:solidFill>
                                      <a:prstDash val="lgDash"/>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107"/>
                                  <wps:cNvCnPr>
                                    <a:stCxn id="21" idx="2"/>
                                    <a:endCxn id="20" idx="2"/>
                                  </wps:cNvCnPr>
                                  <wps:spPr>
                                    <a:xfrm rot="10800000">
                                      <a:off x="196763" y="719169"/>
                                      <a:ext cx="83716" cy="896490"/>
                                    </a:xfrm>
                                    <a:prstGeom prst="curvedConnector3">
                                      <a:avLst>
                                        <a:gd name="adj1" fmla="val 362159"/>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108"/>
                                  <wps:cNvCnPr>
                                    <a:stCxn id="22" idx="2"/>
                                    <a:endCxn id="21" idx="2"/>
                                  </wps:cNvCnPr>
                                  <wps:spPr>
                                    <a:xfrm rot="10800000" flipH="1">
                                      <a:off x="196740" y="1615658"/>
                                      <a:ext cx="83738" cy="986731"/>
                                    </a:xfrm>
                                    <a:prstGeom prst="curvedConnector3">
                                      <a:avLst>
                                        <a:gd name="adj1" fmla="val -262090"/>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40" name="Straight Arrow Connector 8"/>
                              <wps:cNvCnPr>
                                <a:stCxn id="25" idx="6"/>
                                <a:endCxn id="26" idx="2"/>
                              </wps:cNvCnPr>
                              <wps:spPr>
                                <a:xfrm flipV="1">
                                  <a:off x="3237543" y="1653711"/>
                                  <a:ext cx="414481" cy="102963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cNvPr id="6" name="Group 6"/>
                            <wpg:cNvGrpSpPr/>
                            <wpg:grpSpPr>
                              <a:xfrm>
                                <a:off x="195226" y="108677"/>
                                <a:ext cx="5771730" cy="1494323"/>
                                <a:chOff x="196734" y="328091"/>
                                <a:chExt cx="5675745" cy="1648176"/>
                              </a:xfrm>
                            </wpg:grpSpPr>
                            <wps:wsp>
                              <wps:cNvPr id="7" name="Oval 7"/>
                              <wps:cNvSpPr/>
                              <wps:spPr>
                                <a:xfrm>
                                  <a:off x="196762" y="347834"/>
                                  <a:ext cx="1255386" cy="7426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2DFD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6735" y="1290448"/>
                                  <a:ext cx="1255389" cy="6715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0E9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p w14:paraId="4A475DDB" w14:textId="77777777" w:rsidR="00E319F8" w:rsidRPr="00677F5F" w:rsidRDefault="00E319F8" w:rsidP="00E319F8">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719145" y="328091"/>
                                  <a:ext cx="1032696" cy="7971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86D5B" w14:textId="77777777" w:rsidR="00E319F8" w:rsidRPr="00677F5F" w:rsidRDefault="00E319F8" w:rsidP="00E319F8">
                                    <w:pPr>
                                      <w:jc w:val="center"/>
                                      <w:rPr>
                                        <w:color w:val="000000" w:themeColor="text1"/>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719144" y="1290519"/>
                                  <a:ext cx="1170554" cy="68574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80AE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20865D3D" w14:textId="77777777" w:rsidR="00E319F8" w:rsidRPr="00677F5F" w:rsidRDefault="00E319F8" w:rsidP="00E319F8">
                                    <w:pPr>
                                      <w:rPr>
                                        <w:sz w:val="20"/>
                                        <w:szCs w:val="20"/>
                                      </w:rPr>
                                    </w:pPr>
                                  </w:p>
                                  <w:p w14:paraId="5DB3BE88"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3A14B49" w14:textId="77777777" w:rsidR="00E319F8" w:rsidRPr="00677F5F" w:rsidRDefault="00E319F8" w:rsidP="00E319F8">
                                    <w:pPr>
                                      <w:rPr>
                                        <w:sz w:val="20"/>
                                        <w:szCs w:val="20"/>
                                      </w:rPr>
                                    </w:pPr>
                                  </w:p>
                                  <w:p w14:paraId="6DD20E3A"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2E78B7B0" w14:textId="77777777" w:rsidR="00E319F8" w:rsidRPr="00677F5F" w:rsidRDefault="00E319F8" w:rsidP="00E319F8">
                                    <w:pPr>
                                      <w:rPr>
                                        <w:sz w:val="20"/>
                                        <w:szCs w:val="20"/>
                                      </w:rPr>
                                    </w:pPr>
                                  </w:p>
                                  <w:p w14:paraId="682BB51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3304601" y="808597"/>
                                  <a:ext cx="1121103" cy="64558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CE877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4761395" y="885023"/>
                                  <a:ext cx="1111084" cy="48192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F0FA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65797C5F" w14:textId="77777777" w:rsidR="00E319F8" w:rsidRPr="00677F5F" w:rsidRDefault="00E319F8" w:rsidP="00E319F8">
                                    <w:pPr>
                                      <w:jc w:val="center"/>
                                      <w:rPr>
                                        <w:sz w:val="20"/>
                                        <w:szCs w:val="20"/>
                                      </w:rPr>
                                    </w:pPr>
                                  </w:p>
                                  <w:p w14:paraId="00A5338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CB5EAC0" w14:textId="77777777" w:rsidR="00E319F8" w:rsidRPr="00677F5F" w:rsidRDefault="00E319F8" w:rsidP="00E319F8">
                                    <w:pPr>
                                      <w:jc w:val="center"/>
                                      <w:rPr>
                                        <w:sz w:val="20"/>
                                        <w:szCs w:val="20"/>
                                      </w:rPr>
                                    </w:pPr>
                                  </w:p>
                                  <w:p w14:paraId="49FBB08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7AF0141" w14:textId="77777777" w:rsidR="00E319F8" w:rsidRPr="00677F5F" w:rsidRDefault="00E319F8" w:rsidP="00E319F8">
                                    <w:pPr>
                                      <w:jc w:val="center"/>
                                      <w:rPr>
                                        <w:sz w:val="20"/>
                                        <w:szCs w:val="20"/>
                                      </w:rPr>
                                    </w:pPr>
                                  </w:p>
                                  <w:p w14:paraId="6FD003E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a:stCxn id="64" idx="6"/>
                                <a:endCxn id="66" idx="2"/>
                              </wps:cNvCnPr>
                              <wps:spPr>
                                <a:xfrm flipV="1">
                                  <a:off x="2889698" y="1131388"/>
                                  <a:ext cx="414904" cy="50200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a:stCxn id="66" idx="6"/>
                                <a:endCxn id="67" idx="2"/>
                              </wps:cNvCnPr>
                              <wps:spPr>
                                <a:xfrm flipV="1">
                                  <a:off x="4425704" y="1125984"/>
                                  <a:ext cx="335692" cy="540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a:stCxn id="7" idx="6"/>
                                <a:endCxn id="63" idx="2"/>
                              </wps:cNvCnPr>
                              <wps:spPr>
                                <a:xfrm>
                                  <a:off x="1452147" y="719167"/>
                                  <a:ext cx="266997" cy="748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a:stCxn id="8" idx="6"/>
                                <a:endCxn id="64" idx="2"/>
                              </wps:cNvCnPr>
                              <wps:spPr>
                                <a:xfrm>
                                  <a:off x="1452124" y="1626210"/>
                                  <a:ext cx="267020" cy="718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a:stCxn id="63" idx="6"/>
                                <a:endCxn id="66" idx="2"/>
                              </wps:cNvCnPr>
                              <wps:spPr>
                                <a:xfrm>
                                  <a:off x="2751841" y="726653"/>
                                  <a:ext cx="552760" cy="4047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107"/>
                              <wps:cNvCnPr/>
                              <wps:spPr>
                                <a:xfrm rot="10800000" flipH="1">
                                  <a:off x="196734" y="719167"/>
                                  <a:ext cx="27" cy="907011"/>
                                </a:xfrm>
                                <a:prstGeom prst="curvedConnector3">
                                  <a:avLst>
                                    <a:gd name="adj1" fmla="val -956746429"/>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1" name="Text Box 1"/>
                          <wps:cNvSpPr txBox="1"/>
                          <wps:spPr>
                            <a:xfrm>
                              <a:off x="21270" y="5209810"/>
                              <a:ext cx="5949950" cy="275590"/>
                            </a:xfrm>
                            <a:prstGeom prst="rect">
                              <a:avLst/>
                            </a:prstGeom>
                            <a:solidFill>
                              <a:prstClr val="white"/>
                            </a:solidFill>
                            <a:ln>
                              <a:noFill/>
                            </a:ln>
                          </wps:spPr>
                          <wps:txbx>
                            <w:txbxContent>
                              <w:p w14:paraId="1A31FD2D" w14:textId="55961AB1" w:rsidR="00E319F8" w:rsidRPr="00677F5F" w:rsidRDefault="00E319F8" w:rsidP="00E319F8">
                                <w:pPr>
                                  <w:pStyle w:val="Caption"/>
                                  <w:jc w:val="center"/>
                                  <w:rPr>
                                    <w:rFonts w:ascii="Times New Roman" w:hAnsi="Times New Roman" w:cs="Times New Roman"/>
                                    <w:i w:val="0"/>
                                    <w:iCs w:val="0"/>
                                    <w:noProof/>
                                    <w:color w:val="auto"/>
                                    <w:sz w:val="20"/>
                                    <w:szCs w:val="20"/>
                                  </w:rPr>
                                </w:pPr>
                                <w:bookmarkStart w:id="24" w:name="_Ref72075967"/>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00E56AAD">
                                  <w:rPr>
                                    <w:rFonts w:ascii="Times New Roman" w:hAnsi="Times New Roman" w:cs="Times New Roman"/>
                                    <w:i w:val="0"/>
                                    <w:iCs w:val="0"/>
                                    <w:noProof/>
                                    <w:color w:val="auto"/>
                                    <w:sz w:val="20"/>
                                    <w:szCs w:val="20"/>
                                  </w:rPr>
                                  <w:t>1</w:t>
                                </w:r>
                                <w:r w:rsidRPr="00677F5F">
                                  <w:rPr>
                                    <w:rFonts w:ascii="Times New Roman" w:hAnsi="Times New Roman" w:cs="Times New Roman"/>
                                    <w:i w:val="0"/>
                                    <w:iCs w:val="0"/>
                                    <w:color w:val="auto"/>
                                    <w:sz w:val="20"/>
                                    <w:szCs w:val="20"/>
                                  </w:rPr>
                                  <w:fldChar w:fldCharType="end"/>
                                </w:r>
                                <w:bookmarkEnd w:id="24"/>
                                <w:r w:rsidRPr="00677F5F">
                                  <w:rPr>
                                    <w:rFonts w:ascii="Times New Roman" w:hAnsi="Times New Roman" w:cs="Times New Roman"/>
                                    <w:i w:val="0"/>
                                    <w:iCs w:val="0"/>
                                    <w:color w:val="auto"/>
                                    <w:sz w:val="20"/>
                                    <w:szCs w:val="20"/>
                                  </w:rPr>
                                  <w:t>: (a) Theory of Reasoned Action and (b) Theory of Planned Behavior.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81" name="Text Box 81"/>
                        <wps:cNvSpPr txBox="1"/>
                        <wps:spPr>
                          <a:xfrm>
                            <a:off x="2737883" y="1648047"/>
                            <a:ext cx="422275" cy="372140"/>
                          </a:xfrm>
                          <a:prstGeom prst="rect">
                            <a:avLst/>
                          </a:prstGeom>
                          <a:solidFill>
                            <a:schemeClr val="lt1"/>
                          </a:solidFill>
                          <a:ln w="6350">
                            <a:noFill/>
                          </a:ln>
                        </wps:spPr>
                        <wps:txbx>
                          <w:txbxContent>
                            <w:p w14:paraId="0ACA556F" w14:textId="77777777" w:rsidR="00E319F8" w:rsidRPr="00677F5F" w:rsidRDefault="00E319F8" w:rsidP="00E319F8">
                              <w:pPr>
                                <w:rPr>
                                  <w:sz w:val="20"/>
                                  <w:szCs w:val="20"/>
                                </w:rPr>
                              </w:pPr>
                              <w:r w:rsidRPr="00677F5F">
                                <w:rPr>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822944" y="4678326"/>
                            <a:ext cx="422740" cy="265814"/>
                          </a:xfrm>
                          <a:prstGeom prst="rect">
                            <a:avLst/>
                          </a:prstGeom>
                          <a:solidFill>
                            <a:schemeClr val="lt1"/>
                          </a:solidFill>
                          <a:ln w="6350">
                            <a:noFill/>
                          </a:ln>
                        </wps:spPr>
                        <wps:txbx>
                          <w:txbxContent>
                            <w:p w14:paraId="0F3C2BA4" w14:textId="77777777" w:rsidR="00E319F8" w:rsidRPr="00677F5F" w:rsidRDefault="00E319F8" w:rsidP="00E319F8">
                              <w:pPr>
                                <w:rPr>
                                  <w:sz w:val="20"/>
                                  <w:szCs w:val="20"/>
                                </w:rPr>
                              </w:pPr>
                              <w:r w:rsidRPr="00677F5F">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884B1E" id="Group 84" o:spid="_x0000_s1026" style="position:absolute;margin-left:74.45pt;margin-top:13.85pt;width:501pt;height:429pt;z-index:251658240;mso-width-relative:margin;mso-height-relative:margin" coordsize="59672,5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">
                <v:group id="Group 80" o:spid="_x0000_s1027" style="position:absolute;width:59672;height:53752" coordorigin="26,1086" coordsize="59685,5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9" o:spid="_x0000_s1028" style="position:absolute;left:26;top:1086;width:58480;height:46545" coordorigin="1952,1086" coordsize="58479,4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11" o:spid="_x0000_s1029" style="position:absolute;left:2000;top:22211;width:58431;height:25420" coordorigin="2088,3526" coordsize="60992,2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3" o:spid="_x0000_s1030" style="position:absolute;left:2088;top:3526;width:60992;height:28423" coordorigin="2035,3526" coordsize="59441,2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lbow Connector 84" o:spid="_x0000_s1031" type="#_x0000_t38" style="position:absolute;left:2035;top:7290;width:0;height:19092;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" adj="416124982" strokecolor="black [3213]" strokeweight=".5pt">
                          <v:stroke startarrow="block" endarrow="classic" joinstyle="miter"/>
                        </v:shape>
                        <v:group id="Group 19" o:spid="_x0000_s1032" style="position:absolute;left:2035;top:3526;width:59442;height:28423" coordorigin="1967,3478" coordsize="57459,2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0" o:spid="_x0000_s1033" style="position:absolute;left:1967;top:3478;width:12554;height:7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14:paraId="404B0F3A"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v:textbox>
                          </v:oval>
                          <v:oval id="Oval 21" o:spid="_x0000_s1034" style="position:absolute;left:2804;top:12200;width:1171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14:paraId="1A9403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txbxContent>
                            </v:textbox>
                          </v:oval>
                          <v:oval id="Oval 22" o:spid="_x0000_s1035" style="position:absolute;left:1967;top:22442;width:1075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14:paraId="3B63BB1A"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w:t>
                                  </w:r>
                                </w:p>
                                <w:p w14:paraId="7C0D9B2D" w14:textId="77777777" w:rsidR="00E319F8" w:rsidRPr="00677F5F" w:rsidRDefault="00E319F8" w:rsidP="00E319F8">
                                  <w:pPr>
                                    <w:rPr>
                                      <w:sz w:val="20"/>
                                      <w:szCs w:val="20"/>
                                    </w:rPr>
                                  </w:pPr>
                                </w:p>
                                <w:p w14:paraId="3106F92C"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7391CF25" w14:textId="77777777" w:rsidR="00E319F8" w:rsidRPr="00677F5F" w:rsidRDefault="00E319F8" w:rsidP="00E319F8">
                                  <w:pPr>
                                    <w:rPr>
                                      <w:sz w:val="20"/>
                                      <w:szCs w:val="20"/>
                                    </w:rPr>
                                  </w:pPr>
                                </w:p>
                                <w:p w14:paraId="3BC4A731"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p w14:paraId="024EDA3F" w14:textId="77777777" w:rsidR="00E319F8" w:rsidRPr="00677F5F" w:rsidRDefault="00E319F8" w:rsidP="00E319F8">
                                  <w:pPr>
                                    <w:rPr>
                                      <w:sz w:val="20"/>
                                      <w:szCs w:val="20"/>
                                    </w:rPr>
                                  </w:pPr>
                                </w:p>
                                <w:p w14:paraId="26175564" w14:textId="77777777" w:rsidR="00E319F8" w:rsidRPr="00677F5F" w:rsidRDefault="00E319F8" w:rsidP="00E319F8">
                                  <w:pPr>
                                    <w:jc w:val="center"/>
                                    <w:rPr>
                                      <w:color w:val="000000" w:themeColor="text1"/>
                                      <w:sz w:val="20"/>
                                      <w:szCs w:val="20"/>
                                    </w:rPr>
                                  </w:pPr>
                                  <w:r w:rsidRPr="00677F5F">
                                    <w:rPr>
                                      <w:color w:val="000000" w:themeColor="text1"/>
                                      <w:sz w:val="20"/>
                                      <w:szCs w:val="20"/>
                                    </w:rPr>
                                    <w:t>Control Beliefs</w:t>
                                  </w:r>
                                </w:p>
                              </w:txbxContent>
                            </v:textbox>
                          </v:oval>
                          <v:oval id="Oval 23" o:spid="_x0000_s1036" style="position:absolute;left:19137;top:3706;width:11639;height:7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textbox>
                              <w:txbxContent>
                                <w:p w14:paraId="6833A123" w14:textId="77777777" w:rsidR="00E319F8" w:rsidRPr="00677F5F" w:rsidRDefault="00E319F8" w:rsidP="00E319F8">
                                  <w:pPr>
                                    <w:jc w:val="center"/>
                                    <w:rPr>
                                      <w:sz w:val="20"/>
                                      <w:szCs w:val="20"/>
                                    </w:rPr>
                                  </w:pPr>
                                  <w:r w:rsidRPr="00677F5F">
                                    <w:rPr>
                                      <w:color w:val="000000" w:themeColor="text1"/>
                                      <w:sz w:val="20"/>
                                      <w:szCs w:val="20"/>
                                    </w:rPr>
                                    <w:t xml:space="preserve">Attitude </w:t>
                                  </w:r>
                                </w:p>
                              </w:txbxContent>
                            </v:textbox>
                          </v:oval>
                          <v:oval id="Oval 24" o:spid="_x0000_s1037" style="position:absolute;left:18342;top:12743;width:1243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" filled="f" strokecolor="black [3213]" strokeweight="1pt">
                            <v:stroke joinstyle="miter"/>
                            <v:textbox>
                              <w:txbxContent>
                                <w:p w14:paraId="1FB9BB52"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3353F914" w14:textId="77777777" w:rsidR="00E319F8" w:rsidRPr="00677F5F" w:rsidRDefault="00E319F8" w:rsidP="00E319F8">
                                  <w:pPr>
                                    <w:rPr>
                                      <w:sz w:val="20"/>
                                      <w:szCs w:val="20"/>
                                    </w:rPr>
                                  </w:pPr>
                                </w:p>
                                <w:p w14:paraId="3787484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BEBFD91" w14:textId="77777777" w:rsidR="00E319F8" w:rsidRPr="00677F5F" w:rsidRDefault="00E319F8" w:rsidP="00E319F8">
                                  <w:pPr>
                                    <w:rPr>
                                      <w:sz w:val="20"/>
                                      <w:szCs w:val="20"/>
                                    </w:rPr>
                                  </w:pPr>
                                </w:p>
                                <w:p w14:paraId="076B8B9B"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43D76A50" w14:textId="77777777" w:rsidR="00E319F8" w:rsidRPr="00677F5F" w:rsidRDefault="00E319F8" w:rsidP="00E319F8">
                                  <w:pPr>
                                    <w:rPr>
                                      <w:sz w:val="20"/>
                                      <w:szCs w:val="20"/>
                                    </w:rPr>
                                  </w:pPr>
                                </w:p>
                                <w:p w14:paraId="3A1650F6"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v:textbox>
                          </v:oval>
                          <v:oval id="Oval 25" o:spid="_x0000_s1038" style="position:absolute;left:18061;top:21422;width:12439;height:10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" filled="f" strokecolor="black [3213]" strokeweight="1pt">
                            <v:stroke joinstyle="miter"/>
                            <v:textbox>
                              <w:txbxContent>
                                <w:p w14:paraId="052CB54D"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1F340CD6" w14:textId="77777777" w:rsidR="00E319F8" w:rsidRPr="00677F5F" w:rsidRDefault="00E319F8" w:rsidP="00E319F8">
                                  <w:pPr>
                                    <w:rPr>
                                      <w:sz w:val="20"/>
                                      <w:szCs w:val="20"/>
                                    </w:rPr>
                                  </w:pPr>
                                </w:p>
                                <w:p w14:paraId="2ADD3A9F"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041EA72E" w14:textId="77777777" w:rsidR="00E319F8" w:rsidRPr="00677F5F" w:rsidRDefault="00E319F8" w:rsidP="00E319F8">
                                  <w:pPr>
                                    <w:rPr>
                                      <w:sz w:val="20"/>
                                      <w:szCs w:val="20"/>
                                    </w:rPr>
                                  </w:pPr>
                                </w:p>
                                <w:p w14:paraId="270032C7"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p w14:paraId="4DA8D66E" w14:textId="77777777" w:rsidR="00E319F8" w:rsidRPr="00677F5F" w:rsidRDefault="00E319F8" w:rsidP="00E319F8">
                                  <w:pPr>
                                    <w:rPr>
                                      <w:sz w:val="20"/>
                                      <w:szCs w:val="20"/>
                                    </w:rPr>
                                  </w:pPr>
                                </w:p>
                                <w:p w14:paraId="61372781" w14:textId="77777777" w:rsidR="00E319F8" w:rsidRPr="00677F5F" w:rsidRDefault="00E319F8" w:rsidP="00E319F8">
                                  <w:pPr>
                                    <w:jc w:val="center"/>
                                    <w:rPr>
                                      <w:color w:val="000000" w:themeColor="text1"/>
                                      <w:sz w:val="20"/>
                                      <w:szCs w:val="20"/>
                                    </w:rPr>
                                  </w:pPr>
                                  <w:r w:rsidRPr="00677F5F">
                                    <w:rPr>
                                      <w:color w:val="000000" w:themeColor="text1"/>
                                      <w:sz w:val="20"/>
                                      <w:szCs w:val="20"/>
                                    </w:rPr>
                                    <w:t>Perceived behavior Control</w:t>
                                  </w:r>
                                </w:p>
                              </w:txbxContent>
                            </v:textbox>
                          </v:oval>
                          <v:oval id="Oval 26" o:spid="_x0000_s1039" style="position:absolute;left:34404;top:13902;width:10924;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textbox>
                              <w:txbxContent>
                                <w:p w14:paraId="1BF36F2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v:textbox>
                          </v:oval>
                          <v:oval id="Oval 27" o:spid="_x0000_s1040" style="position:absolute;left:49843;top:14239;width:9583;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" filled="f" strokecolor="black [3213]" strokeweight="1pt">
                            <v:stroke joinstyle="miter"/>
                            <v:textbox>
                              <w:txbxContent>
                                <w:p w14:paraId="64FB3B1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15162BEF" w14:textId="77777777" w:rsidR="00E319F8" w:rsidRPr="00677F5F" w:rsidRDefault="00E319F8" w:rsidP="00E319F8">
                                  <w:pPr>
                                    <w:rPr>
                                      <w:sz w:val="20"/>
                                      <w:szCs w:val="20"/>
                                    </w:rPr>
                                  </w:pPr>
                                </w:p>
                                <w:p w14:paraId="0EA0361C"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3348922F" w14:textId="77777777" w:rsidR="00E319F8" w:rsidRPr="00677F5F" w:rsidRDefault="00E319F8" w:rsidP="00E319F8">
                                  <w:pPr>
                                    <w:rPr>
                                      <w:sz w:val="20"/>
                                      <w:szCs w:val="20"/>
                                    </w:rPr>
                                  </w:pPr>
                                </w:p>
                                <w:p w14:paraId="021CEFE4"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2B2BB700" w14:textId="77777777" w:rsidR="00E319F8" w:rsidRPr="00677F5F" w:rsidRDefault="00E319F8" w:rsidP="00E319F8">
                                  <w:pPr>
                                    <w:rPr>
                                      <w:sz w:val="20"/>
                                      <w:szCs w:val="20"/>
                                    </w:rPr>
                                  </w:pPr>
                                </w:p>
                                <w:p w14:paraId="4718452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v:textbox>
                          </v:oval>
                          <v:shapetype id="_x0000_t32" coordsize="21600,21600" o:spt="32" o:oned="t" path="m,l21600,21600e" filled="f">
                            <v:path arrowok="t" fillok="f" o:connecttype="none"/>
                            <o:lock v:ext="edit" shapetype="t"/>
                          </v:shapetype>
                          <v:shape id="Straight Arrow Connector 28" o:spid="_x0000_s1041" type="#_x0000_t32" style="position:absolute;left:30776;top:16172;width:3628;height: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29" o:spid="_x0000_s1042" type="#_x0000_t32" style="position:absolute;left:45328;top:16312;width:4515;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Straight Arrow Connector 30" o:spid="_x0000_s1043" type="#_x0000_t32" style="position:absolute;left:14521;top:7191;width:4616;height: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Straight Arrow Connector 31" o:spid="_x0000_s1044" type="#_x0000_t32" style="position:absolute;left:14520;top:16156;width:3822;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Straight Arrow Connector 32" o:spid="_x0000_s1045" type="#_x0000_t32" style="position:absolute;left:12719;top:26023;width:5342;height: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Straight Arrow Connector 33" o:spid="_x0000_s1046" type="#_x0000_t32" style="position:absolute;left:30776;top:7420;width:3628;height:8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5" o:spid="_x0000_s1047" type="#_x0000_t32" style="position:absolute;left:30500;top:18722;width:24135;height:77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" strokecolor="black [3213]" strokeweight=".5pt">
                            <v:stroke dashstyle="longDash" endarrow="block" joinstyle="miter"/>
                          </v:shape>
                          <v:shape id="Straight Arrow Connector 107" o:spid="_x0000_s1048" type="#_x0000_t38" style="position:absolute;left:1967;top:7191;width:837;height:8965;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" adj="78226" strokecolor="black [3213]" strokeweight=".5pt">
                            <v:stroke startarrow="block" endarrow="block" joinstyle="miter"/>
                          </v:shape>
                          <v:shape id="Straight Arrow Connector 108" o:spid="_x0000_s1049" type="#_x0000_t38" style="position:absolute;left:1967;top:16156;width:837;height:9867;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" adj="-56611" strokecolor="black [3213]" strokeweight=".5pt">
                            <v:stroke startarrow="block" endarrow="block" joinstyle="miter"/>
                          </v:shape>
                        </v:group>
                      </v:group>
                      <v:shape id="Straight Arrow Connector 8" o:spid="_x0000_s1050" type="#_x0000_t32" style="position:absolute;left:32375;top:16537;width:4145;height:102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viwAAAANsAAAAPAAAAZHJzL2Rvd25yZXYueG1sRE/LisIw&#10;FN0L/kO4ghvRRJF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4Hsr4sAAAADbAAAADwAAAAAA&#10;AAAAAAAAAAAHAgAAZHJzL2Rvd25yZXYueG1sUEsFBgAAAAADAAMAtwAAAPQCAAAAAA==&#10;" strokecolor="black [3213]" strokeweight=".5pt">
                        <v:stroke endarrow="block" joinstyle="miter"/>
                      </v:shape>
                    </v:group>
                    <v:group id="Group 6" o:spid="_x0000_s1051" style="position:absolute;left:1952;top:1086;width:57717;height:14944" coordorigin="1967,3280" coordsize="56757,1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52" style="position:absolute;left:1967;top:3478;width:12554;height:7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textbox>
                          <w:txbxContent>
                            <w:p w14:paraId="0922DFD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Behavioral belief</w:t>
                              </w:r>
                            </w:p>
                          </w:txbxContent>
                        </v:textbox>
                      </v:oval>
                      <v:oval id="Oval 8" o:spid="_x0000_s1053" style="position:absolute;left:1967;top:12904;width:12554;height:6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filled="f" strokecolor="black [3213]" strokeweight="1pt">
                        <v:stroke joinstyle="miter"/>
                        <v:textbox>
                          <w:txbxContent>
                            <w:p w14:paraId="19F0E9D5" w14:textId="77777777" w:rsidR="00E319F8" w:rsidRPr="00677F5F" w:rsidRDefault="00E319F8" w:rsidP="00E319F8">
                              <w:pPr>
                                <w:jc w:val="center"/>
                                <w:rPr>
                                  <w:color w:val="000000" w:themeColor="text1"/>
                                  <w:sz w:val="20"/>
                                  <w:szCs w:val="20"/>
                                </w:rPr>
                              </w:pPr>
                              <w:r w:rsidRPr="00677F5F">
                                <w:rPr>
                                  <w:color w:val="000000" w:themeColor="text1"/>
                                  <w:sz w:val="20"/>
                                  <w:szCs w:val="20"/>
                                </w:rPr>
                                <w:t>Normative Belief</w:t>
                              </w:r>
                            </w:p>
                            <w:p w14:paraId="4A475DDB" w14:textId="77777777" w:rsidR="00E319F8" w:rsidRPr="00677F5F" w:rsidRDefault="00E319F8" w:rsidP="00E319F8">
                              <w:pPr>
                                <w:jc w:val="center"/>
                                <w:rPr>
                                  <w:color w:val="000000" w:themeColor="text1"/>
                                  <w:sz w:val="20"/>
                                  <w:szCs w:val="20"/>
                                </w:rPr>
                              </w:pPr>
                            </w:p>
                          </w:txbxContent>
                        </v:textbox>
                      </v:oval>
                      <v:oval id="Oval 63" o:spid="_x0000_s1054" style="position:absolute;left:17191;top:3280;width:10327;height:7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" filled="f" strokecolor="black [3213]" strokeweight="1pt">
                        <v:stroke joinstyle="miter"/>
                        <v:textbox>
                          <w:txbxContent>
                            <w:p w14:paraId="2EE86D5B" w14:textId="77777777" w:rsidR="00E319F8" w:rsidRPr="00677F5F" w:rsidRDefault="00E319F8" w:rsidP="00E319F8">
                              <w:pPr>
                                <w:jc w:val="center"/>
                                <w:rPr>
                                  <w:color w:val="000000" w:themeColor="text1"/>
                                  <w:sz w:val="20"/>
                                  <w:szCs w:val="20"/>
                                </w:rPr>
                              </w:pPr>
                              <w:r w:rsidRPr="00677F5F">
                                <w:rPr>
                                  <w:color w:val="000000" w:themeColor="text1"/>
                                  <w:sz w:val="20"/>
                                  <w:szCs w:val="20"/>
                                </w:rPr>
                                <w:t>Attitude</w:t>
                              </w:r>
                            </w:p>
                          </w:txbxContent>
                        </v:textbox>
                      </v:oval>
                      <v:oval id="Oval 64" o:spid="_x0000_s1055" style="position:absolute;left:17191;top:12905;width:11705;height:6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" filled="f" strokecolor="black [3213]" strokeweight="1pt">
                        <v:stroke joinstyle="miter"/>
                        <v:textbox>
                          <w:txbxContent>
                            <w:p w14:paraId="25B80AE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w:t>
                              </w:r>
                            </w:p>
                            <w:p w14:paraId="20865D3D" w14:textId="77777777" w:rsidR="00E319F8" w:rsidRPr="00677F5F" w:rsidRDefault="00E319F8" w:rsidP="00E319F8">
                              <w:pPr>
                                <w:rPr>
                                  <w:sz w:val="20"/>
                                  <w:szCs w:val="20"/>
                                </w:rPr>
                              </w:pPr>
                            </w:p>
                            <w:p w14:paraId="5DB3BE88"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53A14B49" w14:textId="77777777" w:rsidR="00E319F8" w:rsidRPr="00677F5F" w:rsidRDefault="00E319F8" w:rsidP="00E319F8">
                              <w:pPr>
                                <w:rPr>
                                  <w:sz w:val="20"/>
                                  <w:szCs w:val="20"/>
                                </w:rPr>
                              </w:pPr>
                            </w:p>
                            <w:p w14:paraId="6DD20E3A"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p w14:paraId="2E78B7B0" w14:textId="77777777" w:rsidR="00E319F8" w:rsidRPr="00677F5F" w:rsidRDefault="00E319F8" w:rsidP="00E319F8">
                              <w:pPr>
                                <w:rPr>
                                  <w:sz w:val="20"/>
                                  <w:szCs w:val="20"/>
                                </w:rPr>
                              </w:pPr>
                            </w:p>
                            <w:p w14:paraId="682BB513" w14:textId="77777777" w:rsidR="00E319F8" w:rsidRPr="00677F5F" w:rsidRDefault="00E319F8" w:rsidP="00E319F8">
                              <w:pPr>
                                <w:jc w:val="center"/>
                                <w:rPr>
                                  <w:color w:val="000000" w:themeColor="text1"/>
                                  <w:sz w:val="20"/>
                                  <w:szCs w:val="20"/>
                                </w:rPr>
                              </w:pPr>
                              <w:r w:rsidRPr="00677F5F">
                                <w:rPr>
                                  <w:color w:val="000000" w:themeColor="text1"/>
                                  <w:sz w:val="20"/>
                                  <w:szCs w:val="20"/>
                                </w:rPr>
                                <w:t>Subjective Norms</w:t>
                              </w:r>
                            </w:p>
                          </w:txbxContent>
                        </v:textbox>
                      </v:oval>
                      <v:oval id="Oval 66" o:spid="_x0000_s1056" style="position:absolute;left:33046;top:8085;width:11211;height:6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" filled="f" strokecolor="black [3213]" strokeweight="1pt">
                        <v:stroke joinstyle="miter"/>
                        <v:textbox>
                          <w:txbxContent>
                            <w:p w14:paraId="6FCE8772" w14:textId="77777777" w:rsidR="00E319F8" w:rsidRPr="00677F5F" w:rsidRDefault="00E319F8" w:rsidP="00E319F8">
                              <w:pPr>
                                <w:jc w:val="center"/>
                                <w:rPr>
                                  <w:color w:val="000000" w:themeColor="text1"/>
                                  <w:sz w:val="20"/>
                                  <w:szCs w:val="20"/>
                                </w:rPr>
                              </w:pPr>
                              <w:r w:rsidRPr="00677F5F">
                                <w:rPr>
                                  <w:color w:val="000000" w:themeColor="text1"/>
                                  <w:sz w:val="20"/>
                                  <w:szCs w:val="20"/>
                                </w:rPr>
                                <w:t>Intention</w:t>
                              </w:r>
                            </w:p>
                          </w:txbxContent>
                        </v:textbox>
                      </v:oval>
                      <v:oval id="Oval 67" o:spid="_x0000_s1057" style="position:absolute;left:47613;top:8850;width:11111;height:4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" filled="f" strokecolor="black [3213]" strokeweight="1pt">
                        <v:stroke joinstyle="miter"/>
                        <v:textbox>
                          <w:txbxContent>
                            <w:p w14:paraId="612F0FAE"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65797C5F" w14:textId="77777777" w:rsidR="00E319F8" w:rsidRPr="00677F5F" w:rsidRDefault="00E319F8" w:rsidP="00E319F8">
                              <w:pPr>
                                <w:jc w:val="center"/>
                                <w:rPr>
                                  <w:sz w:val="20"/>
                                  <w:szCs w:val="20"/>
                                </w:rPr>
                              </w:pPr>
                            </w:p>
                            <w:p w14:paraId="00A5338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CB5EAC0" w14:textId="77777777" w:rsidR="00E319F8" w:rsidRPr="00677F5F" w:rsidRDefault="00E319F8" w:rsidP="00E319F8">
                              <w:pPr>
                                <w:jc w:val="center"/>
                                <w:rPr>
                                  <w:sz w:val="20"/>
                                  <w:szCs w:val="20"/>
                                </w:rPr>
                              </w:pPr>
                            </w:p>
                            <w:p w14:paraId="49FBB080"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p w14:paraId="57AF0141" w14:textId="77777777" w:rsidR="00E319F8" w:rsidRPr="00677F5F" w:rsidRDefault="00E319F8" w:rsidP="00E319F8">
                              <w:pPr>
                                <w:jc w:val="center"/>
                                <w:rPr>
                                  <w:sz w:val="20"/>
                                  <w:szCs w:val="20"/>
                                </w:rPr>
                              </w:pPr>
                            </w:p>
                            <w:p w14:paraId="6FD003E3" w14:textId="77777777" w:rsidR="00E319F8" w:rsidRPr="00677F5F" w:rsidRDefault="00E319F8" w:rsidP="00E319F8">
                              <w:pPr>
                                <w:jc w:val="center"/>
                                <w:rPr>
                                  <w:color w:val="000000" w:themeColor="text1"/>
                                  <w:sz w:val="20"/>
                                  <w:szCs w:val="20"/>
                                </w:rPr>
                              </w:pPr>
                              <w:r w:rsidRPr="00677F5F">
                                <w:rPr>
                                  <w:color w:val="000000" w:themeColor="text1"/>
                                  <w:sz w:val="20"/>
                                  <w:szCs w:val="20"/>
                                </w:rPr>
                                <w:t>Behavior</w:t>
                              </w:r>
                            </w:p>
                          </w:txbxContent>
                        </v:textbox>
                      </v:oval>
                      <v:shape id="Straight Arrow Connector 68" o:spid="_x0000_s1058" type="#_x0000_t32" style="position:absolute;left:28896;top:11313;width:4150;height:50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" strokecolor="black [3213]" strokeweight=".5pt">
                        <v:stroke endarrow="block" joinstyle="miter"/>
                      </v:shape>
                      <v:shape id="Straight Arrow Connector 69" o:spid="_x0000_s1059" type="#_x0000_t32" style="position:absolute;left:44257;top:11259;width:3356;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" strokecolor="black [3213]" strokeweight=".5pt">
                        <v:stroke endarrow="block" joinstyle="miter"/>
                      </v:shape>
                      <v:shape id="Straight Arrow Connector 70" o:spid="_x0000_s1060" type="#_x0000_t32" style="position:absolute;left:14521;top:7191;width:267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" strokecolor="black [3213]" strokeweight=".5pt">
                        <v:stroke endarrow="block" joinstyle="miter"/>
                      </v:shape>
                      <v:shape id="Straight Arrow Connector 71" o:spid="_x0000_s1061" type="#_x0000_t32" style="position:absolute;left:14521;top:16262;width:2670;height: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shape id="Straight Arrow Connector 73" o:spid="_x0000_s1062" type="#_x0000_t32" style="position:absolute;left:27518;top:7266;width:5528;height:4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Straight Arrow Connector 107" o:spid="_x0000_s1063" type="#_x0000_t38" style="position:absolute;left:1967;top:7191;width:0;height:9070;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" adj="-206657229" strokecolor="black [3213]" strokeweight=".5pt">
                        <v:stroke startarrow="block" endarrow="block" joinstyle="miter"/>
                      </v:shape>
                    </v:group>
                  </v:group>
                  <v:shapetype id="_x0000_t202" coordsize="21600,21600" o:spt="202" path="m,l,21600r21600,l21600,xe">
                    <v:stroke joinstyle="miter"/>
                    <v:path gradientshapeok="t" o:connecttype="rect"/>
                  </v:shapetype>
                  <v:shape id="Text Box 1" o:spid="_x0000_s1064" type="#_x0000_t202" style="position:absolute;left:212;top:52098;width:5950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A31FD2D" w14:textId="55961AB1" w:rsidR="00E319F8" w:rsidRPr="00677F5F" w:rsidRDefault="00E319F8" w:rsidP="00E319F8">
                          <w:pPr>
                            <w:pStyle w:val="Caption"/>
                            <w:jc w:val="center"/>
                            <w:rPr>
                              <w:rFonts w:ascii="Times New Roman" w:hAnsi="Times New Roman" w:cs="Times New Roman"/>
                              <w:i w:val="0"/>
                              <w:iCs w:val="0"/>
                              <w:noProof/>
                              <w:color w:val="auto"/>
                              <w:sz w:val="20"/>
                              <w:szCs w:val="20"/>
                            </w:rPr>
                          </w:pPr>
                          <w:bookmarkStart w:id="25" w:name="_Ref72075967"/>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00E56AAD">
                            <w:rPr>
                              <w:rFonts w:ascii="Times New Roman" w:hAnsi="Times New Roman" w:cs="Times New Roman"/>
                              <w:i w:val="0"/>
                              <w:iCs w:val="0"/>
                              <w:noProof/>
                              <w:color w:val="auto"/>
                              <w:sz w:val="20"/>
                              <w:szCs w:val="20"/>
                            </w:rPr>
                            <w:t>1</w:t>
                          </w:r>
                          <w:r w:rsidRPr="00677F5F">
                            <w:rPr>
                              <w:rFonts w:ascii="Times New Roman" w:hAnsi="Times New Roman" w:cs="Times New Roman"/>
                              <w:i w:val="0"/>
                              <w:iCs w:val="0"/>
                              <w:color w:val="auto"/>
                              <w:sz w:val="20"/>
                              <w:szCs w:val="20"/>
                            </w:rPr>
                            <w:fldChar w:fldCharType="end"/>
                          </w:r>
                          <w:bookmarkEnd w:id="25"/>
                          <w:r w:rsidRPr="00677F5F">
                            <w:rPr>
                              <w:rFonts w:ascii="Times New Roman" w:hAnsi="Times New Roman" w:cs="Times New Roman"/>
                              <w:i w:val="0"/>
                              <w:iCs w:val="0"/>
                              <w:color w:val="auto"/>
                              <w:sz w:val="20"/>
                              <w:szCs w:val="20"/>
                            </w:rPr>
                            <w:t>: (a) Theory of Reasoned Action and (b) Theory of Planned Behavior.</w:t>
                          </w:r>
                        </w:p>
                      </w:txbxContent>
                    </v:textbox>
                  </v:shape>
                </v:group>
                <v:shape id="Text Box 81" o:spid="_x0000_s1065" type="#_x0000_t202" style="position:absolute;left:27378;top:16480;width:4223;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0ACA556F" w14:textId="77777777" w:rsidR="00E319F8" w:rsidRPr="00677F5F" w:rsidRDefault="00E319F8" w:rsidP="00E319F8">
                        <w:pPr>
                          <w:rPr>
                            <w:sz w:val="20"/>
                            <w:szCs w:val="20"/>
                          </w:rPr>
                        </w:pPr>
                        <w:r w:rsidRPr="00677F5F">
                          <w:rPr>
                            <w:sz w:val="20"/>
                            <w:szCs w:val="20"/>
                          </w:rPr>
                          <w:t>(a)</w:t>
                        </w:r>
                      </w:p>
                    </w:txbxContent>
                  </v:textbox>
                </v:shape>
                <v:shape id="Text Box 82" o:spid="_x0000_s1066" type="#_x0000_t202" style="position:absolute;left:28229;top:46783;width:4227;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14:paraId="0F3C2BA4" w14:textId="77777777" w:rsidR="00E319F8" w:rsidRPr="00677F5F" w:rsidRDefault="00E319F8" w:rsidP="00E319F8">
                        <w:pPr>
                          <w:rPr>
                            <w:sz w:val="20"/>
                            <w:szCs w:val="20"/>
                          </w:rPr>
                        </w:pPr>
                        <w:r w:rsidRPr="00677F5F">
                          <w:rPr>
                            <w:sz w:val="20"/>
                            <w:szCs w:val="20"/>
                          </w:rPr>
                          <w:t>(b)</w:t>
                        </w:r>
                      </w:p>
                    </w:txbxContent>
                  </v:textbox>
                </v:shape>
                <w10:wrap type="square"/>
              </v:group>
            </w:pict>
          </mc:Fallback>
        </mc:AlternateContent>
      </w:r>
    </w:p>
    <w:p w14:paraId="256D84E6" w14:textId="77777777" w:rsidR="003D4DE8" w:rsidRPr="00D0095F" w:rsidRDefault="003D4DE8" w:rsidP="00437E61">
      <w:pPr>
        <w:spacing w:line="480" w:lineRule="auto"/>
        <w:ind w:firstLine="720"/>
        <w:jc w:val="center"/>
        <w:rPr>
          <w:sz w:val="20"/>
          <w:szCs w:val="20"/>
        </w:rPr>
      </w:pPr>
    </w:p>
    <w:p w14:paraId="3EE42A95" w14:textId="52427CB4" w:rsidR="003D4DE8" w:rsidRPr="00D0095F" w:rsidRDefault="003D4DE8" w:rsidP="00437E61">
      <w:pPr>
        <w:spacing w:line="480" w:lineRule="auto"/>
        <w:ind w:firstLine="720"/>
        <w:jc w:val="center"/>
        <w:rPr>
          <w:sz w:val="20"/>
          <w:szCs w:val="20"/>
        </w:rPr>
      </w:pPr>
    </w:p>
    <w:p w14:paraId="1572E002" w14:textId="77777777" w:rsidR="003D4DE8" w:rsidRPr="00D0095F" w:rsidRDefault="003D4DE8" w:rsidP="00437E61">
      <w:pPr>
        <w:spacing w:line="480" w:lineRule="auto"/>
        <w:ind w:firstLine="720"/>
        <w:jc w:val="center"/>
        <w:rPr>
          <w:sz w:val="20"/>
          <w:szCs w:val="20"/>
        </w:rPr>
        <w:sectPr w:rsidR="003D4DE8" w:rsidRPr="00D0095F" w:rsidSect="001D51AE">
          <w:pgSz w:w="15840" w:h="12240" w:orient="landscape"/>
          <w:pgMar w:top="1440" w:right="1440" w:bottom="1440" w:left="1440" w:header="720" w:footer="720" w:gutter="0"/>
          <w:lnNumType w:countBy="1" w:restart="continuous"/>
          <w:cols w:space="720"/>
          <w:docGrid w:linePitch="360"/>
          <w:sectPrChange w:id="26" w:author="Bijesh Mishra" w:date="2023-03-03T09:22:00Z">
            <w:sectPr w:rsidR="003D4DE8" w:rsidRPr="00D0095F" w:rsidSect="001D51AE">
              <w:pgSz w:w="12240" w:h="15840" w:orient="portrait"/>
              <w:pgMar w:top="1440" w:right="1440" w:bottom="1440" w:left="1440" w:header="720" w:footer="720" w:gutter="0"/>
            </w:sectPr>
          </w:sectPrChange>
        </w:sectPr>
      </w:pPr>
    </w:p>
    <w:p w14:paraId="5BB6F8C7" w14:textId="77777777" w:rsidR="003D4DE8" w:rsidRPr="00D0095F" w:rsidRDefault="003D4DE8" w:rsidP="00437E61">
      <w:pPr>
        <w:spacing w:line="480" w:lineRule="auto"/>
        <w:ind w:firstLine="720"/>
        <w:jc w:val="center"/>
        <w:rPr>
          <w:sz w:val="20"/>
          <w:szCs w:val="20"/>
        </w:rPr>
      </w:pPr>
    </w:p>
    <w:p w14:paraId="54BE0DD0" w14:textId="77777777" w:rsidR="00266E04" w:rsidRPr="00D0095F" w:rsidRDefault="00266E04" w:rsidP="00437E61">
      <w:pPr>
        <w:pStyle w:val="Heading2"/>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2.2 Survey Design and Administration</w:t>
      </w:r>
    </w:p>
    <w:p w14:paraId="07BDEC45" w14:textId="53912F7F" w:rsidR="00E319F8" w:rsidRPr="00D0095F" w:rsidRDefault="00266E04" w:rsidP="00293789">
      <w:pPr>
        <w:spacing w:line="480" w:lineRule="auto"/>
        <w:ind w:firstLine="720"/>
        <w:rPr>
          <w:sz w:val="20"/>
          <w:szCs w:val="20"/>
        </w:rPr>
      </w:pPr>
      <w:r w:rsidRPr="00D0095F">
        <w:rPr>
          <w:sz w:val="20"/>
          <w:szCs w:val="20"/>
        </w:rPr>
        <w:t xml:space="preserve">The mailed survey was conducted following the tailored design method suggested by </w:t>
      </w:r>
      <w:proofErr w:type="spellStart"/>
      <w:r w:rsidRPr="00D0095F">
        <w:rPr>
          <w:sz w:val="20"/>
          <w:szCs w:val="20"/>
        </w:rPr>
        <w:t>Dillman</w:t>
      </w:r>
      <w:proofErr w:type="spellEnd"/>
      <w:r w:rsidRPr="00D0095F">
        <w:rPr>
          <w:sz w:val="20"/>
          <w:szCs w:val="20"/>
        </w:rPr>
        <w:t xml:space="preserve"> et al. (2014). The study area represented the portion of the forest-grassland transition ecoregion of the south-central USA in Oklahoma (</w:t>
      </w:r>
      <w:r w:rsidRPr="00D0095F">
        <w:rPr>
          <w:sz w:val="20"/>
          <w:szCs w:val="20"/>
        </w:rPr>
        <w:fldChar w:fldCharType="begin"/>
      </w:r>
      <w:r w:rsidRPr="00D0095F">
        <w:rPr>
          <w:sz w:val="20"/>
          <w:szCs w:val="20"/>
        </w:rPr>
        <w:instrText xml:space="preserve"> REF _Ref72076124 \h  \* MERGEFORMAT </w:instrText>
      </w:r>
      <w:r w:rsidRPr="00D0095F">
        <w:rPr>
          <w:sz w:val="20"/>
          <w:szCs w:val="20"/>
        </w:rPr>
      </w:r>
      <w:r w:rsidRPr="00D0095F">
        <w:rPr>
          <w:sz w:val="20"/>
          <w:szCs w:val="20"/>
        </w:rPr>
        <w:fldChar w:fldCharType="separate"/>
      </w:r>
      <w:ins w:id="27" w:author="Bijesh Mishra" w:date="2023-03-03T13:57:00Z">
        <w:r w:rsidR="00E56AAD" w:rsidRPr="00677F5F">
          <w:rPr>
            <w:sz w:val="20"/>
            <w:szCs w:val="20"/>
          </w:rPr>
          <w:t xml:space="preserve">Figure </w:t>
        </w:r>
        <w:r w:rsidR="00E56AAD">
          <w:rPr>
            <w:sz w:val="20"/>
            <w:szCs w:val="20"/>
          </w:rPr>
          <w:t>2</w:t>
        </w:r>
      </w:ins>
      <w:del w:id="28" w:author="Bijesh Mishra" w:date="2023-03-03T13:53:00Z">
        <w:r w:rsidR="00950837" w:rsidRPr="00677F5F" w:rsidDel="001024DC">
          <w:rPr>
            <w:sz w:val="20"/>
            <w:szCs w:val="20"/>
          </w:rPr>
          <w:delText xml:space="preserve">Figure </w:delText>
        </w:r>
        <w:r w:rsidR="00950837" w:rsidRPr="0093209E" w:rsidDel="001024DC">
          <w:rPr>
            <w:sz w:val="20"/>
            <w:szCs w:val="20"/>
          </w:rPr>
          <w:delText>2</w:delText>
        </w:r>
      </w:del>
      <w:r w:rsidRPr="00D0095F">
        <w:rPr>
          <w:sz w:val="20"/>
          <w:szCs w:val="20"/>
        </w:rPr>
        <w:fldChar w:fldCharType="end"/>
      </w:r>
      <w:r w:rsidRPr="00D0095F">
        <w:rPr>
          <w:sz w:val="20"/>
          <w:szCs w:val="20"/>
        </w:rPr>
        <w:t xml:space="preserve">). A mailing list of landowners in Oklahoma owning 160 acres (~ 65 ha) or more land with forest and rangeland was obtained from a commercial vendor, </w:t>
      </w:r>
      <w:proofErr w:type="spellStart"/>
      <w:r w:rsidRPr="00D0095F">
        <w:rPr>
          <w:sz w:val="20"/>
          <w:szCs w:val="20"/>
        </w:rPr>
        <w:t>Dynata</w:t>
      </w:r>
      <w:proofErr w:type="spellEnd"/>
      <w:r w:rsidRPr="00D0095F">
        <w:rPr>
          <w:sz w:val="20"/>
          <w:szCs w:val="20"/>
        </w:rPr>
        <w:t xml:space="preserve"> (</w:t>
      </w:r>
      <w:hyperlink r:id="rId9" w:history="1">
        <w:r w:rsidRPr="00D0095F">
          <w:rPr>
            <w:rStyle w:val="Hyperlink"/>
            <w:sz w:val="20"/>
            <w:szCs w:val="20"/>
          </w:rPr>
          <w:t>https://www.dynata.com/</w:t>
        </w:r>
      </w:hyperlink>
      <w:r w:rsidRPr="00D0095F">
        <w:rPr>
          <w:sz w:val="20"/>
          <w:szCs w:val="20"/>
        </w:rPr>
        <w:t>). The survey was then bulk mailed to 2,500 randomly selected Oklahoma landowners</w:t>
      </w:r>
      <w:r w:rsidR="00E831AF">
        <w:rPr>
          <w:sz w:val="20"/>
          <w:szCs w:val="20"/>
        </w:rPr>
        <w:t xml:space="preserve"> </w:t>
      </w:r>
      <w:ins w:id="29" w:author="Bijesh Mishra" w:date="2023-03-02T16:33:00Z">
        <w:r w:rsidR="00E831AF" w:rsidRPr="00D82D56">
          <w:rPr>
            <w:rFonts w:ascii="Cambria" w:hAnsi="Cambria"/>
            <w:color w:val="FF0000"/>
            <w:sz w:val="20"/>
            <w:szCs w:val="20"/>
            <w:shd w:val="clear" w:color="auto" w:fill="FFFFFF"/>
          </w:rPr>
          <w:t xml:space="preserve">out of which, </w:t>
        </w:r>
        <w:r w:rsidR="00E831AF" w:rsidRPr="00804980">
          <w:rPr>
            <w:sz w:val="20"/>
            <w:szCs w:val="20"/>
          </w:rPr>
          <w:t xml:space="preserve">16 </w:t>
        </w:r>
        <w:r w:rsidR="00E831AF">
          <w:rPr>
            <w:sz w:val="20"/>
            <w:szCs w:val="20"/>
          </w:rPr>
          <w:t xml:space="preserve">were unable to </w:t>
        </w:r>
        <w:r w:rsidR="00E831AF" w:rsidRPr="00804980">
          <w:rPr>
            <w:sz w:val="20"/>
            <w:szCs w:val="20"/>
          </w:rPr>
          <w:t>participate</w:t>
        </w:r>
        <w:r w:rsidR="00E831AF">
          <w:rPr>
            <w:sz w:val="20"/>
            <w:szCs w:val="20"/>
          </w:rPr>
          <w:t xml:space="preserve"> </w:t>
        </w:r>
        <w:bookmarkStart w:id="30" w:name="_Hlk128667142"/>
        <w:r w:rsidR="00E831AF">
          <w:rPr>
            <w:sz w:val="20"/>
            <w:szCs w:val="20"/>
          </w:rPr>
          <w:t>because of missing address, deceased, refused to participate, and no longer managing land</w:t>
        </w:r>
        <w:bookmarkEnd w:id="30"/>
        <w:r w:rsidR="00E831AF">
          <w:rPr>
            <w:sz w:val="20"/>
            <w:szCs w:val="20"/>
          </w:rPr>
          <w:t xml:space="preserve"> </w:t>
        </w:r>
        <w:r w:rsidR="00E831AF" w:rsidRPr="00804980">
          <w:rPr>
            <w:sz w:val="20"/>
            <w:szCs w:val="20"/>
          </w:rPr>
          <w:t xml:space="preserve">reducing total sample to </w:t>
        </w:r>
        <w:proofErr w:type="gramStart"/>
        <w:r w:rsidR="00E831AF" w:rsidRPr="00804980">
          <w:rPr>
            <w:sz w:val="20"/>
            <w:szCs w:val="20"/>
          </w:rPr>
          <w:t>2,484.</w:t>
        </w:r>
      </w:ins>
      <w:r w:rsidR="00266B0A" w:rsidRPr="00804980">
        <w:rPr>
          <w:sz w:val="20"/>
          <w:szCs w:val="20"/>
        </w:rPr>
        <w:t>.</w:t>
      </w:r>
      <w:proofErr w:type="gramEnd"/>
      <w:r w:rsidR="00F70FE3">
        <w:t xml:space="preserve"> </w:t>
      </w:r>
      <w:r w:rsidRPr="00D0095F">
        <w:rPr>
          <w:sz w:val="20"/>
          <w:szCs w:val="20"/>
        </w:rPr>
        <w:t xml:space="preserve">The survey package included a personalized cover letter, questionnaire, and prepaid return envelope. </w:t>
      </w:r>
    </w:p>
    <w:p w14:paraId="1CBF05FE" w14:textId="0885B4D6" w:rsidR="003D4DE8" w:rsidRPr="00D0095F" w:rsidRDefault="00672464" w:rsidP="00437E61">
      <w:pPr>
        <w:spacing w:line="480" w:lineRule="auto"/>
        <w:ind w:firstLine="720"/>
        <w:jc w:val="center"/>
        <w:rPr>
          <w:sz w:val="20"/>
          <w:szCs w:val="20"/>
        </w:rPr>
      </w:pPr>
      <w:r w:rsidRPr="00D0095F">
        <w:rPr>
          <w:noProof/>
          <w:sz w:val="20"/>
          <w:szCs w:val="20"/>
          <w:lang w:bidi="ar-SA"/>
        </w:rPr>
        <mc:AlternateContent>
          <mc:Choice Requires="wpg">
            <w:drawing>
              <wp:anchor distT="0" distB="0" distL="114300" distR="114300" simplePos="0" relativeHeight="251658241" behindDoc="0" locked="0" layoutInCell="1" allowOverlap="1" wp14:anchorId="1B21F27D" wp14:editId="141696F8">
                <wp:simplePos x="0" y="0"/>
                <wp:positionH relativeFrom="margin">
                  <wp:posOffset>464820</wp:posOffset>
                </wp:positionH>
                <wp:positionV relativeFrom="paragraph">
                  <wp:posOffset>57150</wp:posOffset>
                </wp:positionV>
                <wp:extent cx="4001135" cy="5501640"/>
                <wp:effectExtent l="0" t="0" r="0" b="3810"/>
                <wp:wrapSquare wrapText="bothSides"/>
                <wp:docPr id="49" name="Group 49"/>
                <wp:cNvGraphicFramePr/>
                <a:graphic xmlns:a="http://schemas.openxmlformats.org/drawingml/2006/main">
                  <a:graphicData uri="http://schemas.microsoft.com/office/word/2010/wordprocessingGroup">
                    <wpg:wgp>
                      <wpg:cNvGrpSpPr/>
                      <wpg:grpSpPr>
                        <a:xfrm>
                          <a:off x="0" y="0"/>
                          <a:ext cx="4001135" cy="5501640"/>
                          <a:chOff x="0" y="0"/>
                          <a:chExt cx="3356548" cy="3741955"/>
                        </a:xfrm>
                      </wpg:grpSpPr>
                      <pic:pic xmlns:pic="http://schemas.openxmlformats.org/drawingml/2006/picture">
                        <pic:nvPicPr>
                          <pic:cNvPr id="12" name="Picture 9"/>
                          <pic:cNvPicPr/>
                        </pic:nvPicPr>
                        <pic:blipFill>
                          <a:blip r:embed="rId10"/>
                          <a:stretch/>
                        </pic:blipFill>
                        <pic:spPr>
                          <a:xfrm>
                            <a:off x="0" y="0"/>
                            <a:ext cx="2991485" cy="3234690"/>
                          </a:xfrm>
                          <a:prstGeom prst="rect">
                            <a:avLst/>
                          </a:prstGeom>
                          <a:ln>
                            <a:noFill/>
                          </a:ln>
                        </pic:spPr>
                      </pic:pic>
                      <wps:wsp>
                        <wps:cNvPr id="34" name="Text Box 34"/>
                        <wps:cNvSpPr txBox="1"/>
                        <wps:spPr>
                          <a:xfrm>
                            <a:off x="0" y="3271675"/>
                            <a:ext cx="3356548" cy="470280"/>
                          </a:xfrm>
                          <a:prstGeom prst="rect">
                            <a:avLst/>
                          </a:prstGeom>
                          <a:solidFill>
                            <a:prstClr val="white"/>
                          </a:solidFill>
                          <a:ln>
                            <a:noFill/>
                          </a:ln>
                        </wps:spPr>
                        <wps:txbx>
                          <w:txbxContent>
                            <w:p w14:paraId="4DFAB512" w14:textId="38E95000" w:rsidR="00E319F8" w:rsidRPr="00677F5F" w:rsidRDefault="00E319F8" w:rsidP="00E319F8">
                              <w:pPr>
                                <w:pStyle w:val="Caption"/>
                                <w:rPr>
                                  <w:rFonts w:ascii="Times New Roman" w:hAnsi="Times New Roman" w:cs="Times New Roman"/>
                                  <w:noProof/>
                                  <w:color w:val="auto"/>
                                  <w:sz w:val="20"/>
                                  <w:szCs w:val="20"/>
                                </w:rPr>
                              </w:pPr>
                              <w:bookmarkStart w:id="31" w:name="_Ref72076124"/>
                              <w:bookmarkStart w:id="32" w:name="_Ref72075924"/>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00E56AAD">
                                <w:rPr>
                                  <w:rFonts w:ascii="Times New Roman" w:hAnsi="Times New Roman" w:cs="Times New Roman"/>
                                  <w:i w:val="0"/>
                                  <w:iCs w:val="0"/>
                                  <w:noProof/>
                                  <w:color w:val="auto"/>
                                  <w:sz w:val="20"/>
                                  <w:szCs w:val="20"/>
                                </w:rPr>
                                <w:t>2</w:t>
                              </w:r>
                              <w:r w:rsidRPr="00677F5F">
                                <w:rPr>
                                  <w:rFonts w:ascii="Times New Roman" w:hAnsi="Times New Roman" w:cs="Times New Roman"/>
                                  <w:i w:val="0"/>
                                  <w:iCs w:val="0"/>
                                  <w:color w:val="auto"/>
                                  <w:sz w:val="20"/>
                                  <w:szCs w:val="20"/>
                                </w:rPr>
                                <w:fldChar w:fldCharType="end"/>
                              </w:r>
                              <w:bookmarkEnd w:id="31"/>
                              <w:r w:rsidRPr="00677F5F">
                                <w:rPr>
                                  <w:rFonts w:ascii="Times New Roman" w:hAnsi="Times New Roman" w:cs="Times New Roman"/>
                                  <w:i w:val="0"/>
                                  <w:iCs w:val="0"/>
                                  <w:color w:val="auto"/>
                                  <w:sz w:val="20"/>
                                  <w:szCs w:val="20"/>
                                </w:rPr>
                                <w:t>:</w:t>
                              </w:r>
                              <w:r w:rsidRPr="00677F5F">
                                <w:rPr>
                                  <w:rFonts w:ascii="Times New Roman" w:hAnsi="Times New Roman" w:cs="Times New Roman"/>
                                  <w:color w:val="auto"/>
                                  <w:sz w:val="20"/>
                                  <w:szCs w:val="20"/>
                                </w:rPr>
                                <w:t xml:space="preserve"> </w:t>
                              </w:r>
                              <w:r w:rsidRPr="00677F5F">
                                <w:rPr>
                                  <w:rFonts w:ascii="Times New Roman" w:hAnsi="Times New Roman" w:cs="Times New Roman"/>
                                  <w:i w:val="0"/>
                                  <w:iCs w:val="0"/>
                                  <w:color w:val="auto"/>
                                  <w:sz w:val="20"/>
                                  <w:szCs w:val="20"/>
                                </w:rPr>
                                <w:t>Study region: map of Oklahoma representing various ecoregions (top) and counties receiving surveys</w:t>
                              </w:r>
                              <w:r w:rsidRPr="00677F5F">
                                <w:rPr>
                                  <w:rFonts w:ascii="Times New Roman" w:hAnsi="Times New Roman" w:cs="Times New Roman"/>
                                  <w:i w:val="0"/>
                                  <w:iCs w:val="0"/>
                                  <w:noProof/>
                                  <w:color w:val="auto"/>
                                  <w:sz w:val="20"/>
                                  <w:szCs w:val="20"/>
                                </w:rPr>
                                <w:t xml:space="preserve"> (bottom).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21F27D" id="Group 49" o:spid="_x0000_s1067" style="position:absolute;left:0;text-align:left;margin-left:36.6pt;margin-top:4.5pt;width:315.05pt;height:433.2pt;z-index:251658241;mso-position-horizontal-relative:margin;mso-width-relative:margin;mso-height-relative:margin" coordsize="33565,37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68" type="#_x0000_t75" style="position:absolute;width:29914;height:3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">
                  <v:imagedata r:id="rId11" o:title=""/>
                </v:shape>
                <v:shape id="Text Box 34" o:spid="_x0000_s1069" type="#_x0000_t202" style="position:absolute;top:32716;width:33565;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4DFAB512" w14:textId="38E95000" w:rsidR="00E319F8" w:rsidRPr="00677F5F" w:rsidRDefault="00E319F8" w:rsidP="00E319F8">
                        <w:pPr>
                          <w:pStyle w:val="Caption"/>
                          <w:rPr>
                            <w:rFonts w:ascii="Times New Roman" w:hAnsi="Times New Roman" w:cs="Times New Roman"/>
                            <w:noProof/>
                            <w:color w:val="auto"/>
                            <w:sz w:val="20"/>
                            <w:szCs w:val="20"/>
                          </w:rPr>
                        </w:pPr>
                        <w:bookmarkStart w:id="33" w:name="_Ref72076124"/>
                        <w:bookmarkStart w:id="34" w:name="_Ref72075924"/>
                        <w:r w:rsidRPr="00677F5F">
                          <w:rPr>
                            <w:rFonts w:ascii="Times New Roman" w:hAnsi="Times New Roman" w:cs="Times New Roman"/>
                            <w:i w:val="0"/>
                            <w:iCs w:val="0"/>
                            <w:color w:val="auto"/>
                            <w:sz w:val="20"/>
                            <w:szCs w:val="20"/>
                          </w:rPr>
                          <w:t xml:space="preserve">Figure </w:t>
                        </w:r>
                        <w:r w:rsidRPr="00677F5F">
                          <w:rPr>
                            <w:rFonts w:ascii="Times New Roman" w:hAnsi="Times New Roman" w:cs="Times New Roman"/>
                            <w:i w:val="0"/>
                            <w:iCs w:val="0"/>
                            <w:color w:val="auto"/>
                            <w:sz w:val="20"/>
                            <w:szCs w:val="20"/>
                          </w:rPr>
                          <w:fldChar w:fldCharType="begin"/>
                        </w:r>
                        <w:r w:rsidRPr="00677F5F">
                          <w:rPr>
                            <w:rFonts w:ascii="Times New Roman" w:hAnsi="Times New Roman" w:cs="Times New Roman"/>
                            <w:i w:val="0"/>
                            <w:iCs w:val="0"/>
                            <w:color w:val="auto"/>
                            <w:sz w:val="20"/>
                            <w:szCs w:val="20"/>
                          </w:rPr>
                          <w:instrText xml:space="preserve"> SEQ Figure \* ARABIC </w:instrText>
                        </w:r>
                        <w:r w:rsidRPr="00677F5F">
                          <w:rPr>
                            <w:rFonts w:ascii="Times New Roman" w:hAnsi="Times New Roman" w:cs="Times New Roman"/>
                            <w:i w:val="0"/>
                            <w:iCs w:val="0"/>
                            <w:color w:val="auto"/>
                            <w:sz w:val="20"/>
                            <w:szCs w:val="20"/>
                          </w:rPr>
                          <w:fldChar w:fldCharType="separate"/>
                        </w:r>
                        <w:r w:rsidR="00E56AAD">
                          <w:rPr>
                            <w:rFonts w:ascii="Times New Roman" w:hAnsi="Times New Roman" w:cs="Times New Roman"/>
                            <w:i w:val="0"/>
                            <w:iCs w:val="0"/>
                            <w:noProof/>
                            <w:color w:val="auto"/>
                            <w:sz w:val="20"/>
                            <w:szCs w:val="20"/>
                          </w:rPr>
                          <w:t>2</w:t>
                        </w:r>
                        <w:r w:rsidRPr="00677F5F">
                          <w:rPr>
                            <w:rFonts w:ascii="Times New Roman" w:hAnsi="Times New Roman" w:cs="Times New Roman"/>
                            <w:i w:val="0"/>
                            <w:iCs w:val="0"/>
                            <w:color w:val="auto"/>
                            <w:sz w:val="20"/>
                            <w:szCs w:val="20"/>
                          </w:rPr>
                          <w:fldChar w:fldCharType="end"/>
                        </w:r>
                        <w:bookmarkEnd w:id="33"/>
                        <w:r w:rsidRPr="00677F5F">
                          <w:rPr>
                            <w:rFonts w:ascii="Times New Roman" w:hAnsi="Times New Roman" w:cs="Times New Roman"/>
                            <w:i w:val="0"/>
                            <w:iCs w:val="0"/>
                            <w:color w:val="auto"/>
                            <w:sz w:val="20"/>
                            <w:szCs w:val="20"/>
                          </w:rPr>
                          <w:t>:</w:t>
                        </w:r>
                        <w:r w:rsidRPr="00677F5F">
                          <w:rPr>
                            <w:rFonts w:ascii="Times New Roman" w:hAnsi="Times New Roman" w:cs="Times New Roman"/>
                            <w:color w:val="auto"/>
                            <w:sz w:val="20"/>
                            <w:szCs w:val="20"/>
                          </w:rPr>
                          <w:t xml:space="preserve"> </w:t>
                        </w:r>
                        <w:r w:rsidRPr="00677F5F">
                          <w:rPr>
                            <w:rFonts w:ascii="Times New Roman" w:hAnsi="Times New Roman" w:cs="Times New Roman"/>
                            <w:i w:val="0"/>
                            <w:iCs w:val="0"/>
                            <w:color w:val="auto"/>
                            <w:sz w:val="20"/>
                            <w:szCs w:val="20"/>
                          </w:rPr>
                          <w:t>Study region: map of Oklahoma representing various ecoregions (top) and counties receiving surveys</w:t>
                        </w:r>
                        <w:r w:rsidRPr="00677F5F">
                          <w:rPr>
                            <w:rFonts w:ascii="Times New Roman" w:hAnsi="Times New Roman" w:cs="Times New Roman"/>
                            <w:i w:val="0"/>
                            <w:iCs w:val="0"/>
                            <w:noProof/>
                            <w:color w:val="auto"/>
                            <w:sz w:val="20"/>
                            <w:szCs w:val="20"/>
                          </w:rPr>
                          <w:t xml:space="preserve"> (bottom).</w:t>
                        </w:r>
                        <w:bookmarkEnd w:id="34"/>
                      </w:p>
                    </w:txbxContent>
                  </v:textbox>
                </v:shape>
                <w10:wrap type="square" anchorx="margin"/>
              </v:group>
            </w:pict>
          </mc:Fallback>
        </mc:AlternateContent>
      </w:r>
    </w:p>
    <w:p w14:paraId="3DEAFD82" w14:textId="77777777" w:rsidR="003D4DE8" w:rsidRPr="00D0095F" w:rsidRDefault="003D4DE8" w:rsidP="00437E61">
      <w:pPr>
        <w:spacing w:line="480" w:lineRule="auto"/>
        <w:ind w:firstLine="720"/>
        <w:jc w:val="center"/>
        <w:rPr>
          <w:color w:val="FF0000"/>
          <w:sz w:val="20"/>
          <w:szCs w:val="20"/>
        </w:rPr>
        <w:sectPr w:rsidR="003D4DE8" w:rsidRPr="00D0095F" w:rsidSect="00437E61">
          <w:pgSz w:w="12240" w:h="15840"/>
          <w:pgMar w:top="1440" w:right="1440" w:bottom="1440" w:left="1440" w:header="720" w:footer="720" w:gutter="0"/>
          <w:lnNumType w:countBy="1" w:restart="continuous"/>
          <w:cols w:space="720"/>
          <w:docGrid w:linePitch="360"/>
        </w:sectPr>
      </w:pPr>
    </w:p>
    <w:p w14:paraId="446155A8" w14:textId="6F7117A1" w:rsidR="005D40DB" w:rsidRPr="00D0095F" w:rsidRDefault="000E3BA8" w:rsidP="005D40DB">
      <w:pPr>
        <w:spacing w:line="480" w:lineRule="auto"/>
        <w:ind w:firstLine="720"/>
        <w:rPr>
          <w:sz w:val="20"/>
          <w:szCs w:val="20"/>
        </w:rPr>
      </w:pPr>
      <w:r w:rsidRPr="00AF50D9">
        <w:rPr>
          <w:color w:val="FF0000"/>
          <w:sz w:val="20"/>
          <w:szCs w:val="20"/>
        </w:rPr>
        <w:lastRenderedPageBreak/>
        <w:t xml:space="preserve">With some modifications on </w:t>
      </w:r>
      <w:proofErr w:type="spellStart"/>
      <w:r w:rsidRPr="00AF50D9">
        <w:rPr>
          <w:color w:val="FF0000"/>
          <w:sz w:val="20"/>
          <w:szCs w:val="20"/>
        </w:rPr>
        <w:t>Dillman’s</w:t>
      </w:r>
      <w:proofErr w:type="spellEnd"/>
      <w:r w:rsidR="004F233F" w:rsidRPr="00AF50D9">
        <w:rPr>
          <w:color w:val="FF0000"/>
          <w:sz w:val="20"/>
          <w:szCs w:val="20"/>
        </w:rPr>
        <w:t xml:space="preserve"> </w:t>
      </w:r>
      <w:r w:rsidR="00AF50D9" w:rsidRPr="00AF50D9">
        <w:rPr>
          <w:color w:val="FF0000"/>
          <w:sz w:val="20"/>
          <w:szCs w:val="20"/>
        </w:rPr>
        <w:t>Total Design Method (TDM)</w:t>
      </w:r>
      <w:r w:rsidR="004F233F" w:rsidRPr="00AF50D9">
        <w:rPr>
          <w:color w:val="FF0000"/>
          <w:sz w:val="20"/>
          <w:szCs w:val="20"/>
        </w:rPr>
        <w:t xml:space="preserve"> procedures, </w:t>
      </w:r>
      <w:r w:rsidR="004F233F">
        <w:rPr>
          <w:sz w:val="20"/>
          <w:szCs w:val="20"/>
        </w:rPr>
        <w:t>r</w:t>
      </w:r>
      <w:r w:rsidR="0019216C" w:rsidRPr="00804980">
        <w:rPr>
          <w:sz w:val="20"/>
          <w:szCs w:val="20"/>
        </w:rPr>
        <w:t xml:space="preserve">andomly selected landowners were each sent </w:t>
      </w:r>
      <w:r w:rsidR="0019216C">
        <w:rPr>
          <w:sz w:val="20"/>
          <w:szCs w:val="20"/>
        </w:rPr>
        <w:t>t</w:t>
      </w:r>
      <w:r w:rsidR="00266E04" w:rsidRPr="00D0095F">
        <w:rPr>
          <w:sz w:val="20"/>
          <w:szCs w:val="20"/>
        </w:rPr>
        <w:t>wo rounds of surveys with a gap of about two months, each followed by reminder postcards after about a month of survey mailing</w:t>
      </w:r>
      <w:r w:rsidR="004F233F">
        <w:rPr>
          <w:sz w:val="20"/>
          <w:szCs w:val="20"/>
        </w:rPr>
        <w:t xml:space="preserve"> (</w:t>
      </w:r>
      <w:proofErr w:type="spellStart"/>
      <w:r w:rsidR="004F233F">
        <w:rPr>
          <w:sz w:val="20"/>
          <w:szCs w:val="20"/>
        </w:rPr>
        <w:t>Dillman</w:t>
      </w:r>
      <w:proofErr w:type="spellEnd"/>
      <w:r w:rsidR="004F233F">
        <w:rPr>
          <w:sz w:val="20"/>
          <w:szCs w:val="20"/>
        </w:rPr>
        <w:t xml:space="preserve"> et al. 2014)</w:t>
      </w:r>
      <w:r w:rsidR="0019216C">
        <w:rPr>
          <w:sz w:val="20"/>
          <w:szCs w:val="20"/>
        </w:rPr>
        <w:t>.</w:t>
      </w:r>
      <w:r w:rsidR="00266E04" w:rsidRPr="00D0095F">
        <w:rPr>
          <w:sz w:val="20"/>
          <w:szCs w:val="20"/>
        </w:rPr>
        <w:t xml:space="preserve"> The second round of surveys and postcards were </w:t>
      </w:r>
      <w:r w:rsidR="00D32EB5">
        <w:rPr>
          <w:sz w:val="20"/>
          <w:szCs w:val="20"/>
        </w:rPr>
        <w:t>mailed</w:t>
      </w:r>
      <w:r w:rsidR="00266E04" w:rsidRPr="00D0095F">
        <w:rPr>
          <w:sz w:val="20"/>
          <w:szCs w:val="20"/>
        </w:rPr>
        <w:t xml:space="preserve"> to landowners who did not respond during the first round of </w:t>
      </w:r>
      <w:r w:rsidR="00D32EB5">
        <w:rPr>
          <w:sz w:val="20"/>
          <w:szCs w:val="20"/>
        </w:rPr>
        <w:t xml:space="preserve">survey </w:t>
      </w:r>
      <w:r w:rsidR="00266E04" w:rsidRPr="00D0095F">
        <w:rPr>
          <w:sz w:val="20"/>
          <w:szCs w:val="20"/>
        </w:rPr>
        <w:t xml:space="preserve">mailing. </w:t>
      </w:r>
      <w:proofErr w:type="gramStart"/>
      <w:r w:rsidR="00EB5BCE" w:rsidRPr="00D0095F">
        <w:rPr>
          <w:sz w:val="20"/>
          <w:szCs w:val="20"/>
        </w:rPr>
        <w:t>Total</w:t>
      </w:r>
      <w:proofErr w:type="gramEnd"/>
      <w:r w:rsidR="00EB5BCE" w:rsidRPr="00D0095F">
        <w:rPr>
          <w:sz w:val="20"/>
          <w:szCs w:val="20"/>
        </w:rPr>
        <w:t xml:space="preserve"> 508 responses</w:t>
      </w:r>
      <w:r w:rsidR="00E362D4">
        <w:rPr>
          <w:sz w:val="20"/>
          <w:szCs w:val="20"/>
        </w:rPr>
        <w:t>, response rate 20.45%,</w:t>
      </w:r>
      <w:r w:rsidR="00EB5BCE" w:rsidRPr="00D0095F">
        <w:rPr>
          <w:sz w:val="20"/>
          <w:szCs w:val="20"/>
        </w:rPr>
        <w:t xml:space="preserve"> were obtained after </w:t>
      </w:r>
      <w:r w:rsidR="00FD0AAE" w:rsidRPr="00D0095F">
        <w:rPr>
          <w:sz w:val="20"/>
          <w:szCs w:val="20"/>
        </w:rPr>
        <w:t xml:space="preserve">the </w:t>
      </w:r>
      <w:r w:rsidR="00EB5BCE" w:rsidRPr="00D0095F">
        <w:rPr>
          <w:sz w:val="20"/>
          <w:szCs w:val="20"/>
        </w:rPr>
        <w:t xml:space="preserve">second round of </w:t>
      </w:r>
      <w:r w:rsidR="005D40DB">
        <w:rPr>
          <w:sz w:val="20"/>
          <w:szCs w:val="20"/>
        </w:rPr>
        <w:t xml:space="preserve">the </w:t>
      </w:r>
      <w:r w:rsidR="00EB5BCE" w:rsidRPr="00D0095F">
        <w:rPr>
          <w:sz w:val="20"/>
          <w:szCs w:val="20"/>
        </w:rPr>
        <w:t xml:space="preserve">survey. </w:t>
      </w:r>
      <w:r w:rsidR="005D40DB" w:rsidRPr="00D0095F">
        <w:rPr>
          <w:sz w:val="20"/>
          <w:szCs w:val="20"/>
        </w:rPr>
        <w:t xml:space="preserve">The demographics of the landowners were compared with National Woodland Owner’s Survey </w:t>
      </w:r>
      <w:ins w:id="35" w:author="Bijesh Mishra" w:date="2023-03-03T09:12:00Z">
        <w:r w:rsidR="00D23DFE">
          <w:rPr>
            <w:sz w:val="20"/>
            <w:szCs w:val="20"/>
          </w:rPr>
          <w:t xml:space="preserve">(NWOS) </w:t>
        </w:r>
      </w:ins>
      <w:r w:rsidR="00DD1169">
        <w:rPr>
          <w:sz w:val="20"/>
          <w:szCs w:val="20"/>
        </w:rPr>
        <w:t>results</w:t>
      </w:r>
      <w:r w:rsidR="005D40DB" w:rsidRPr="00D0095F">
        <w:rPr>
          <w:sz w:val="20"/>
          <w:szCs w:val="20"/>
        </w:rPr>
        <w:t xml:space="preserve"> </w:t>
      </w:r>
      <w:r w:rsidR="005D40DB" w:rsidRPr="00D0095F">
        <w:rPr>
          <w:noProof/>
          <w:sz w:val="20"/>
          <w:szCs w:val="20"/>
        </w:rPr>
        <w:t>(</w:t>
      </w:r>
      <w:r w:rsidR="00DD1169">
        <w:rPr>
          <w:sz w:val="20"/>
          <w:szCs w:val="20"/>
        </w:rPr>
        <w:t>Butler et al. 2020).</w:t>
      </w:r>
      <w:r w:rsidR="005D40DB" w:rsidRPr="00D0095F">
        <w:rPr>
          <w:sz w:val="20"/>
          <w:szCs w:val="20"/>
        </w:rPr>
        <w:t xml:space="preserve"> Early and late response biases were conducted using chi-square tests on age, gender, income, education, and race among landowners’ responses received after the first and second lots of survey and postcards.</w:t>
      </w:r>
    </w:p>
    <w:p w14:paraId="3B54E1EB" w14:textId="77777777" w:rsidR="00266E04" w:rsidRPr="00D0095F" w:rsidRDefault="00266E04" w:rsidP="00437E61">
      <w:pPr>
        <w:spacing w:line="480" w:lineRule="auto"/>
        <w:ind w:firstLine="720"/>
        <w:rPr>
          <w:sz w:val="20"/>
          <w:szCs w:val="20"/>
        </w:rPr>
      </w:pPr>
      <w:r w:rsidRPr="00D0095F">
        <w:rPr>
          <w:sz w:val="20"/>
          <w:szCs w:val="20"/>
        </w:rPr>
        <w:t>The questions were asked on a 5-point Likert scale (1 as strongly disagree to 5 as strongly agree) for all variables except those representing intentions. Intentions were asked as landowners’ willingness to pay (USD), travel distance (miles) to alternate hunting sites with similar quality, and interest (yes/no) in active management of their land. Outliers in travel distance (&gt; 100 miles) to alternative hunting sites were excluded from the analysis.</w:t>
      </w:r>
      <w:r w:rsidRPr="00D0095F">
        <w:rPr>
          <w:color w:val="00B050"/>
          <w:sz w:val="20"/>
          <w:szCs w:val="20"/>
        </w:rPr>
        <w:t xml:space="preserve"> </w:t>
      </w:r>
      <w:r w:rsidRPr="00D0095F">
        <w:rPr>
          <w:color w:val="000000" w:themeColor="text1"/>
          <w:sz w:val="20"/>
          <w:szCs w:val="20"/>
        </w:rPr>
        <w:t>B</w:t>
      </w:r>
      <w:r w:rsidRPr="00D0095F">
        <w:rPr>
          <w:sz w:val="20"/>
          <w:szCs w:val="20"/>
        </w:rPr>
        <w:t xml:space="preserve">ecause of the difference in measurement scale, </w:t>
      </w:r>
      <w:r w:rsidRPr="00D0095F">
        <w:rPr>
          <w:rFonts w:eastAsiaTheme="minorEastAsia"/>
          <w:sz w:val="20"/>
          <w:szCs w:val="20"/>
        </w:rPr>
        <w:t xml:space="preserve">the observed </w:t>
      </w:r>
      <w:r w:rsidRPr="00D0095F">
        <w:rPr>
          <w:sz w:val="20"/>
          <w:szCs w:val="20"/>
        </w:rPr>
        <w:t>variables loaded as intentions in the model were normalized by dividing the difference between the mean and observed value for each observation by the standard deviation of the variable.  Mean and standard deviation before standardization were reported for all standardized and non-standardized variables. Cronbach alpha values were obtained after standardization for standardized variables because these were used in structural equation models (SEM). Model Fit indices, factor loadings, standard error of factor loadings, Cronbach alpha, mean and standard deviations of observed variables, and statistics from SEM models were reported after removing missing observations and outliers on a list-wise basis using a total of 165 observations.</w:t>
      </w:r>
    </w:p>
    <w:p w14:paraId="426BBC87" w14:textId="77777777" w:rsidR="00266E04" w:rsidRPr="00D0095F" w:rsidRDefault="00266E04" w:rsidP="00437E61">
      <w:pPr>
        <w:pStyle w:val="Heading2"/>
        <w:spacing w:line="480" w:lineRule="auto"/>
        <w:rPr>
          <w:rFonts w:ascii="Times New Roman" w:hAnsi="Times New Roman" w:cs="Times New Roman"/>
          <w:color w:val="auto"/>
          <w:sz w:val="20"/>
          <w:szCs w:val="20"/>
        </w:rPr>
      </w:pPr>
      <w:bookmarkStart w:id="36" w:name="_Hlk75171180"/>
      <w:r w:rsidRPr="00D0095F">
        <w:rPr>
          <w:rFonts w:ascii="Times New Roman" w:hAnsi="Times New Roman" w:cs="Times New Roman"/>
          <w:color w:val="auto"/>
          <w:sz w:val="20"/>
          <w:szCs w:val="20"/>
        </w:rPr>
        <w:t>2.3 Hypothesis</w:t>
      </w:r>
    </w:p>
    <w:p w14:paraId="3A2C5DD0" w14:textId="368B43D6" w:rsidR="00266E04" w:rsidRPr="00D0095F" w:rsidRDefault="009315E0" w:rsidP="00437E61">
      <w:pPr>
        <w:spacing w:line="480" w:lineRule="auto"/>
        <w:rPr>
          <w:sz w:val="20"/>
          <w:szCs w:val="20"/>
        </w:rPr>
      </w:pPr>
      <w:r w:rsidRPr="00D0095F">
        <w:rPr>
          <w:sz w:val="20"/>
          <w:szCs w:val="20"/>
        </w:rPr>
        <w:tab/>
      </w:r>
      <w:r w:rsidR="00A72B93" w:rsidRPr="00D0095F">
        <w:rPr>
          <w:sz w:val="20"/>
          <w:szCs w:val="20"/>
        </w:rPr>
        <w:t>The f</w:t>
      </w:r>
      <w:r w:rsidRPr="00D0095F">
        <w:rPr>
          <w:sz w:val="20"/>
          <w:szCs w:val="20"/>
        </w:rPr>
        <w:t>ollowing</w:t>
      </w:r>
      <w:r w:rsidR="00266E04" w:rsidRPr="00D0095F">
        <w:rPr>
          <w:sz w:val="20"/>
          <w:szCs w:val="20"/>
        </w:rPr>
        <w:t xml:space="preserve"> hypotheses related to the TRA, TPB, and moral norms regarding active management of forest and rangeland for deer habitat were tested:</w:t>
      </w:r>
    </w:p>
    <w:p w14:paraId="5317B513" w14:textId="77777777" w:rsidR="00266E04" w:rsidRPr="00D0095F" w:rsidRDefault="00266E04" w:rsidP="00437E61">
      <w:pPr>
        <w:spacing w:line="480" w:lineRule="auto"/>
        <w:rPr>
          <w:sz w:val="20"/>
          <w:szCs w:val="20"/>
        </w:rPr>
      </w:pPr>
      <w:r w:rsidRPr="00D0095F">
        <w:rPr>
          <w:sz w:val="20"/>
          <w:szCs w:val="20"/>
        </w:rPr>
        <w:t>Hypothesis 1 (H</w:t>
      </w:r>
      <w:r w:rsidRPr="00D0095F">
        <w:rPr>
          <w:sz w:val="20"/>
          <w:szCs w:val="20"/>
          <w:vertAlign w:val="subscript"/>
        </w:rPr>
        <w:t>1</w:t>
      </w:r>
      <w:r w:rsidRPr="00D0095F">
        <w:rPr>
          <w:sz w:val="20"/>
          <w:szCs w:val="20"/>
        </w:rPr>
        <w:t>): Positive subjective norms shape positive intentions.</w:t>
      </w:r>
    </w:p>
    <w:p w14:paraId="4F8A82CD" w14:textId="77777777" w:rsidR="00266E04" w:rsidRPr="00D0095F" w:rsidRDefault="00266E04" w:rsidP="00437E61">
      <w:pPr>
        <w:spacing w:line="480" w:lineRule="auto"/>
        <w:rPr>
          <w:sz w:val="20"/>
          <w:szCs w:val="20"/>
        </w:rPr>
      </w:pPr>
      <w:r w:rsidRPr="00D0095F">
        <w:rPr>
          <w:sz w:val="20"/>
          <w:szCs w:val="20"/>
        </w:rPr>
        <w:t>Hypothesis 2 (H</w:t>
      </w:r>
      <w:r w:rsidRPr="00D0095F">
        <w:rPr>
          <w:sz w:val="20"/>
          <w:szCs w:val="20"/>
          <w:vertAlign w:val="subscript"/>
        </w:rPr>
        <w:t>2</w:t>
      </w:r>
      <w:r w:rsidRPr="00D0095F">
        <w:rPr>
          <w:sz w:val="20"/>
          <w:szCs w:val="20"/>
        </w:rPr>
        <w:t>):  Positive attitude shapes positive intentions.</w:t>
      </w:r>
    </w:p>
    <w:p w14:paraId="0FC8D7B4" w14:textId="77777777" w:rsidR="00266E04" w:rsidRPr="00D0095F" w:rsidRDefault="00266E04" w:rsidP="00437E61">
      <w:pPr>
        <w:spacing w:line="480" w:lineRule="auto"/>
        <w:rPr>
          <w:sz w:val="20"/>
          <w:szCs w:val="20"/>
        </w:rPr>
      </w:pPr>
      <w:r w:rsidRPr="00D0095F">
        <w:rPr>
          <w:sz w:val="20"/>
          <w:szCs w:val="20"/>
        </w:rPr>
        <w:t>Hypothesis 3 (H</w:t>
      </w:r>
      <w:r w:rsidRPr="00D0095F">
        <w:rPr>
          <w:sz w:val="20"/>
          <w:szCs w:val="20"/>
          <w:vertAlign w:val="subscript"/>
        </w:rPr>
        <w:t>3</w:t>
      </w:r>
      <w:r w:rsidRPr="00D0095F">
        <w:rPr>
          <w:sz w:val="20"/>
          <w:szCs w:val="20"/>
        </w:rPr>
        <w:t>): Positive attitudes shape positive moral norms.</w:t>
      </w:r>
    </w:p>
    <w:p w14:paraId="2707D714" w14:textId="77777777" w:rsidR="00266E04" w:rsidRPr="00D0095F" w:rsidRDefault="00266E04" w:rsidP="00437E61">
      <w:pPr>
        <w:spacing w:line="480" w:lineRule="auto"/>
        <w:rPr>
          <w:sz w:val="20"/>
          <w:szCs w:val="20"/>
        </w:rPr>
      </w:pPr>
      <w:r w:rsidRPr="00D0095F">
        <w:rPr>
          <w:sz w:val="20"/>
          <w:szCs w:val="20"/>
        </w:rPr>
        <w:t>Hypothesis 4 (H</w:t>
      </w:r>
      <w:r w:rsidRPr="00D0095F">
        <w:rPr>
          <w:sz w:val="20"/>
          <w:szCs w:val="20"/>
          <w:vertAlign w:val="subscript"/>
        </w:rPr>
        <w:t>4</w:t>
      </w:r>
      <w:r w:rsidRPr="00D0095F">
        <w:rPr>
          <w:sz w:val="20"/>
          <w:szCs w:val="20"/>
        </w:rPr>
        <w:t>): Positive perceived behavior control shapes positive intentions.</w:t>
      </w:r>
    </w:p>
    <w:p w14:paraId="72D2E710" w14:textId="77777777" w:rsidR="00266E04" w:rsidRPr="00D0095F" w:rsidRDefault="00266E04" w:rsidP="00437E61">
      <w:pPr>
        <w:spacing w:line="480" w:lineRule="auto"/>
        <w:rPr>
          <w:sz w:val="20"/>
          <w:szCs w:val="20"/>
        </w:rPr>
      </w:pPr>
      <w:r w:rsidRPr="00D0095F">
        <w:rPr>
          <w:sz w:val="20"/>
          <w:szCs w:val="20"/>
        </w:rPr>
        <w:t>Hypothesis 5 (H</w:t>
      </w:r>
      <w:r w:rsidRPr="00D0095F">
        <w:rPr>
          <w:sz w:val="20"/>
          <w:szCs w:val="20"/>
          <w:vertAlign w:val="subscript"/>
        </w:rPr>
        <w:t>5</w:t>
      </w:r>
      <w:r w:rsidRPr="00D0095F">
        <w:rPr>
          <w:sz w:val="20"/>
          <w:szCs w:val="20"/>
        </w:rPr>
        <w:t>): Positive subjective norms shape positive moral norms.</w:t>
      </w:r>
    </w:p>
    <w:p w14:paraId="1FF757FC" w14:textId="77777777" w:rsidR="00266E04" w:rsidRPr="00D0095F" w:rsidRDefault="00266E04" w:rsidP="00437E61">
      <w:pPr>
        <w:spacing w:line="480" w:lineRule="auto"/>
        <w:rPr>
          <w:sz w:val="20"/>
          <w:szCs w:val="20"/>
        </w:rPr>
      </w:pPr>
      <w:r w:rsidRPr="00D0095F">
        <w:rPr>
          <w:sz w:val="20"/>
          <w:szCs w:val="20"/>
        </w:rPr>
        <w:lastRenderedPageBreak/>
        <w:t>Hypothesis 6 (H</w:t>
      </w:r>
      <w:r w:rsidRPr="00D0095F">
        <w:rPr>
          <w:sz w:val="20"/>
          <w:szCs w:val="20"/>
          <w:vertAlign w:val="subscript"/>
        </w:rPr>
        <w:t>6</w:t>
      </w:r>
      <w:r w:rsidRPr="00D0095F">
        <w:rPr>
          <w:sz w:val="20"/>
          <w:szCs w:val="20"/>
        </w:rPr>
        <w:t>): Positive perceived behavior control shapes positive moral norms.</w:t>
      </w:r>
    </w:p>
    <w:p w14:paraId="6EF72C18" w14:textId="77777777" w:rsidR="00266E04" w:rsidRPr="00D0095F" w:rsidRDefault="00266E04" w:rsidP="00437E61">
      <w:pPr>
        <w:spacing w:line="480" w:lineRule="auto"/>
        <w:rPr>
          <w:sz w:val="20"/>
          <w:szCs w:val="20"/>
        </w:rPr>
      </w:pPr>
      <w:r w:rsidRPr="00D0095F">
        <w:rPr>
          <w:sz w:val="20"/>
          <w:szCs w:val="20"/>
        </w:rPr>
        <w:t>Hypothesis 7 (H</w:t>
      </w:r>
      <w:r w:rsidRPr="00D0095F">
        <w:rPr>
          <w:sz w:val="20"/>
          <w:szCs w:val="20"/>
          <w:vertAlign w:val="subscript"/>
        </w:rPr>
        <w:t>7</w:t>
      </w:r>
      <w:r w:rsidRPr="00D0095F">
        <w:rPr>
          <w:sz w:val="20"/>
          <w:szCs w:val="20"/>
        </w:rPr>
        <w:t>): Positive moral norms shape positive intentions.</w:t>
      </w:r>
    </w:p>
    <w:bookmarkEnd w:id="36"/>
    <w:p w14:paraId="1B6394D9" w14:textId="77777777" w:rsidR="00266E04" w:rsidRPr="00D0095F" w:rsidRDefault="00266E04" w:rsidP="00437E61">
      <w:pPr>
        <w:pStyle w:val="Heading2"/>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2.4 Structural Equation Model (SEM)</w:t>
      </w:r>
    </w:p>
    <w:p w14:paraId="565213AF" w14:textId="77777777" w:rsidR="00266E04" w:rsidRPr="00D0095F" w:rsidRDefault="00266E04" w:rsidP="00437E61">
      <w:pPr>
        <w:pStyle w:val="Heading3"/>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2.4.1 Model Fit Indices and Internal Validity</w:t>
      </w:r>
    </w:p>
    <w:p w14:paraId="043C00C0" w14:textId="3AD2FA85" w:rsidR="009315E0" w:rsidRPr="00D0095F" w:rsidRDefault="00266E04" w:rsidP="00437E61">
      <w:pPr>
        <w:spacing w:line="480" w:lineRule="auto"/>
        <w:ind w:firstLine="720"/>
        <w:rPr>
          <w:sz w:val="20"/>
          <w:szCs w:val="20"/>
        </w:rPr>
      </w:pPr>
      <w:r w:rsidRPr="00D0095F">
        <w:rPr>
          <w:sz w:val="20"/>
          <w:szCs w:val="20"/>
        </w:rPr>
        <w:t xml:space="preserve">The internal validity of measurement variables was determined using Cronbach alpha. A Cronbach alpha value above 0.60 </w:t>
      </w:r>
      <w:r w:rsidRPr="00D0095F">
        <w:rPr>
          <w:noProof/>
          <w:sz w:val="20"/>
          <w:szCs w:val="20"/>
        </w:rPr>
        <w:t>(</w:t>
      </w:r>
      <w:r w:rsidRPr="00D0095F">
        <w:rPr>
          <w:sz w:val="20"/>
          <w:szCs w:val="20"/>
        </w:rPr>
        <w:t>Coon et al., 2020</w:t>
      </w:r>
      <w:r w:rsidRPr="00D0095F">
        <w:rPr>
          <w:noProof/>
          <w:sz w:val="20"/>
          <w:szCs w:val="20"/>
        </w:rPr>
        <w:t xml:space="preserve">; </w:t>
      </w:r>
      <w:r w:rsidRPr="00D0095F">
        <w:rPr>
          <w:sz w:val="20"/>
          <w:szCs w:val="20"/>
        </w:rPr>
        <w:t>Cronbach, 1951</w:t>
      </w:r>
      <w:r w:rsidRPr="00D0095F">
        <w:rPr>
          <w:noProof/>
          <w:sz w:val="20"/>
          <w:szCs w:val="20"/>
        </w:rPr>
        <w:t>)</w:t>
      </w:r>
      <w:r w:rsidRPr="00D0095F">
        <w:rPr>
          <w:sz w:val="20"/>
          <w:szCs w:val="20"/>
        </w:rPr>
        <w:t xml:space="preserve"> was used as an indicator of internal consistency of variable loading in the latent constructs. The model fit indicators were determined by using several models fit indicators such as the root mean squared error or approximation (RMSEA, &lt; 0.05) </w:t>
      </w:r>
      <w:r w:rsidRPr="00D0095F">
        <w:rPr>
          <w:noProof/>
          <w:sz w:val="20"/>
          <w:szCs w:val="20"/>
        </w:rPr>
        <w:t>(</w:t>
      </w:r>
      <w:r w:rsidRPr="00D0095F">
        <w:rPr>
          <w:sz w:val="20"/>
          <w:szCs w:val="20"/>
        </w:rPr>
        <w:t>Schreiber, 2017</w:t>
      </w:r>
      <w:r w:rsidRPr="00D0095F">
        <w:rPr>
          <w:noProof/>
          <w:sz w:val="20"/>
          <w:szCs w:val="20"/>
        </w:rPr>
        <w:t xml:space="preserve">; </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standardized root mean squared residual (SRMR, ≤ 0.08) </w:t>
      </w:r>
      <w:r w:rsidRPr="00D0095F">
        <w:rPr>
          <w:noProof/>
          <w:sz w:val="20"/>
          <w:szCs w:val="20"/>
        </w:rPr>
        <w:t>(</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Comparative fit index (CFI, ≥ 0.95) </w:t>
      </w:r>
      <w:r w:rsidRPr="00D0095F">
        <w:rPr>
          <w:noProof/>
          <w:sz w:val="20"/>
          <w:szCs w:val="20"/>
        </w:rPr>
        <w:t>(</w:t>
      </w:r>
      <w:r w:rsidRPr="00D0095F">
        <w:rPr>
          <w:sz w:val="20"/>
          <w:szCs w:val="20"/>
        </w:rPr>
        <w:t>Schreiber, 2017</w:t>
      </w:r>
      <w:r w:rsidRPr="00D0095F">
        <w:rPr>
          <w:noProof/>
          <w:sz w:val="20"/>
          <w:szCs w:val="20"/>
        </w:rPr>
        <w:t xml:space="preserve">; </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Tucker Lewis Index (TLI), and coefficient of determination (CD, ≥ 0.95) </w:t>
      </w:r>
      <w:r w:rsidRPr="00D0095F">
        <w:rPr>
          <w:noProof/>
          <w:sz w:val="20"/>
          <w:szCs w:val="20"/>
        </w:rPr>
        <w:t>(</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Akaike Information Criterion (AIC), the smaller the better, was used for model comparison </w:t>
      </w:r>
      <w:r w:rsidRPr="00D0095F">
        <w:rPr>
          <w:noProof/>
          <w:sz w:val="20"/>
          <w:szCs w:val="20"/>
        </w:rPr>
        <w:t>(</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 xml:space="preserve">. RMSEA estimates population errors, CFI and TLI make baseline comparisons with the null model, and SRMR and CD compare the size of residuals. CD is analogous to </w:t>
      </w:r>
      <w:r w:rsidRPr="00D0095F">
        <w:rPr>
          <w:sz w:val="20"/>
          <w:szCs w:val="20"/>
        </w:rPr>
        <w:softHyphen/>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D0095F">
        <w:rPr>
          <w:rFonts w:eastAsiaTheme="minorEastAsia"/>
          <w:sz w:val="20"/>
          <w:szCs w:val="20"/>
        </w:rPr>
        <w:t xml:space="preserve"> for the</w:t>
      </w:r>
      <w:r w:rsidRPr="00D0095F">
        <w:rPr>
          <w:sz w:val="20"/>
          <w:szCs w:val="20"/>
        </w:rPr>
        <w:t xml:space="preserve"> model </w:t>
      </w:r>
      <w:r w:rsidRPr="00D0095F">
        <w:rPr>
          <w:noProof/>
          <w:sz w:val="20"/>
          <w:szCs w:val="20"/>
        </w:rPr>
        <w:t>(</w:t>
      </w:r>
      <w:proofErr w:type="spellStart"/>
      <w:r w:rsidRPr="00D0095F">
        <w:rPr>
          <w:sz w:val="20"/>
          <w:szCs w:val="20"/>
        </w:rPr>
        <w:t>StataCorp</w:t>
      </w:r>
      <w:proofErr w:type="spellEnd"/>
      <w:r w:rsidRPr="00D0095F">
        <w:rPr>
          <w:sz w:val="20"/>
          <w:szCs w:val="20"/>
        </w:rPr>
        <w:t>, 2017</w:t>
      </w:r>
      <w:r w:rsidRPr="00D0095F">
        <w:rPr>
          <w:noProof/>
          <w:sz w:val="20"/>
          <w:szCs w:val="20"/>
        </w:rPr>
        <w:t>)</w:t>
      </w:r>
      <w:r w:rsidRPr="00D0095F">
        <w:rPr>
          <w:sz w:val="20"/>
          <w:szCs w:val="20"/>
        </w:rPr>
        <w:t>.</w:t>
      </w:r>
    </w:p>
    <w:p w14:paraId="4103A068" w14:textId="77777777" w:rsidR="00266E04" w:rsidRPr="00D0095F" w:rsidRDefault="00266E04" w:rsidP="00437E61">
      <w:pPr>
        <w:pStyle w:val="Heading3"/>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2.4.2 Path analysis</w:t>
      </w:r>
    </w:p>
    <w:p w14:paraId="432D8F52" w14:textId="0CF5812C" w:rsidR="00266E04" w:rsidRPr="00D0095F" w:rsidRDefault="00266E04" w:rsidP="00437E61">
      <w:pPr>
        <w:spacing w:line="480" w:lineRule="auto"/>
        <w:ind w:firstLine="720"/>
        <w:rPr>
          <w:rFonts w:eastAsiaTheme="minorEastAsia"/>
          <w:color w:val="FF0000"/>
          <w:sz w:val="20"/>
          <w:szCs w:val="20"/>
        </w:rPr>
      </w:pPr>
      <w:r w:rsidRPr="00D0095F">
        <w:rPr>
          <w:sz w:val="20"/>
          <w:szCs w:val="20"/>
        </w:rPr>
        <w:t xml:space="preserve">A structural equation model </w:t>
      </w:r>
      <w:r w:rsidR="00A72B93" w:rsidRPr="00D0095F">
        <w:rPr>
          <w:sz w:val="20"/>
          <w:szCs w:val="20"/>
        </w:rPr>
        <w:t>(SEM)</w:t>
      </w:r>
      <w:r w:rsidR="009315E0" w:rsidRPr="00D0095F">
        <w:rPr>
          <w:sz w:val="20"/>
          <w:szCs w:val="20"/>
        </w:rPr>
        <w:t xml:space="preserve"> </w:t>
      </w:r>
      <w:r w:rsidRPr="00D0095F">
        <w:rPr>
          <w:sz w:val="20"/>
          <w:szCs w:val="20"/>
        </w:rPr>
        <w:t xml:space="preserve">was used for the study. Four different models—TRA and TRA with moral norms (henceforth, TRA-moral) and TPB and TPB with moral norms (henceforth, TPB-moral) were fitted using SEM. To develop TRA-moral, TRA was extended by adding a path from subjective norms to intentions through moral norms. Similarly, TPB-moral was developed by adding two additional paths from subjective norms and perceived behavior control intentions through moral norms. </w:t>
      </w:r>
      <w:r w:rsidRPr="00D0095F">
        <w:rPr>
          <w:rFonts w:eastAsiaTheme="minorEastAsia"/>
          <w:sz w:val="20"/>
          <w:szCs w:val="20"/>
        </w:rPr>
        <w:t>Structural equation models were fit using the “</w:t>
      </w:r>
      <w:proofErr w:type="spellStart"/>
      <w:r w:rsidRPr="00D0095F">
        <w:rPr>
          <w:rFonts w:eastAsiaTheme="minorEastAsia"/>
          <w:i/>
          <w:sz w:val="20"/>
          <w:szCs w:val="20"/>
        </w:rPr>
        <w:t>sem</w:t>
      </w:r>
      <w:proofErr w:type="spellEnd"/>
      <w:r w:rsidRPr="00D0095F">
        <w:rPr>
          <w:rFonts w:eastAsiaTheme="minorEastAsia"/>
          <w:sz w:val="20"/>
          <w:szCs w:val="20"/>
        </w:rPr>
        <w:t xml:space="preserve">” command in STATA 15.1 provides estimation under the assumption of joint normality and fits linear SEMs using the maximum likelihood estimation method </w:t>
      </w:r>
      <w:r w:rsidRPr="00D0095F">
        <w:rPr>
          <w:rFonts w:eastAsiaTheme="minorEastAsia"/>
          <w:iCs/>
          <w:noProof/>
          <w:sz w:val="20"/>
          <w:szCs w:val="20"/>
        </w:rPr>
        <w:t>(</w:t>
      </w:r>
      <w:proofErr w:type="spellStart"/>
      <w:r w:rsidRPr="00D0095F">
        <w:rPr>
          <w:rFonts w:eastAsiaTheme="minorEastAsia"/>
          <w:sz w:val="20"/>
          <w:szCs w:val="20"/>
        </w:rPr>
        <w:t>StataCorp</w:t>
      </w:r>
      <w:proofErr w:type="spellEnd"/>
      <w:r w:rsidRPr="00D0095F">
        <w:rPr>
          <w:rFonts w:eastAsiaTheme="minorEastAsia"/>
          <w:sz w:val="20"/>
          <w:szCs w:val="20"/>
        </w:rPr>
        <w:t>, 2017</w:t>
      </w:r>
      <w:r w:rsidRPr="00D0095F">
        <w:rPr>
          <w:rFonts w:eastAsiaTheme="minorEastAsia"/>
          <w:iCs/>
          <w:noProof/>
          <w:sz w:val="20"/>
          <w:szCs w:val="20"/>
        </w:rPr>
        <w:t>)</w:t>
      </w:r>
      <w:r w:rsidRPr="00D0095F">
        <w:rPr>
          <w:rFonts w:eastAsiaTheme="minorEastAsia"/>
          <w:iCs/>
          <w:sz w:val="20"/>
          <w:szCs w:val="20"/>
        </w:rPr>
        <w:t>.</w:t>
      </w:r>
      <w:r w:rsidRPr="00D0095F">
        <w:rPr>
          <w:rFonts w:eastAsiaTheme="minorEastAsia"/>
          <w:sz w:val="20"/>
          <w:szCs w:val="20"/>
        </w:rPr>
        <w:t xml:space="preserve"> The command </w:t>
      </w:r>
      <w:proofErr w:type="spellStart"/>
      <w:r w:rsidRPr="00D0095F">
        <w:rPr>
          <w:rFonts w:eastAsiaTheme="minorEastAsia"/>
          <w:i/>
          <w:sz w:val="20"/>
          <w:szCs w:val="20"/>
        </w:rPr>
        <w:t>sem</w:t>
      </w:r>
      <w:proofErr w:type="spellEnd"/>
      <w:r w:rsidRPr="00D0095F">
        <w:rPr>
          <w:rFonts w:eastAsiaTheme="minorEastAsia"/>
          <w:sz w:val="20"/>
          <w:szCs w:val="20"/>
        </w:rPr>
        <w:t xml:space="preserve"> provides Maximum likelihood estimators that have asymptotic, unbiased, consistent, and efficient properties under the normality assumption of observed variables </w:t>
      </w:r>
      <w:r w:rsidRPr="00D0095F">
        <w:rPr>
          <w:rFonts w:eastAsiaTheme="minorEastAsia"/>
          <w:iCs/>
          <w:noProof/>
          <w:sz w:val="20"/>
          <w:szCs w:val="20"/>
        </w:rPr>
        <w:t>(</w:t>
      </w:r>
      <w:r w:rsidRPr="00D0095F">
        <w:rPr>
          <w:sz w:val="20"/>
          <w:szCs w:val="20"/>
        </w:rPr>
        <w:t>Anderson and David, 1988</w:t>
      </w:r>
      <w:r w:rsidRPr="00D0095F">
        <w:rPr>
          <w:rFonts w:eastAsiaTheme="minorEastAsia"/>
          <w:iCs/>
          <w:noProof/>
          <w:sz w:val="20"/>
          <w:szCs w:val="20"/>
        </w:rPr>
        <w:t>)</w:t>
      </w:r>
      <w:r w:rsidRPr="00D0095F">
        <w:rPr>
          <w:rFonts w:eastAsiaTheme="minorEastAsia"/>
          <w:iCs/>
          <w:sz w:val="20"/>
          <w:szCs w:val="20"/>
        </w:rPr>
        <w:t xml:space="preserve">. The standard error was robust </w:t>
      </w:r>
      <w:proofErr w:type="spellStart"/>
      <w:r w:rsidRPr="00D0095F">
        <w:rPr>
          <w:rFonts w:eastAsiaTheme="minorEastAsia"/>
          <w:iCs/>
          <w:sz w:val="20"/>
          <w:szCs w:val="20"/>
        </w:rPr>
        <w:t>Satorra-Bentler</w:t>
      </w:r>
      <w:proofErr w:type="spellEnd"/>
      <w:r w:rsidRPr="00D0095F">
        <w:rPr>
          <w:rFonts w:eastAsiaTheme="minorEastAsia"/>
          <w:iCs/>
          <w:sz w:val="20"/>
          <w:szCs w:val="20"/>
        </w:rPr>
        <w:t xml:space="preserve"> scaled standard error </w:t>
      </w:r>
      <w:r w:rsidRPr="00D0095F">
        <w:rPr>
          <w:rFonts w:eastAsiaTheme="minorEastAsia"/>
          <w:iCs/>
          <w:noProof/>
          <w:sz w:val="20"/>
          <w:szCs w:val="20"/>
        </w:rPr>
        <w:t>(</w:t>
      </w:r>
      <w:proofErr w:type="spellStart"/>
      <w:r w:rsidRPr="00D0095F">
        <w:rPr>
          <w:rFonts w:eastAsiaTheme="minorEastAsia"/>
          <w:sz w:val="20"/>
          <w:szCs w:val="20"/>
        </w:rPr>
        <w:t>Satorra</w:t>
      </w:r>
      <w:proofErr w:type="spellEnd"/>
      <w:r w:rsidRPr="00D0095F">
        <w:rPr>
          <w:rFonts w:eastAsiaTheme="minorEastAsia"/>
          <w:sz w:val="20"/>
          <w:szCs w:val="20"/>
        </w:rPr>
        <w:t xml:space="preserve"> and </w:t>
      </w:r>
      <w:proofErr w:type="spellStart"/>
      <w:r w:rsidRPr="00D0095F">
        <w:rPr>
          <w:rFonts w:eastAsiaTheme="minorEastAsia"/>
          <w:sz w:val="20"/>
          <w:szCs w:val="20"/>
        </w:rPr>
        <w:t>Bentler</w:t>
      </w:r>
      <w:proofErr w:type="spellEnd"/>
      <w:r w:rsidRPr="00D0095F">
        <w:rPr>
          <w:rFonts w:eastAsiaTheme="minorEastAsia"/>
          <w:sz w:val="20"/>
          <w:szCs w:val="20"/>
        </w:rPr>
        <w:t>, 1994</w:t>
      </w:r>
      <w:r w:rsidRPr="00D0095F">
        <w:rPr>
          <w:rFonts w:eastAsiaTheme="minorEastAsia"/>
          <w:iCs/>
          <w:noProof/>
          <w:sz w:val="20"/>
          <w:szCs w:val="20"/>
        </w:rPr>
        <w:t>)</w:t>
      </w:r>
      <w:r w:rsidRPr="00D0095F">
        <w:rPr>
          <w:rFonts w:eastAsiaTheme="minorEastAsia"/>
          <w:iCs/>
          <w:sz w:val="20"/>
          <w:szCs w:val="20"/>
        </w:rPr>
        <w:t>.</w:t>
      </w:r>
      <w:r w:rsidRPr="00D0095F">
        <w:rPr>
          <w:rFonts w:eastAsiaTheme="minorEastAsia"/>
          <w:color w:val="00B050"/>
          <w:sz w:val="20"/>
          <w:szCs w:val="20"/>
        </w:rPr>
        <w:t xml:space="preserve"> </w:t>
      </w:r>
    </w:p>
    <w:p w14:paraId="45E018F3" w14:textId="77777777" w:rsidR="00266E04" w:rsidRPr="00D0095F" w:rsidRDefault="00266E04" w:rsidP="00437E61">
      <w:pPr>
        <w:spacing w:line="480" w:lineRule="auto"/>
        <w:ind w:firstLine="720"/>
        <w:rPr>
          <w:sz w:val="20"/>
          <w:szCs w:val="20"/>
        </w:rPr>
      </w:pPr>
      <w:r w:rsidRPr="00D0095F">
        <w:rPr>
          <w:iCs/>
          <w:sz w:val="20"/>
          <w:szCs w:val="20"/>
        </w:rPr>
        <w:t xml:space="preserve">Structural equation models were </w:t>
      </w:r>
      <w:proofErr w:type="gramStart"/>
      <w:r w:rsidRPr="00D0095F">
        <w:rPr>
          <w:iCs/>
          <w:sz w:val="20"/>
          <w:szCs w:val="20"/>
        </w:rPr>
        <w:t>fit</w:t>
      </w:r>
      <w:proofErr w:type="gramEnd"/>
      <w:r w:rsidRPr="00D0095F">
        <w:rPr>
          <w:iCs/>
          <w:sz w:val="20"/>
          <w:szCs w:val="20"/>
        </w:rPr>
        <w:t xml:space="preserve"> following the procedure suggested by </w:t>
      </w:r>
      <w:r w:rsidRPr="00D0095F">
        <w:rPr>
          <w:sz w:val="20"/>
          <w:szCs w:val="20"/>
        </w:rPr>
        <w:t>Anderson and David (1988)</w:t>
      </w:r>
      <w:r w:rsidRPr="00D0095F">
        <w:rPr>
          <w:color w:val="FF0000"/>
          <w:sz w:val="20"/>
          <w:szCs w:val="20"/>
        </w:rPr>
        <w:t xml:space="preserve"> </w:t>
      </w:r>
      <w:r w:rsidRPr="00D0095F">
        <w:rPr>
          <w:sz w:val="20"/>
          <w:szCs w:val="20"/>
        </w:rPr>
        <w:t xml:space="preserve">after obtaining acceptable ranges of internal consistency and factor loadings in each latent variable for all four models. Observed variables were dropped if an acceptable range of internal consistency and factor loading were not obtained. The same set of observed variables was used in all four models. </w:t>
      </w:r>
      <w:r w:rsidRPr="00D0095F">
        <w:rPr>
          <w:rFonts w:eastAsiaTheme="minorEastAsia"/>
          <w:sz w:val="20"/>
          <w:szCs w:val="20"/>
        </w:rPr>
        <w:t xml:space="preserve">The command </w:t>
      </w:r>
      <w:proofErr w:type="spellStart"/>
      <w:r w:rsidRPr="00D0095F">
        <w:rPr>
          <w:rFonts w:eastAsiaTheme="minorEastAsia"/>
          <w:i/>
          <w:sz w:val="20"/>
          <w:szCs w:val="20"/>
        </w:rPr>
        <w:t>sem</w:t>
      </w:r>
      <w:proofErr w:type="spellEnd"/>
      <w:r w:rsidRPr="00D0095F">
        <w:rPr>
          <w:rFonts w:eastAsiaTheme="minorEastAsia"/>
          <w:sz w:val="20"/>
          <w:szCs w:val="20"/>
        </w:rPr>
        <w:t xml:space="preserve"> assumes that observed </w:t>
      </w:r>
      <w:r w:rsidRPr="00D0095F">
        <w:rPr>
          <w:rFonts w:eastAsiaTheme="minorEastAsia"/>
          <w:sz w:val="20"/>
          <w:szCs w:val="20"/>
        </w:rPr>
        <w:lastRenderedPageBreak/>
        <w:t xml:space="preserve">endogenous, observed exogenous variables, latent endogenous, and latent exogenous variables were jointly distributed normally with a mean </w:t>
      </w:r>
      <m:oMath>
        <m:r>
          <w:rPr>
            <w:rFonts w:ascii="Cambria Math" w:eastAsiaTheme="minorEastAsia" w:hAnsi="Cambria Math"/>
            <w:sz w:val="20"/>
            <w:szCs w:val="20"/>
          </w:rPr>
          <m:t>(μ)</m:t>
        </m:r>
      </m:oMath>
      <w:r w:rsidRPr="00D0095F">
        <w:rPr>
          <w:rFonts w:eastAsiaTheme="minorEastAsia"/>
          <w:sz w:val="20"/>
          <w:szCs w:val="20"/>
        </w:rPr>
        <w:t xml:space="preserve"> and variance-covariance matrix (</w:t>
      </w:r>
      <m:oMath>
        <m:r>
          <w:rPr>
            <w:rFonts w:ascii="Cambria Math" w:eastAsiaTheme="minorEastAsia" w:hAnsi="Cambria Math"/>
            <w:sz w:val="20"/>
            <w:szCs w:val="20"/>
          </w:rPr>
          <m:t>∑)</m:t>
        </m:r>
      </m:oMath>
      <w:r w:rsidRPr="00D0095F">
        <w:rPr>
          <w:rFonts w:eastAsiaTheme="minorEastAsia"/>
          <w:sz w:val="20"/>
          <w:szCs w:val="20"/>
        </w:rPr>
        <w:t xml:space="preserve"> </w:t>
      </w:r>
      <w:r w:rsidRPr="00D0095F">
        <w:rPr>
          <w:rFonts w:eastAsiaTheme="minorEastAsia"/>
          <w:iCs/>
          <w:noProof/>
          <w:sz w:val="20"/>
          <w:szCs w:val="20"/>
        </w:rPr>
        <w:t>(</w:t>
      </w:r>
      <w:proofErr w:type="spellStart"/>
      <w:r w:rsidRPr="00D0095F">
        <w:rPr>
          <w:rFonts w:eastAsiaTheme="minorEastAsia"/>
          <w:sz w:val="20"/>
          <w:szCs w:val="20"/>
        </w:rPr>
        <w:t>StataCorp</w:t>
      </w:r>
      <w:proofErr w:type="spellEnd"/>
      <w:r w:rsidRPr="00D0095F">
        <w:rPr>
          <w:rFonts w:eastAsiaTheme="minorEastAsia"/>
          <w:sz w:val="20"/>
          <w:szCs w:val="20"/>
        </w:rPr>
        <w:t>, 2017</w:t>
      </w:r>
      <w:r w:rsidRPr="00D0095F">
        <w:rPr>
          <w:rFonts w:eastAsiaTheme="minorEastAsia"/>
          <w:iCs/>
          <w:noProof/>
          <w:sz w:val="20"/>
          <w:szCs w:val="20"/>
        </w:rPr>
        <w:t>)</w:t>
      </w:r>
      <w:r w:rsidRPr="00D0095F">
        <w:rPr>
          <w:rFonts w:eastAsiaTheme="minorEastAsia"/>
          <w:iCs/>
          <w:sz w:val="20"/>
          <w:szCs w:val="20"/>
        </w:rPr>
        <w:t>.</w:t>
      </w:r>
      <w:r w:rsidRPr="00D0095F">
        <w:rPr>
          <w:rFonts w:eastAsiaTheme="minorEastAsia"/>
          <w:sz w:val="20"/>
          <w:szCs w:val="20"/>
        </w:rPr>
        <w:t xml:space="preserve"> The coefficients reported are standardized coefficients which can be interpreted as the change in one variable given a change in another, both measured in standard deviation units </w:t>
      </w:r>
      <w:r w:rsidRPr="00D0095F">
        <w:rPr>
          <w:rFonts w:eastAsiaTheme="minorEastAsia"/>
          <w:iCs/>
          <w:noProof/>
          <w:sz w:val="20"/>
          <w:szCs w:val="20"/>
        </w:rPr>
        <w:t>(</w:t>
      </w:r>
      <w:proofErr w:type="spellStart"/>
      <w:r w:rsidRPr="00D0095F">
        <w:rPr>
          <w:rFonts w:eastAsiaTheme="minorEastAsia"/>
          <w:sz w:val="20"/>
          <w:szCs w:val="20"/>
        </w:rPr>
        <w:t>StataCorp</w:t>
      </w:r>
      <w:proofErr w:type="spellEnd"/>
      <w:r w:rsidRPr="00D0095F">
        <w:rPr>
          <w:rFonts w:eastAsiaTheme="minorEastAsia"/>
          <w:sz w:val="20"/>
          <w:szCs w:val="20"/>
        </w:rPr>
        <w:t>, 2017</w:t>
      </w:r>
      <w:r w:rsidRPr="00D0095F">
        <w:rPr>
          <w:rFonts w:eastAsiaTheme="minorEastAsia"/>
          <w:iCs/>
          <w:noProof/>
          <w:sz w:val="20"/>
          <w:szCs w:val="20"/>
        </w:rPr>
        <w:t>)</w:t>
      </w:r>
      <w:r w:rsidRPr="00D0095F">
        <w:rPr>
          <w:rFonts w:eastAsiaTheme="minorEastAsia"/>
          <w:iCs/>
          <w:sz w:val="20"/>
          <w:szCs w:val="20"/>
        </w:rPr>
        <w:t>.</w:t>
      </w:r>
    </w:p>
    <w:p w14:paraId="412A0C27" w14:textId="77777777" w:rsidR="00266E04" w:rsidRPr="00D0095F" w:rsidRDefault="00266E04" w:rsidP="00437E61">
      <w:pPr>
        <w:pStyle w:val="Heading1"/>
        <w:spacing w:line="480" w:lineRule="auto"/>
        <w:rPr>
          <w:i/>
          <w:sz w:val="20"/>
          <w:szCs w:val="20"/>
        </w:rPr>
      </w:pPr>
      <w:r w:rsidRPr="00D0095F">
        <w:rPr>
          <w:i/>
          <w:sz w:val="20"/>
          <w:szCs w:val="20"/>
        </w:rPr>
        <w:t>3. Results</w:t>
      </w:r>
    </w:p>
    <w:p w14:paraId="052100E6" w14:textId="77777777" w:rsidR="00266E04" w:rsidRPr="00D0095F" w:rsidRDefault="00266E04" w:rsidP="00437E61">
      <w:pPr>
        <w:pStyle w:val="Heading2"/>
        <w:spacing w:line="480" w:lineRule="auto"/>
        <w:rPr>
          <w:rFonts w:ascii="Times New Roman" w:hAnsi="Times New Roman" w:cs="Times New Roman"/>
          <w:b/>
          <w:i/>
          <w:color w:val="auto"/>
          <w:sz w:val="20"/>
          <w:szCs w:val="20"/>
        </w:rPr>
      </w:pPr>
      <w:r w:rsidRPr="00D0095F">
        <w:rPr>
          <w:rFonts w:ascii="Times New Roman" w:hAnsi="Times New Roman" w:cs="Times New Roman"/>
          <w:i/>
          <w:color w:val="auto"/>
          <w:sz w:val="20"/>
          <w:szCs w:val="20"/>
        </w:rPr>
        <w:t>3.1 Demographics of Respondents</w:t>
      </w:r>
    </w:p>
    <w:p w14:paraId="5F7BA394" w14:textId="0DCC5A10" w:rsidR="00266E04" w:rsidRDefault="00266E04" w:rsidP="00437E61">
      <w:pPr>
        <w:spacing w:line="480" w:lineRule="auto"/>
        <w:rPr>
          <w:sz w:val="20"/>
          <w:szCs w:val="20"/>
        </w:rPr>
      </w:pPr>
      <w:r w:rsidRPr="00D0095F">
        <w:rPr>
          <w:sz w:val="20"/>
          <w:szCs w:val="20"/>
        </w:rPr>
        <w:tab/>
      </w:r>
      <w:ins w:id="37" w:author="Bijesh Mishra" w:date="2023-03-03T09:46:00Z">
        <w:r w:rsidR="0093209E">
          <w:rPr>
            <w:sz w:val="20"/>
            <w:szCs w:val="20"/>
          </w:rPr>
          <w:t>Landowners</w:t>
        </w:r>
      </w:ins>
      <w:del w:id="38" w:author="Bijesh Mishra" w:date="2023-03-02T16:33:00Z">
        <w:r w:rsidRPr="00D0095F" w:rsidDel="00096A39">
          <w:rPr>
            <w:sz w:val="20"/>
            <w:szCs w:val="20"/>
          </w:rPr>
          <w:delText>Participa</w:delText>
        </w:r>
        <w:r w:rsidRPr="00D0095F" w:rsidDel="00F709FA">
          <w:rPr>
            <w:sz w:val="20"/>
            <w:szCs w:val="20"/>
          </w:rPr>
          <w:delText>nts</w:delText>
        </w:r>
      </w:del>
      <w:r w:rsidRPr="00D0095F">
        <w:rPr>
          <w:sz w:val="20"/>
          <w:szCs w:val="20"/>
        </w:rPr>
        <w:t xml:space="preserve"> included in this study were 9</w:t>
      </w:r>
      <w:r w:rsidR="00354C30" w:rsidRPr="00D0095F">
        <w:rPr>
          <w:sz w:val="20"/>
          <w:szCs w:val="20"/>
        </w:rPr>
        <w:t>5</w:t>
      </w:r>
      <w:r w:rsidRPr="00D0095F">
        <w:rPr>
          <w:sz w:val="20"/>
          <w:szCs w:val="20"/>
        </w:rPr>
        <w:t>% male and 5% female. The race composition was 8</w:t>
      </w:r>
      <w:r w:rsidR="00354C30" w:rsidRPr="00D0095F">
        <w:rPr>
          <w:sz w:val="20"/>
          <w:szCs w:val="20"/>
        </w:rPr>
        <w:t>2</w:t>
      </w:r>
      <w:r w:rsidRPr="00D0095F">
        <w:rPr>
          <w:sz w:val="20"/>
          <w:szCs w:val="20"/>
        </w:rPr>
        <w:t>% white American, 14% Native American, and 4% identified as more than one race. About half of the respondents (</w:t>
      </w:r>
      <w:r w:rsidR="009315E0" w:rsidRPr="00D0095F">
        <w:rPr>
          <w:sz w:val="20"/>
          <w:szCs w:val="20"/>
        </w:rPr>
        <w:t>48%)</w:t>
      </w:r>
      <w:r w:rsidRPr="00D0095F">
        <w:rPr>
          <w:sz w:val="20"/>
          <w:szCs w:val="20"/>
        </w:rPr>
        <w:t xml:space="preserve"> reported their primary job as farmers/rancher, 2</w:t>
      </w:r>
      <w:r w:rsidR="00354C30" w:rsidRPr="00D0095F">
        <w:rPr>
          <w:sz w:val="20"/>
          <w:szCs w:val="20"/>
        </w:rPr>
        <w:t>3</w:t>
      </w:r>
      <w:r w:rsidRPr="00D0095F">
        <w:rPr>
          <w:sz w:val="20"/>
          <w:szCs w:val="20"/>
        </w:rPr>
        <w:t>% as retired, 1</w:t>
      </w:r>
      <w:r w:rsidR="00354C30" w:rsidRPr="00D0095F">
        <w:rPr>
          <w:sz w:val="20"/>
          <w:szCs w:val="20"/>
        </w:rPr>
        <w:t>1</w:t>
      </w:r>
      <w:r w:rsidRPr="00D0095F">
        <w:rPr>
          <w:sz w:val="20"/>
          <w:szCs w:val="20"/>
        </w:rPr>
        <w:t>% as business, 5% as working class (</w:t>
      </w:r>
      <w:r w:rsidR="00D452F9">
        <w:rPr>
          <w:sz w:val="20"/>
          <w:szCs w:val="20"/>
        </w:rPr>
        <w:t xml:space="preserve">physical </w:t>
      </w:r>
      <w:r w:rsidR="008262E3">
        <w:rPr>
          <w:sz w:val="20"/>
          <w:szCs w:val="20"/>
        </w:rPr>
        <w:t>work</w:t>
      </w:r>
      <w:r w:rsidRPr="00D0095F">
        <w:rPr>
          <w:sz w:val="20"/>
          <w:szCs w:val="20"/>
        </w:rPr>
        <w:t xml:space="preserve">), and 3% as medical-related.  The remaining 10% of the responders held jobs unidentified in the survey. The average age of respondents was 63 </w:t>
      </w:r>
      <w:del w:id="39" w:author="Will, Rodney" w:date="2023-03-01T15:03:00Z">
        <w:r w:rsidRPr="00D0095F" w:rsidDel="004915EF">
          <w:rPr>
            <w:sz w:val="20"/>
            <w:szCs w:val="20"/>
          </w:rPr>
          <w:softHyphen/>
        </w:r>
      </w:del>
      <w:r w:rsidRPr="00D0095F">
        <w:rPr>
          <w:sz w:val="20"/>
          <w:szCs w:val="20"/>
        </w:rPr>
        <w:t xml:space="preserve"> (SD = 1</w:t>
      </w:r>
      <w:r w:rsidR="00354C30" w:rsidRPr="00D0095F">
        <w:rPr>
          <w:sz w:val="20"/>
          <w:szCs w:val="20"/>
        </w:rPr>
        <w:t>2</w:t>
      </w:r>
      <w:r w:rsidRPr="00D0095F">
        <w:rPr>
          <w:sz w:val="20"/>
          <w:szCs w:val="20"/>
        </w:rPr>
        <w:t>) years. The percentage of respondents with a General Educational Development (GED)/high school degree or below was 28%, some college experience was 20%, associate or technical degree was 12%, bachelor’s degree was 2</w:t>
      </w:r>
      <w:r w:rsidR="009E05FE" w:rsidRPr="00D0095F">
        <w:rPr>
          <w:sz w:val="20"/>
          <w:szCs w:val="20"/>
        </w:rPr>
        <w:t>2</w:t>
      </w:r>
      <w:r w:rsidRPr="00D0095F">
        <w:rPr>
          <w:sz w:val="20"/>
          <w:szCs w:val="20"/>
        </w:rPr>
        <w:t>%, and graduate degree was 18%.</w:t>
      </w:r>
      <w:ins w:id="40" w:author="Omkar Joshi" w:date="2023-03-02T09:02:00Z">
        <w:r w:rsidR="000B6A70">
          <w:rPr>
            <w:sz w:val="20"/>
            <w:szCs w:val="20"/>
          </w:rPr>
          <w:t xml:space="preserve"> Of note, NWOS data suggest that average age of landowners having 10+ acres of forestland in Oklahoma was 66 years and that about 53% had college degree and 24% were minorities</w:t>
        </w:r>
      </w:ins>
      <w:ins w:id="41" w:author="Mishra, Bijesh" w:date="2023-03-03T13:00:00Z">
        <w:r w:rsidR="00891963">
          <w:rPr>
            <w:sz w:val="20"/>
            <w:szCs w:val="20"/>
          </w:rPr>
          <w:t xml:space="preserve"> </w:t>
        </w:r>
      </w:ins>
      <w:r w:rsidR="00891963">
        <w:rPr>
          <w:sz w:val="20"/>
          <w:szCs w:val="20"/>
        </w:rPr>
        <w:fldChar w:fldCharType="begin"/>
      </w:r>
      <w:r w:rsidR="00C00A6F">
        <w:rPr>
          <w:sz w:val="20"/>
          <w:szCs w:val="20"/>
        </w:rPr>
        <w:instrText xml:space="preserve"> ADDIN EN.CITE &lt;EndNote&gt;&lt;Cite&gt;&lt;Author&gt;USFS&lt;/Author&gt;&lt;Year&gt;2021&lt;/Year&gt;&lt;RecNum&gt;232&lt;/RecNum&gt;&lt;DisplayText&gt;(USFS, 2021)&lt;/DisplayText&gt;&lt;record&gt;&lt;rec-number&gt;232&lt;/rec-number&gt;&lt;foreign-keys&gt;&lt;key app="EN" db-id="5fwdprers0zev1e9venpp0siv0axed2dfw5s" timestamp="1677869694" guid="c2facaf2-47b6-41bc-a140-88ed53f4413b"&gt;232&lt;/key&gt;&lt;/foreign-keys&gt;&lt;ref-type name="Report"&gt;27&lt;/ref-type&gt;&lt;contributors&gt;&lt;authors&gt;&lt;author&gt;USFS&lt;/author&gt;&lt;/authors&gt;&lt;tertiary-authors&gt;&lt;author&gt;Department of Agriculture, Forest Service, Northern Research Station&lt;/author&gt;&lt;/tertiary-authors&gt;&lt;subsidiary-authors&gt;&lt;author&gt;Department of Agriculture, Forest Service, Northern Research Station&lt;/author&gt;&lt;/subsidiary-authors&gt;&lt;/contributors&gt;&lt;titles&gt;&lt;title&gt;Family forest (10+ Acres) Ownership Characteristics, 2018&lt;/title&gt;&lt;/titles&gt;&lt;dates&gt;&lt;year&gt;2021&lt;/year&gt;&lt;/dates&gt;&lt;pub-location&gt;Madison, WI&lt;/pub-location&gt;&lt;publisher&gt;Department of Agriculture, Forest Service, Northern Research Station&lt;/publisher&gt;&lt;urls&gt;&lt;related-urls&gt;&lt;url&gt;https://www.fs.usda.gov/nrs/pubs/rn/rn_nrs293.pdf&lt;/url&gt;&lt;/related-urls&gt;&lt;/urls&gt;&lt;electronic-resource-num&gt;https://doi.org/10.2737/NRS-RN-293&lt;/electronic-resource-num&gt;&lt;access-date&gt;February 1, 2023&lt;/access-date&gt;&lt;/record&gt;&lt;/Cite&gt;&lt;/EndNote&gt;</w:instrText>
      </w:r>
      <w:r w:rsidR="00891963">
        <w:rPr>
          <w:sz w:val="20"/>
          <w:szCs w:val="20"/>
        </w:rPr>
        <w:fldChar w:fldCharType="separate"/>
      </w:r>
      <w:r w:rsidR="00891963">
        <w:rPr>
          <w:noProof/>
          <w:sz w:val="20"/>
          <w:szCs w:val="20"/>
        </w:rPr>
        <w:t>(USFS, 2021)</w:t>
      </w:r>
      <w:r w:rsidR="00891963">
        <w:rPr>
          <w:sz w:val="20"/>
          <w:szCs w:val="20"/>
        </w:rPr>
        <w:fldChar w:fldCharType="end"/>
      </w:r>
      <w:ins w:id="42" w:author="Omkar Joshi" w:date="2023-03-02T09:02:00Z">
        <w:r w:rsidR="000B6A70">
          <w:rPr>
            <w:sz w:val="20"/>
            <w:szCs w:val="20"/>
          </w:rPr>
          <w:t xml:space="preserve">. </w:t>
        </w:r>
      </w:ins>
      <w:r w:rsidRPr="00D0095F">
        <w:rPr>
          <w:sz w:val="20"/>
          <w:szCs w:val="20"/>
        </w:rPr>
        <w:t xml:space="preserve"> </w:t>
      </w:r>
      <w:del w:id="43" w:author="Omkar Joshi" w:date="2023-03-02T09:04:00Z">
        <w:r w:rsidR="00353E42" w:rsidDel="00692A28">
          <w:rPr>
            <w:sz w:val="20"/>
            <w:szCs w:val="20"/>
          </w:rPr>
          <w:delText xml:space="preserve">To this end, our results are </w:delText>
        </w:r>
        <w:r w:rsidR="00581FFD" w:rsidDel="00692A28">
          <w:rPr>
            <w:sz w:val="20"/>
            <w:szCs w:val="20"/>
          </w:rPr>
          <w:delText>similar</w:delText>
        </w:r>
        <w:r w:rsidR="00353E42" w:rsidDel="00692A28">
          <w:rPr>
            <w:sz w:val="20"/>
            <w:szCs w:val="20"/>
          </w:rPr>
          <w:delText xml:space="preserve"> to average family forest landowners in </w:delText>
        </w:r>
        <w:r w:rsidR="00107C1D" w:rsidDel="00692A28">
          <w:rPr>
            <w:sz w:val="20"/>
            <w:szCs w:val="20"/>
          </w:rPr>
          <w:delText>Oklahoma</w:delText>
        </w:r>
        <w:r w:rsidR="00AF30A2" w:rsidDel="00692A28">
          <w:rPr>
            <w:sz w:val="20"/>
            <w:szCs w:val="20"/>
          </w:rPr>
          <w:delText xml:space="preserve"> although</w:delText>
        </w:r>
        <w:r w:rsidR="00CB1355" w:rsidDel="00692A28">
          <w:rPr>
            <w:sz w:val="20"/>
            <w:szCs w:val="20"/>
          </w:rPr>
          <w:delText xml:space="preserve"> the numbers are not directly comparable as</w:delText>
        </w:r>
        <w:r w:rsidR="00AF30A2" w:rsidDel="00692A28">
          <w:rPr>
            <w:sz w:val="20"/>
            <w:szCs w:val="20"/>
          </w:rPr>
          <w:delText xml:space="preserve"> we limited our s</w:delText>
        </w:r>
        <w:r w:rsidR="00371850" w:rsidDel="00692A28">
          <w:rPr>
            <w:sz w:val="20"/>
            <w:szCs w:val="20"/>
          </w:rPr>
          <w:delText>ample pool</w:delText>
        </w:r>
        <w:r w:rsidR="00AF30A2" w:rsidDel="00692A28">
          <w:rPr>
            <w:sz w:val="20"/>
            <w:szCs w:val="20"/>
          </w:rPr>
          <w:delText xml:space="preserve"> </w:delText>
        </w:r>
      </w:del>
      <w:ins w:id="44" w:author="Will, Rodney" w:date="2023-03-01T15:06:00Z">
        <w:del w:id="45" w:author="Omkar Joshi" w:date="2023-03-02T09:04:00Z">
          <w:r w:rsidR="004915EF" w:rsidDel="00692A28">
            <w:rPr>
              <w:sz w:val="20"/>
              <w:szCs w:val="20"/>
            </w:rPr>
            <w:delText xml:space="preserve">to </w:delText>
          </w:r>
        </w:del>
      </w:ins>
      <w:del w:id="46" w:author="Omkar Joshi" w:date="2023-03-02T09:04:00Z">
        <w:r w:rsidR="00AF30A2" w:rsidDel="00692A28">
          <w:rPr>
            <w:sz w:val="20"/>
            <w:szCs w:val="20"/>
          </w:rPr>
          <w:delText>those having 160 acres</w:delText>
        </w:r>
        <w:r w:rsidR="00353E42" w:rsidDel="00692A28">
          <w:rPr>
            <w:sz w:val="20"/>
            <w:szCs w:val="20"/>
          </w:rPr>
          <w:delText xml:space="preserve">. </w:delText>
        </w:r>
      </w:del>
      <w:r w:rsidR="00353E42">
        <w:rPr>
          <w:sz w:val="20"/>
          <w:szCs w:val="20"/>
        </w:rPr>
        <w:t>Finally, t</w:t>
      </w:r>
      <w:r w:rsidR="00353E42" w:rsidRPr="00D0095F">
        <w:rPr>
          <w:sz w:val="20"/>
          <w:szCs w:val="20"/>
        </w:rPr>
        <w:t>he early and late response bias was not significant among responders from the first and second lots of survey and postcards mailing.</w:t>
      </w:r>
      <w:r w:rsidR="00DD1169">
        <w:rPr>
          <w:sz w:val="20"/>
          <w:szCs w:val="20"/>
        </w:rPr>
        <w:t xml:space="preserve"> </w:t>
      </w:r>
      <w:r w:rsidR="003934A5">
        <w:rPr>
          <w:sz w:val="20"/>
          <w:szCs w:val="20"/>
        </w:rPr>
        <w:t xml:space="preserve">These results suggest that non-response bias </w:t>
      </w:r>
      <w:proofErr w:type="gramStart"/>
      <w:r w:rsidR="003934A5">
        <w:rPr>
          <w:sz w:val="20"/>
          <w:szCs w:val="20"/>
        </w:rPr>
        <w:t>in</w:t>
      </w:r>
      <w:proofErr w:type="gramEnd"/>
      <w:r w:rsidR="003934A5">
        <w:rPr>
          <w:sz w:val="20"/>
          <w:szCs w:val="20"/>
        </w:rPr>
        <w:t xml:space="preserve"> not a major concern among our respondents. </w:t>
      </w:r>
    </w:p>
    <w:p w14:paraId="253F3E28" w14:textId="77777777" w:rsidR="00266E04" w:rsidRPr="00D0095F" w:rsidRDefault="00266E04" w:rsidP="00437E61">
      <w:pPr>
        <w:pStyle w:val="Heading2"/>
        <w:spacing w:line="480" w:lineRule="auto"/>
        <w:rPr>
          <w:rFonts w:ascii="Times New Roman" w:hAnsi="Times New Roman" w:cs="Times New Roman"/>
          <w:i/>
          <w:color w:val="auto"/>
          <w:sz w:val="20"/>
          <w:szCs w:val="20"/>
        </w:rPr>
      </w:pPr>
      <w:r w:rsidRPr="00D0095F">
        <w:rPr>
          <w:rFonts w:ascii="Times New Roman" w:hAnsi="Times New Roman" w:cs="Times New Roman"/>
          <w:i/>
          <w:color w:val="auto"/>
          <w:sz w:val="20"/>
          <w:szCs w:val="20"/>
        </w:rPr>
        <w:t>3.2 Measurement and Structural Variables, and their Factor Loadings</w:t>
      </w:r>
    </w:p>
    <w:p w14:paraId="064052C3" w14:textId="2A12AC19" w:rsidR="00266E04" w:rsidRPr="00D0095F" w:rsidRDefault="00266E04" w:rsidP="00437E61">
      <w:pPr>
        <w:spacing w:line="480" w:lineRule="auto"/>
        <w:ind w:firstLine="720"/>
        <w:rPr>
          <w:sz w:val="20"/>
          <w:szCs w:val="20"/>
        </w:rPr>
      </w:pPr>
      <w:r w:rsidRPr="00D0095F">
        <w:rPr>
          <w:sz w:val="20"/>
          <w:szCs w:val="20"/>
        </w:rPr>
        <w:t>Cronbach alpha, factor loadings, and their standard deviation of observed variables in their respective latent construct, mean, and standard deviation of variables are presented in</w:t>
      </w:r>
      <w:ins w:id="47" w:author="Bijesh Mishra" w:date="2023-03-03T09:46:00Z">
        <w:r w:rsidR="0093209E">
          <w:rPr>
            <w:sz w:val="20"/>
            <w:szCs w:val="20"/>
          </w:rPr>
          <w:t xml:space="preserve"> Table 1.</w:t>
        </w:r>
      </w:ins>
      <w:r w:rsidRPr="00D0095F">
        <w:rPr>
          <w:sz w:val="20"/>
          <w:szCs w:val="20"/>
        </w:rPr>
        <w:t xml:space="preserve"> Subjective norms consisted of observed variables </w:t>
      </w:r>
      <w:r w:rsidRPr="00D0095F">
        <w:rPr>
          <w:i/>
          <w:sz w:val="20"/>
          <w:szCs w:val="20"/>
        </w:rPr>
        <w:t xml:space="preserve">e1value, e1diverse, e1support, </w:t>
      </w:r>
      <w:r w:rsidRPr="00D0095F">
        <w:rPr>
          <w:sz w:val="20"/>
          <w:szCs w:val="20"/>
        </w:rPr>
        <w:t>and</w:t>
      </w:r>
      <w:r w:rsidRPr="00D0095F">
        <w:rPr>
          <w:i/>
          <w:sz w:val="20"/>
          <w:szCs w:val="20"/>
        </w:rPr>
        <w:t xml:space="preserve"> e1livable</w:t>
      </w:r>
      <w:r w:rsidRPr="00D0095F">
        <w:rPr>
          <w:sz w:val="20"/>
          <w:szCs w:val="20"/>
        </w:rPr>
        <w:t xml:space="preserve"> variables. Attitudes consisted of variables </w:t>
      </w:r>
      <w:r w:rsidRPr="00D0095F">
        <w:rPr>
          <w:i/>
          <w:sz w:val="20"/>
          <w:szCs w:val="20"/>
        </w:rPr>
        <w:t>e3manage</w:t>
      </w:r>
      <w:r w:rsidRPr="00D0095F">
        <w:rPr>
          <w:sz w:val="20"/>
          <w:szCs w:val="20"/>
        </w:rPr>
        <w:t>,</w:t>
      </w:r>
      <w:r w:rsidRPr="00D0095F">
        <w:rPr>
          <w:i/>
          <w:sz w:val="20"/>
          <w:szCs w:val="20"/>
        </w:rPr>
        <w:t xml:space="preserve"> e3effort</w:t>
      </w:r>
      <w:r w:rsidRPr="00D0095F">
        <w:rPr>
          <w:sz w:val="20"/>
          <w:szCs w:val="20"/>
        </w:rPr>
        <w:t>,</w:t>
      </w:r>
      <w:r w:rsidRPr="00D0095F">
        <w:rPr>
          <w:i/>
          <w:sz w:val="20"/>
          <w:szCs w:val="20"/>
        </w:rPr>
        <w:t xml:space="preserve"> e3wilder</w:t>
      </w:r>
      <w:r w:rsidRPr="00D0095F">
        <w:rPr>
          <w:sz w:val="20"/>
          <w:szCs w:val="20"/>
        </w:rPr>
        <w:t>,</w:t>
      </w:r>
      <w:r w:rsidRPr="00D0095F">
        <w:rPr>
          <w:i/>
          <w:sz w:val="20"/>
          <w:szCs w:val="20"/>
        </w:rPr>
        <w:t xml:space="preserve"> </w:t>
      </w:r>
      <w:r w:rsidRPr="00D0095F">
        <w:rPr>
          <w:sz w:val="20"/>
          <w:szCs w:val="20"/>
        </w:rPr>
        <w:t>and</w:t>
      </w:r>
      <w:r w:rsidRPr="00D0095F">
        <w:rPr>
          <w:i/>
          <w:sz w:val="20"/>
          <w:szCs w:val="20"/>
        </w:rPr>
        <w:t xml:space="preserve"> e3overall</w:t>
      </w:r>
      <w:r w:rsidRPr="00D0095F">
        <w:rPr>
          <w:sz w:val="20"/>
          <w:szCs w:val="20"/>
        </w:rPr>
        <w:t xml:space="preserve">. Moral norms were represented by variables </w:t>
      </w:r>
      <w:r w:rsidRPr="00D0095F">
        <w:rPr>
          <w:i/>
          <w:sz w:val="20"/>
          <w:szCs w:val="20"/>
        </w:rPr>
        <w:t xml:space="preserve">e2respect, e2maintain, </w:t>
      </w:r>
      <w:r w:rsidRPr="00D0095F">
        <w:rPr>
          <w:sz w:val="20"/>
          <w:szCs w:val="20"/>
        </w:rPr>
        <w:t>and</w:t>
      </w:r>
      <w:r w:rsidRPr="00D0095F">
        <w:rPr>
          <w:i/>
          <w:sz w:val="20"/>
          <w:szCs w:val="20"/>
        </w:rPr>
        <w:t xml:space="preserve"> e2invest</w:t>
      </w:r>
      <w:r w:rsidRPr="00D0095F">
        <w:rPr>
          <w:sz w:val="20"/>
          <w:szCs w:val="20"/>
        </w:rPr>
        <w:t xml:space="preserve">. Cronbach's alpha value of subjective norms, attitudes, and moral norms was above the value suggested by Cronbach (1951) for internal consistency. Perceived behavior control consisted of variables </w:t>
      </w:r>
      <w:r w:rsidRPr="00D0095F">
        <w:rPr>
          <w:i/>
          <w:sz w:val="20"/>
          <w:szCs w:val="20"/>
        </w:rPr>
        <w:t>e1resource</w:t>
      </w:r>
      <w:r w:rsidRPr="00D0095F">
        <w:rPr>
          <w:sz w:val="20"/>
          <w:szCs w:val="20"/>
        </w:rPr>
        <w:t xml:space="preserve"> and </w:t>
      </w:r>
      <w:r w:rsidRPr="00D0095F">
        <w:rPr>
          <w:i/>
          <w:sz w:val="20"/>
          <w:szCs w:val="20"/>
        </w:rPr>
        <w:lastRenderedPageBreak/>
        <w:t xml:space="preserve">e1improve.  </w:t>
      </w:r>
      <w:r w:rsidRPr="00D0095F">
        <w:rPr>
          <w:sz w:val="20"/>
          <w:szCs w:val="20"/>
        </w:rPr>
        <w:t xml:space="preserve">Lastly, intentions consisted of </w:t>
      </w:r>
      <w:r w:rsidRPr="00D0095F">
        <w:rPr>
          <w:i/>
          <w:sz w:val="20"/>
          <w:szCs w:val="20"/>
        </w:rPr>
        <w:t>a7wtp, a9altdist</w:t>
      </w:r>
      <w:r w:rsidRPr="00D0095F">
        <w:rPr>
          <w:sz w:val="20"/>
          <w:szCs w:val="20"/>
        </w:rPr>
        <w:t xml:space="preserve">, and </w:t>
      </w:r>
      <w:r w:rsidRPr="00D0095F">
        <w:rPr>
          <w:i/>
          <w:sz w:val="20"/>
          <w:szCs w:val="20"/>
        </w:rPr>
        <w:t>c6interst</w:t>
      </w:r>
      <w:r w:rsidRPr="00D0095F">
        <w:rPr>
          <w:sz w:val="20"/>
          <w:szCs w:val="20"/>
        </w:rPr>
        <w:t>. Cronbach alpha values of perceived behavior and intentions were slightly below the suggested value for internal consistency.</w:t>
      </w:r>
    </w:p>
    <w:p w14:paraId="43DAC1F1" w14:textId="5B3DC424" w:rsidR="003D4DE8" w:rsidRPr="00D0095F" w:rsidRDefault="003D4DE8" w:rsidP="00437E61">
      <w:pPr>
        <w:rPr>
          <w:sz w:val="20"/>
          <w:szCs w:val="20"/>
        </w:rPr>
        <w:sectPr w:rsidR="003D4DE8" w:rsidRPr="00D0095F" w:rsidSect="00437E61">
          <w:pgSz w:w="12240" w:h="15840"/>
          <w:pgMar w:top="1440" w:right="1440" w:bottom="1440" w:left="1440" w:header="720" w:footer="720" w:gutter="0"/>
          <w:lnNumType w:countBy="1" w:restart="continuous"/>
          <w:cols w:space="720"/>
          <w:docGrid w:linePitch="360"/>
        </w:sectPr>
      </w:pPr>
    </w:p>
    <w:p w14:paraId="3A4F1F2E" w14:textId="5816E7E7" w:rsidR="00350224" w:rsidRPr="00D0095F" w:rsidRDefault="00350224" w:rsidP="00437E61">
      <w:pPr>
        <w:pStyle w:val="Caption"/>
        <w:keepNext/>
        <w:spacing w:line="480" w:lineRule="auto"/>
        <w:jc w:val="center"/>
        <w:rPr>
          <w:rFonts w:ascii="Times New Roman" w:hAnsi="Times New Roman" w:cs="Times New Roman"/>
          <w:i w:val="0"/>
          <w:iCs w:val="0"/>
          <w:color w:val="auto"/>
          <w:sz w:val="20"/>
          <w:szCs w:val="20"/>
        </w:rPr>
      </w:pPr>
      <w:r w:rsidRPr="00D0095F">
        <w:rPr>
          <w:rFonts w:ascii="Times New Roman" w:hAnsi="Times New Roman" w:cs="Times New Roman"/>
          <w:i w:val="0"/>
          <w:iCs w:val="0"/>
          <w:color w:val="auto"/>
          <w:sz w:val="20"/>
          <w:szCs w:val="20"/>
        </w:rPr>
        <w:lastRenderedPageBreak/>
        <w:t xml:space="preserve">Table </w:t>
      </w:r>
      <w:r w:rsidR="002A3DDF">
        <w:rPr>
          <w:rFonts w:ascii="Times New Roman" w:hAnsi="Times New Roman" w:cs="Times New Roman"/>
          <w:i w:val="0"/>
          <w:iCs w:val="0"/>
          <w:color w:val="auto"/>
          <w:sz w:val="20"/>
          <w:szCs w:val="20"/>
        </w:rPr>
        <w:t>1</w:t>
      </w:r>
      <w:r w:rsidRPr="00D0095F">
        <w:rPr>
          <w:rFonts w:ascii="Times New Roman" w:hAnsi="Times New Roman" w:cs="Times New Roman"/>
          <w:i w:val="0"/>
          <w:iCs w:val="0"/>
          <w:color w:val="auto"/>
          <w:sz w:val="20"/>
          <w:szCs w:val="20"/>
        </w:rPr>
        <w:t>: Validity of structural variables, descriptions, and descriptive statistics of measurement variables</w:t>
      </w:r>
      <w:r w:rsidRPr="00D0095F">
        <w:rPr>
          <w:rFonts w:ascii="Times New Roman" w:hAnsi="Times New Roman" w:cs="Times New Roman"/>
          <w:i w:val="0"/>
          <w:iCs w:val="0"/>
          <w:noProof/>
          <w:color w:val="auto"/>
          <w:sz w:val="20"/>
          <w:szCs w:val="20"/>
        </w:rPr>
        <w:t>.</w:t>
      </w:r>
    </w:p>
    <w:tbl>
      <w:tblPr>
        <w:tblStyle w:val="TableGrid"/>
        <w:tblW w:w="11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890"/>
        <w:gridCol w:w="1440"/>
      </w:tblGrid>
      <w:tr w:rsidR="00350224" w:rsidRPr="00D0095F" w14:paraId="7888FA88" w14:textId="77777777" w:rsidTr="00162193">
        <w:trPr>
          <w:jc w:val="center"/>
        </w:trPr>
        <w:tc>
          <w:tcPr>
            <w:tcW w:w="8190" w:type="dxa"/>
            <w:tcBorders>
              <w:top w:val="single" w:sz="4" w:space="0" w:color="auto"/>
              <w:bottom w:val="single" w:sz="4" w:space="0" w:color="auto"/>
            </w:tcBorders>
          </w:tcPr>
          <w:p w14:paraId="086BFF61" w14:textId="77777777" w:rsidR="00350224" w:rsidRPr="00D0095F" w:rsidRDefault="00350224" w:rsidP="00437E61">
            <w:pPr>
              <w:spacing w:line="480" w:lineRule="auto"/>
              <w:jc w:val="center"/>
              <w:rPr>
                <w:b/>
                <w:bCs/>
                <w:sz w:val="20"/>
                <w:szCs w:val="20"/>
              </w:rPr>
            </w:pPr>
          </w:p>
          <w:p w14:paraId="3230F3A5" w14:textId="77777777" w:rsidR="00350224" w:rsidRPr="00D0095F" w:rsidRDefault="00350224" w:rsidP="00437E61">
            <w:pPr>
              <w:spacing w:line="480" w:lineRule="auto"/>
              <w:jc w:val="center"/>
              <w:rPr>
                <w:b/>
                <w:bCs/>
                <w:sz w:val="20"/>
                <w:szCs w:val="20"/>
              </w:rPr>
            </w:pPr>
            <w:r w:rsidRPr="00D0095F">
              <w:rPr>
                <w:b/>
                <w:bCs/>
                <w:sz w:val="20"/>
                <w:szCs w:val="20"/>
              </w:rPr>
              <w:t>Measurement Variables in SEM Models</w:t>
            </w:r>
          </w:p>
        </w:tc>
        <w:tc>
          <w:tcPr>
            <w:tcW w:w="1890" w:type="dxa"/>
            <w:tcBorders>
              <w:top w:val="single" w:sz="4" w:space="0" w:color="auto"/>
              <w:bottom w:val="single" w:sz="4" w:space="0" w:color="auto"/>
            </w:tcBorders>
          </w:tcPr>
          <w:p w14:paraId="1AFFDEC1" w14:textId="77777777" w:rsidR="00350224" w:rsidRPr="00D0095F" w:rsidRDefault="00350224" w:rsidP="00437E61">
            <w:pPr>
              <w:spacing w:line="480" w:lineRule="auto"/>
              <w:jc w:val="center"/>
              <w:rPr>
                <w:b/>
                <w:sz w:val="20"/>
                <w:szCs w:val="20"/>
              </w:rPr>
            </w:pPr>
            <w:r w:rsidRPr="00D0095F">
              <w:rPr>
                <w:b/>
                <w:bCs/>
                <w:sz w:val="20"/>
                <w:szCs w:val="20"/>
              </w:rPr>
              <w:t>Factor loading</w:t>
            </w:r>
          </w:p>
          <w:p w14:paraId="65115579" w14:textId="77777777" w:rsidR="00350224" w:rsidRPr="00D0095F" w:rsidRDefault="00350224" w:rsidP="00437E61">
            <w:pPr>
              <w:spacing w:line="480" w:lineRule="auto"/>
              <w:jc w:val="center"/>
              <w:rPr>
                <w:b/>
                <w:sz w:val="20"/>
                <w:szCs w:val="20"/>
              </w:rPr>
            </w:pPr>
            <w:r w:rsidRPr="00D0095F">
              <w:rPr>
                <w:b/>
                <w:sz w:val="20"/>
                <w:szCs w:val="20"/>
              </w:rPr>
              <w:t>(Std. Err.)</w:t>
            </w:r>
          </w:p>
        </w:tc>
        <w:tc>
          <w:tcPr>
            <w:tcW w:w="1440" w:type="dxa"/>
            <w:tcBorders>
              <w:top w:val="single" w:sz="4" w:space="0" w:color="auto"/>
              <w:bottom w:val="single" w:sz="4" w:space="0" w:color="auto"/>
            </w:tcBorders>
          </w:tcPr>
          <w:p w14:paraId="6508E81C" w14:textId="77777777" w:rsidR="00350224" w:rsidRPr="00D0095F" w:rsidRDefault="00350224" w:rsidP="00437E61">
            <w:pPr>
              <w:spacing w:line="480" w:lineRule="auto"/>
              <w:jc w:val="center"/>
              <w:rPr>
                <w:b/>
                <w:bCs/>
                <w:sz w:val="20"/>
                <w:szCs w:val="20"/>
              </w:rPr>
            </w:pPr>
            <w:r w:rsidRPr="00D0095F">
              <w:rPr>
                <w:b/>
                <w:bCs/>
                <w:sz w:val="20"/>
                <w:szCs w:val="20"/>
              </w:rPr>
              <w:t xml:space="preserve">Mean </w:t>
            </w:r>
          </w:p>
          <w:p w14:paraId="21BD5C41" w14:textId="77777777" w:rsidR="00350224" w:rsidRPr="00D0095F" w:rsidRDefault="00350224" w:rsidP="00437E61">
            <w:pPr>
              <w:spacing w:line="480" w:lineRule="auto"/>
              <w:jc w:val="center"/>
              <w:rPr>
                <w:b/>
                <w:bCs/>
                <w:sz w:val="20"/>
                <w:szCs w:val="20"/>
              </w:rPr>
            </w:pPr>
            <w:r w:rsidRPr="00D0095F">
              <w:rPr>
                <w:b/>
                <w:bCs/>
                <w:sz w:val="20"/>
                <w:szCs w:val="20"/>
              </w:rPr>
              <w:t>(St. Dev.)</w:t>
            </w:r>
          </w:p>
        </w:tc>
      </w:tr>
      <w:tr w:rsidR="00350224" w:rsidRPr="00D0095F" w14:paraId="7BB2849B" w14:textId="77777777" w:rsidTr="00162193">
        <w:trPr>
          <w:jc w:val="center"/>
        </w:trPr>
        <w:tc>
          <w:tcPr>
            <w:tcW w:w="11520" w:type="dxa"/>
            <w:gridSpan w:val="3"/>
            <w:tcBorders>
              <w:top w:val="single" w:sz="4" w:space="0" w:color="auto"/>
              <w:bottom w:val="single" w:sz="4" w:space="0" w:color="auto"/>
            </w:tcBorders>
          </w:tcPr>
          <w:p w14:paraId="3A003A34" w14:textId="77777777" w:rsidR="00350224" w:rsidRPr="00D0095F" w:rsidRDefault="00350224" w:rsidP="00437E61">
            <w:pPr>
              <w:spacing w:line="480" w:lineRule="auto"/>
              <w:rPr>
                <w:bCs/>
                <w:sz w:val="20"/>
                <w:szCs w:val="20"/>
              </w:rPr>
            </w:pPr>
          </w:p>
          <w:p w14:paraId="35C5AE0A" w14:textId="77777777" w:rsidR="00350224" w:rsidRPr="00D0095F" w:rsidRDefault="00350224" w:rsidP="00437E61">
            <w:pPr>
              <w:spacing w:line="480" w:lineRule="auto"/>
              <w:rPr>
                <w:bCs/>
                <w:sz w:val="20"/>
                <w:szCs w:val="20"/>
              </w:rPr>
            </w:pPr>
            <w:r w:rsidRPr="00D0095F">
              <w:rPr>
                <w:bCs/>
                <w:sz w:val="20"/>
                <w:szCs w:val="20"/>
              </w:rPr>
              <w:t>Subjective Norms (</w:t>
            </w:r>
            <w:r w:rsidRPr="00D0095F">
              <w:rPr>
                <w:bCs/>
                <w:i/>
                <w:iCs/>
                <w:sz w:val="20"/>
                <w:szCs w:val="20"/>
              </w:rPr>
              <w:t>SN</w:t>
            </w:r>
            <w:r w:rsidRPr="00D0095F">
              <w:rPr>
                <w:bCs/>
                <w:sz w:val="20"/>
                <w:szCs w:val="20"/>
              </w:rPr>
              <w:t>): Cronbach Alpha (α) = 0.89</w:t>
            </w:r>
          </w:p>
        </w:tc>
      </w:tr>
      <w:tr w:rsidR="00350224" w:rsidRPr="00D0095F" w14:paraId="1A925C0A" w14:textId="77777777" w:rsidTr="00162193">
        <w:trPr>
          <w:jc w:val="center"/>
        </w:trPr>
        <w:tc>
          <w:tcPr>
            <w:tcW w:w="8190" w:type="dxa"/>
            <w:tcBorders>
              <w:top w:val="single" w:sz="4" w:space="0" w:color="auto"/>
            </w:tcBorders>
          </w:tcPr>
          <w:p w14:paraId="0A961962" w14:textId="77777777" w:rsidR="00350224" w:rsidRPr="00D0095F" w:rsidRDefault="00350224" w:rsidP="00437E61">
            <w:pPr>
              <w:spacing w:line="480" w:lineRule="auto"/>
              <w:rPr>
                <w:sz w:val="20"/>
                <w:szCs w:val="20"/>
              </w:rPr>
            </w:pPr>
            <w:r w:rsidRPr="00D0095F">
              <w:rPr>
                <w:i/>
                <w:iCs/>
                <w:sz w:val="20"/>
                <w:szCs w:val="20"/>
              </w:rPr>
              <w:t>e1value:</w:t>
            </w:r>
            <w:r w:rsidRPr="00D0095F">
              <w:rPr>
                <w:sz w:val="20"/>
                <w:szCs w:val="20"/>
              </w:rPr>
              <w:t xml:space="preserve"> Sustainable management of forest, rangeland and deer habitat is important to the people I value most.</w:t>
            </w:r>
          </w:p>
        </w:tc>
        <w:tc>
          <w:tcPr>
            <w:tcW w:w="1890" w:type="dxa"/>
            <w:tcBorders>
              <w:top w:val="single" w:sz="4" w:space="0" w:color="auto"/>
            </w:tcBorders>
          </w:tcPr>
          <w:p w14:paraId="3B588DCF" w14:textId="77777777" w:rsidR="00350224" w:rsidRPr="00D0095F" w:rsidRDefault="00350224" w:rsidP="00437E61">
            <w:pPr>
              <w:spacing w:line="480" w:lineRule="auto"/>
              <w:jc w:val="center"/>
              <w:rPr>
                <w:sz w:val="20"/>
                <w:szCs w:val="20"/>
              </w:rPr>
            </w:pPr>
            <w:r w:rsidRPr="00D0095F">
              <w:rPr>
                <w:sz w:val="20"/>
                <w:szCs w:val="20"/>
              </w:rPr>
              <w:t>0.76</w:t>
            </w:r>
          </w:p>
          <w:p w14:paraId="4F45036F" w14:textId="77777777" w:rsidR="00350224" w:rsidRPr="00D0095F" w:rsidRDefault="00350224" w:rsidP="00437E61">
            <w:pPr>
              <w:spacing w:line="480" w:lineRule="auto"/>
              <w:jc w:val="center"/>
              <w:rPr>
                <w:sz w:val="20"/>
                <w:szCs w:val="20"/>
              </w:rPr>
            </w:pPr>
            <w:r w:rsidRPr="00D0095F">
              <w:rPr>
                <w:sz w:val="20"/>
                <w:szCs w:val="20"/>
              </w:rPr>
              <w:t>(0.05)</w:t>
            </w:r>
          </w:p>
        </w:tc>
        <w:tc>
          <w:tcPr>
            <w:tcW w:w="1440" w:type="dxa"/>
            <w:tcBorders>
              <w:top w:val="single" w:sz="4" w:space="0" w:color="auto"/>
            </w:tcBorders>
          </w:tcPr>
          <w:p w14:paraId="25A18CDF" w14:textId="77777777" w:rsidR="00350224" w:rsidRPr="00D0095F" w:rsidRDefault="00350224" w:rsidP="00437E61">
            <w:pPr>
              <w:spacing w:line="480" w:lineRule="auto"/>
              <w:jc w:val="center"/>
              <w:rPr>
                <w:sz w:val="20"/>
                <w:szCs w:val="20"/>
              </w:rPr>
            </w:pPr>
            <w:r w:rsidRPr="00D0095F">
              <w:rPr>
                <w:sz w:val="20"/>
                <w:szCs w:val="20"/>
              </w:rPr>
              <w:t>3.82</w:t>
            </w:r>
          </w:p>
          <w:p w14:paraId="41A60ECB" w14:textId="77777777" w:rsidR="00350224" w:rsidRPr="00D0095F" w:rsidRDefault="00350224" w:rsidP="00437E61">
            <w:pPr>
              <w:spacing w:line="480" w:lineRule="auto"/>
              <w:jc w:val="center"/>
              <w:rPr>
                <w:sz w:val="20"/>
                <w:szCs w:val="20"/>
              </w:rPr>
            </w:pPr>
            <w:r w:rsidRPr="00D0095F">
              <w:rPr>
                <w:sz w:val="20"/>
                <w:szCs w:val="20"/>
              </w:rPr>
              <w:t>(1.08)</w:t>
            </w:r>
          </w:p>
        </w:tc>
      </w:tr>
      <w:tr w:rsidR="00350224" w:rsidRPr="00D0095F" w14:paraId="313EAB06" w14:textId="77777777" w:rsidTr="00162193">
        <w:trPr>
          <w:jc w:val="center"/>
        </w:trPr>
        <w:tc>
          <w:tcPr>
            <w:tcW w:w="8190" w:type="dxa"/>
          </w:tcPr>
          <w:p w14:paraId="7BE19A62" w14:textId="77777777" w:rsidR="00350224" w:rsidRPr="00D0095F" w:rsidRDefault="00350224" w:rsidP="00437E61">
            <w:pPr>
              <w:spacing w:line="480" w:lineRule="auto"/>
              <w:rPr>
                <w:sz w:val="20"/>
                <w:szCs w:val="20"/>
              </w:rPr>
            </w:pPr>
            <w:r w:rsidRPr="00D0095F">
              <w:rPr>
                <w:i/>
                <w:iCs/>
                <w:sz w:val="20"/>
                <w:szCs w:val="20"/>
              </w:rPr>
              <w:t>e1diverse</w:t>
            </w:r>
            <w:r w:rsidRPr="00D0095F">
              <w:rPr>
                <w:sz w:val="20"/>
                <w:szCs w:val="20"/>
              </w:rPr>
              <w:t>: My family and friends think that forest, rangeland, and deer habitat management could enhance plant and animal diversity.</w:t>
            </w:r>
          </w:p>
        </w:tc>
        <w:tc>
          <w:tcPr>
            <w:tcW w:w="1890" w:type="dxa"/>
          </w:tcPr>
          <w:p w14:paraId="18ECAEFE" w14:textId="77777777" w:rsidR="00350224" w:rsidRPr="00D0095F" w:rsidRDefault="00350224" w:rsidP="00437E61">
            <w:pPr>
              <w:spacing w:line="480" w:lineRule="auto"/>
              <w:jc w:val="center"/>
              <w:rPr>
                <w:sz w:val="20"/>
                <w:szCs w:val="20"/>
              </w:rPr>
            </w:pPr>
            <w:r w:rsidRPr="00D0095F">
              <w:rPr>
                <w:sz w:val="20"/>
                <w:szCs w:val="20"/>
              </w:rPr>
              <w:t>0.82</w:t>
            </w:r>
          </w:p>
          <w:p w14:paraId="4B0216D2" w14:textId="77777777" w:rsidR="00350224" w:rsidRPr="00D0095F" w:rsidRDefault="00350224" w:rsidP="00437E61">
            <w:pPr>
              <w:spacing w:line="480" w:lineRule="auto"/>
              <w:jc w:val="center"/>
              <w:rPr>
                <w:sz w:val="20"/>
                <w:szCs w:val="20"/>
              </w:rPr>
            </w:pPr>
            <w:r w:rsidRPr="00D0095F">
              <w:rPr>
                <w:sz w:val="20"/>
                <w:szCs w:val="20"/>
              </w:rPr>
              <w:t>(0.04)</w:t>
            </w:r>
          </w:p>
        </w:tc>
        <w:tc>
          <w:tcPr>
            <w:tcW w:w="1440" w:type="dxa"/>
          </w:tcPr>
          <w:p w14:paraId="2A325A3F" w14:textId="77777777" w:rsidR="00350224" w:rsidRPr="00D0095F" w:rsidRDefault="00350224" w:rsidP="00437E61">
            <w:pPr>
              <w:spacing w:line="480" w:lineRule="auto"/>
              <w:jc w:val="center"/>
              <w:rPr>
                <w:sz w:val="20"/>
                <w:szCs w:val="20"/>
              </w:rPr>
            </w:pPr>
            <w:r w:rsidRPr="00D0095F">
              <w:rPr>
                <w:sz w:val="20"/>
                <w:szCs w:val="20"/>
              </w:rPr>
              <w:t xml:space="preserve">3.60 </w:t>
            </w:r>
          </w:p>
          <w:p w14:paraId="68BCE233" w14:textId="77777777" w:rsidR="00350224" w:rsidRPr="00D0095F" w:rsidRDefault="00350224" w:rsidP="00437E61">
            <w:pPr>
              <w:spacing w:line="480" w:lineRule="auto"/>
              <w:jc w:val="center"/>
              <w:rPr>
                <w:sz w:val="20"/>
                <w:szCs w:val="20"/>
              </w:rPr>
            </w:pPr>
            <w:r w:rsidRPr="00D0095F">
              <w:rPr>
                <w:sz w:val="20"/>
                <w:szCs w:val="20"/>
              </w:rPr>
              <w:t>(1.14)</w:t>
            </w:r>
          </w:p>
        </w:tc>
      </w:tr>
      <w:tr w:rsidR="00350224" w:rsidRPr="00D0095F" w14:paraId="0D0799C8" w14:textId="77777777" w:rsidTr="00162193">
        <w:trPr>
          <w:jc w:val="center"/>
        </w:trPr>
        <w:tc>
          <w:tcPr>
            <w:tcW w:w="8190" w:type="dxa"/>
          </w:tcPr>
          <w:p w14:paraId="4C33DF9E" w14:textId="77777777" w:rsidR="00350224" w:rsidRPr="00D0095F" w:rsidRDefault="00350224" w:rsidP="00437E61">
            <w:pPr>
              <w:spacing w:line="480" w:lineRule="auto"/>
              <w:rPr>
                <w:sz w:val="20"/>
                <w:szCs w:val="20"/>
              </w:rPr>
            </w:pPr>
            <w:r w:rsidRPr="00D0095F">
              <w:rPr>
                <w:i/>
                <w:iCs/>
                <w:sz w:val="20"/>
                <w:szCs w:val="20"/>
              </w:rPr>
              <w:t>e1support</w:t>
            </w:r>
            <w:r w:rsidRPr="00D0095F">
              <w:rPr>
                <w:sz w:val="20"/>
                <w:szCs w:val="20"/>
              </w:rPr>
              <w:t>: My family and friends are supportive of forest, rangeland, and deer habitat management activities.</w:t>
            </w:r>
          </w:p>
        </w:tc>
        <w:tc>
          <w:tcPr>
            <w:tcW w:w="1890" w:type="dxa"/>
          </w:tcPr>
          <w:p w14:paraId="7D169373" w14:textId="77777777" w:rsidR="00350224" w:rsidRPr="00D0095F" w:rsidRDefault="00350224" w:rsidP="00437E61">
            <w:pPr>
              <w:spacing w:line="480" w:lineRule="auto"/>
              <w:jc w:val="center"/>
              <w:rPr>
                <w:iCs/>
                <w:sz w:val="20"/>
                <w:szCs w:val="20"/>
              </w:rPr>
            </w:pPr>
            <w:r w:rsidRPr="00D0095F">
              <w:rPr>
                <w:iCs/>
                <w:sz w:val="20"/>
                <w:szCs w:val="20"/>
              </w:rPr>
              <w:t>0.90</w:t>
            </w:r>
          </w:p>
          <w:p w14:paraId="6623A7EC" w14:textId="77777777" w:rsidR="00350224" w:rsidRPr="00D0095F" w:rsidRDefault="00350224" w:rsidP="00437E61">
            <w:pPr>
              <w:spacing w:line="480" w:lineRule="auto"/>
              <w:jc w:val="center"/>
              <w:rPr>
                <w:iCs/>
                <w:sz w:val="20"/>
                <w:szCs w:val="20"/>
              </w:rPr>
            </w:pPr>
            <w:r w:rsidRPr="00D0095F">
              <w:rPr>
                <w:iCs/>
                <w:sz w:val="20"/>
                <w:szCs w:val="20"/>
              </w:rPr>
              <w:t>(0.02)</w:t>
            </w:r>
          </w:p>
        </w:tc>
        <w:tc>
          <w:tcPr>
            <w:tcW w:w="1440" w:type="dxa"/>
          </w:tcPr>
          <w:p w14:paraId="00EE0066" w14:textId="77777777" w:rsidR="00350224" w:rsidRPr="00D0095F" w:rsidRDefault="00350224" w:rsidP="00437E61">
            <w:pPr>
              <w:spacing w:line="480" w:lineRule="auto"/>
              <w:jc w:val="center"/>
              <w:rPr>
                <w:iCs/>
                <w:sz w:val="20"/>
                <w:szCs w:val="20"/>
              </w:rPr>
            </w:pPr>
            <w:r w:rsidRPr="00D0095F">
              <w:rPr>
                <w:iCs/>
                <w:sz w:val="20"/>
                <w:szCs w:val="20"/>
              </w:rPr>
              <w:t xml:space="preserve">3.82 </w:t>
            </w:r>
          </w:p>
          <w:p w14:paraId="4591FF9A" w14:textId="77777777" w:rsidR="00350224" w:rsidRPr="00D0095F" w:rsidRDefault="00350224" w:rsidP="00437E61">
            <w:pPr>
              <w:spacing w:line="480" w:lineRule="auto"/>
              <w:jc w:val="center"/>
              <w:rPr>
                <w:iCs/>
                <w:sz w:val="20"/>
                <w:szCs w:val="20"/>
              </w:rPr>
            </w:pPr>
            <w:r w:rsidRPr="00D0095F">
              <w:rPr>
                <w:iCs/>
                <w:sz w:val="20"/>
                <w:szCs w:val="20"/>
              </w:rPr>
              <w:t>(1.04)</w:t>
            </w:r>
          </w:p>
        </w:tc>
      </w:tr>
      <w:tr w:rsidR="00350224" w:rsidRPr="00D0095F" w14:paraId="79112B7F" w14:textId="77777777" w:rsidTr="00162193">
        <w:trPr>
          <w:jc w:val="center"/>
        </w:trPr>
        <w:tc>
          <w:tcPr>
            <w:tcW w:w="8190" w:type="dxa"/>
            <w:tcBorders>
              <w:bottom w:val="single" w:sz="4" w:space="0" w:color="auto"/>
            </w:tcBorders>
          </w:tcPr>
          <w:p w14:paraId="77A33CA2" w14:textId="77777777" w:rsidR="00350224" w:rsidRPr="00D0095F" w:rsidRDefault="00350224" w:rsidP="00437E61">
            <w:pPr>
              <w:spacing w:line="480" w:lineRule="auto"/>
              <w:rPr>
                <w:sz w:val="20"/>
                <w:szCs w:val="20"/>
              </w:rPr>
            </w:pPr>
            <w:r w:rsidRPr="00D0095F">
              <w:rPr>
                <w:i/>
                <w:iCs/>
                <w:sz w:val="20"/>
                <w:szCs w:val="20"/>
              </w:rPr>
              <w:t>e1livable</w:t>
            </w:r>
            <w:r w:rsidRPr="00D0095F">
              <w:rPr>
                <w:sz w:val="20"/>
                <w:szCs w:val="20"/>
              </w:rPr>
              <w:t>: My family and friends think that forest, rangeland, and deer habitat management would make our environment more livable.</w:t>
            </w:r>
          </w:p>
        </w:tc>
        <w:tc>
          <w:tcPr>
            <w:tcW w:w="1890" w:type="dxa"/>
            <w:tcBorders>
              <w:bottom w:val="single" w:sz="4" w:space="0" w:color="auto"/>
            </w:tcBorders>
          </w:tcPr>
          <w:p w14:paraId="4C5A0EC8" w14:textId="77777777" w:rsidR="00350224" w:rsidRPr="00D0095F" w:rsidRDefault="00350224" w:rsidP="00437E61">
            <w:pPr>
              <w:spacing w:line="480" w:lineRule="auto"/>
              <w:jc w:val="center"/>
              <w:rPr>
                <w:iCs/>
                <w:sz w:val="20"/>
                <w:szCs w:val="20"/>
              </w:rPr>
            </w:pPr>
            <w:r w:rsidRPr="00D0095F">
              <w:rPr>
                <w:iCs/>
                <w:sz w:val="20"/>
                <w:szCs w:val="20"/>
              </w:rPr>
              <w:t>0.81</w:t>
            </w:r>
          </w:p>
          <w:p w14:paraId="35F5F948" w14:textId="77777777" w:rsidR="00350224" w:rsidRPr="00D0095F" w:rsidRDefault="00350224" w:rsidP="00437E61">
            <w:pPr>
              <w:spacing w:line="480" w:lineRule="auto"/>
              <w:jc w:val="center"/>
              <w:rPr>
                <w:iCs/>
                <w:sz w:val="20"/>
                <w:szCs w:val="20"/>
              </w:rPr>
            </w:pPr>
            <w:r w:rsidRPr="00D0095F">
              <w:rPr>
                <w:iCs/>
                <w:sz w:val="20"/>
                <w:szCs w:val="20"/>
              </w:rPr>
              <w:t>(0.05)</w:t>
            </w:r>
          </w:p>
        </w:tc>
        <w:tc>
          <w:tcPr>
            <w:tcW w:w="1440" w:type="dxa"/>
            <w:tcBorders>
              <w:bottom w:val="single" w:sz="4" w:space="0" w:color="auto"/>
            </w:tcBorders>
          </w:tcPr>
          <w:p w14:paraId="386904D7" w14:textId="77777777" w:rsidR="00350224" w:rsidRPr="00D0095F" w:rsidRDefault="00350224" w:rsidP="00437E61">
            <w:pPr>
              <w:spacing w:line="480" w:lineRule="auto"/>
              <w:jc w:val="center"/>
              <w:rPr>
                <w:iCs/>
                <w:sz w:val="20"/>
                <w:szCs w:val="20"/>
              </w:rPr>
            </w:pPr>
            <w:r w:rsidRPr="00D0095F">
              <w:rPr>
                <w:iCs/>
                <w:sz w:val="20"/>
                <w:szCs w:val="20"/>
              </w:rPr>
              <w:t xml:space="preserve">3.57 </w:t>
            </w:r>
          </w:p>
          <w:p w14:paraId="2FEB8319" w14:textId="77777777" w:rsidR="00350224" w:rsidRPr="00D0095F" w:rsidRDefault="00350224" w:rsidP="00437E61">
            <w:pPr>
              <w:spacing w:line="480" w:lineRule="auto"/>
              <w:jc w:val="center"/>
              <w:rPr>
                <w:sz w:val="20"/>
                <w:szCs w:val="20"/>
              </w:rPr>
            </w:pPr>
            <w:r w:rsidRPr="00D0095F">
              <w:rPr>
                <w:iCs/>
                <w:sz w:val="20"/>
                <w:szCs w:val="20"/>
              </w:rPr>
              <w:t>(1.12)</w:t>
            </w:r>
          </w:p>
        </w:tc>
      </w:tr>
      <w:tr w:rsidR="00350224" w:rsidRPr="00D0095F" w14:paraId="6DE3EF1D" w14:textId="77777777" w:rsidTr="00162193">
        <w:trPr>
          <w:jc w:val="center"/>
        </w:trPr>
        <w:tc>
          <w:tcPr>
            <w:tcW w:w="11520" w:type="dxa"/>
            <w:gridSpan w:val="3"/>
            <w:tcBorders>
              <w:top w:val="single" w:sz="4" w:space="0" w:color="auto"/>
              <w:bottom w:val="single" w:sz="4" w:space="0" w:color="auto"/>
            </w:tcBorders>
          </w:tcPr>
          <w:p w14:paraId="22BEAA0A" w14:textId="77777777" w:rsidR="00350224" w:rsidRPr="00D0095F" w:rsidRDefault="00350224" w:rsidP="00437E61">
            <w:pPr>
              <w:spacing w:line="480" w:lineRule="auto"/>
              <w:rPr>
                <w:bCs/>
                <w:sz w:val="20"/>
                <w:szCs w:val="20"/>
              </w:rPr>
            </w:pPr>
          </w:p>
          <w:p w14:paraId="078E01B3" w14:textId="77777777" w:rsidR="00350224" w:rsidRPr="00D0095F" w:rsidRDefault="00350224" w:rsidP="00437E61">
            <w:pPr>
              <w:spacing w:line="480" w:lineRule="auto"/>
              <w:rPr>
                <w:bCs/>
                <w:sz w:val="20"/>
                <w:szCs w:val="20"/>
              </w:rPr>
            </w:pPr>
            <w:r w:rsidRPr="00D0095F">
              <w:rPr>
                <w:bCs/>
                <w:sz w:val="20"/>
                <w:szCs w:val="20"/>
              </w:rPr>
              <w:t>Perceived Behavior Controls (</w:t>
            </w:r>
            <w:r w:rsidRPr="00D0095F">
              <w:rPr>
                <w:bCs/>
                <w:i/>
                <w:iCs/>
                <w:sz w:val="20"/>
                <w:szCs w:val="20"/>
              </w:rPr>
              <w:t>PBC</w:t>
            </w:r>
            <w:r w:rsidRPr="00D0095F">
              <w:rPr>
                <w:bCs/>
                <w:sz w:val="20"/>
                <w:szCs w:val="20"/>
              </w:rPr>
              <w:t>): Cronbach Alpha (α) = 0.48</w:t>
            </w:r>
          </w:p>
        </w:tc>
      </w:tr>
      <w:tr w:rsidR="00350224" w:rsidRPr="00D0095F" w14:paraId="1A233F28" w14:textId="77777777" w:rsidTr="00162193">
        <w:trPr>
          <w:jc w:val="center"/>
        </w:trPr>
        <w:tc>
          <w:tcPr>
            <w:tcW w:w="8190" w:type="dxa"/>
            <w:tcBorders>
              <w:top w:val="single" w:sz="4" w:space="0" w:color="auto"/>
            </w:tcBorders>
          </w:tcPr>
          <w:p w14:paraId="5C59297D" w14:textId="77777777" w:rsidR="00350224" w:rsidRPr="00D0095F" w:rsidRDefault="00350224" w:rsidP="00437E61">
            <w:pPr>
              <w:spacing w:line="480" w:lineRule="auto"/>
              <w:rPr>
                <w:sz w:val="20"/>
                <w:szCs w:val="20"/>
              </w:rPr>
            </w:pPr>
            <w:r w:rsidRPr="00D0095F">
              <w:rPr>
                <w:i/>
                <w:iCs/>
                <w:sz w:val="20"/>
                <w:szCs w:val="20"/>
              </w:rPr>
              <w:t xml:space="preserve">e1resource: </w:t>
            </w:r>
            <w:r w:rsidRPr="00D0095F">
              <w:rPr>
                <w:sz w:val="20"/>
                <w:szCs w:val="20"/>
              </w:rPr>
              <w:t>I have resource and opportunities to manage my land for forest, rangeland, and deer habitat management.</w:t>
            </w:r>
          </w:p>
        </w:tc>
        <w:tc>
          <w:tcPr>
            <w:tcW w:w="1890" w:type="dxa"/>
            <w:tcBorders>
              <w:top w:val="single" w:sz="4" w:space="0" w:color="auto"/>
            </w:tcBorders>
          </w:tcPr>
          <w:p w14:paraId="63998749" w14:textId="77777777" w:rsidR="00350224" w:rsidRPr="00D0095F" w:rsidRDefault="00350224" w:rsidP="00437E61">
            <w:pPr>
              <w:spacing w:line="480" w:lineRule="auto"/>
              <w:jc w:val="center"/>
              <w:rPr>
                <w:iCs/>
                <w:sz w:val="20"/>
                <w:szCs w:val="20"/>
              </w:rPr>
            </w:pPr>
            <w:r w:rsidRPr="00D0095F">
              <w:rPr>
                <w:iCs/>
                <w:sz w:val="20"/>
                <w:szCs w:val="20"/>
              </w:rPr>
              <w:t>0.48</w:t>
            </w:r>
          </w:p>
          <w:p w14:paraId="13E7E46C" w14:textId="77777777" w:rsidR="00350224" w:rsidRPr="00D0095F" w:rsidRDefault="00350224" w:rsidP="00437E61">
            <w:pPr>
              <w:spacing w:line="480" w:lineRule="auto"/>
              <w:jc w:val="center"/>
              <w:rPr>
                <w:iCs/>
                <w:sz w:val="20"/>
                <w:szCs w:val="20"/>
              </w:rPr>
            </w:pPr>
            <w:r w:rsidRPr="00D0095F">
              <w:rPr>
                <w:iCs/>
                <w:sz w:val="20"/>
                <w:szCs w:val="20"/>
              </w:rPr>
              <w:t>(0.09)</w:t>
            </w:r>
          </w:p>
        </w:tc>
        <w:tc>
          <w:tcPr>
            <w:tcW w:w="1440" w:type="dxa"/>
            <w:tcBorders>
              <w:top w:val="single" w:sz="4" w:space="0" w:color="auto"/>
            </w:tcBorders>
          </w:tcPr>
          <w:p w14:paraId="4232C219" w14:textId="77777777" w:rsidR="00350224" w:rsidRPr="00D0095F" w:rsidRDefault="00350224" w:rsidP="00437E61">
            <w:pPr>
              <w:spacing w:line="480" w:lineRule="auto"/>
              <w:jc w:val="center"/>
              <w:rPr>
                <w:iCs/>
                <w:sz w:val="20"/>
                <w:szCs w:val="20"/>
              </w:rPr>
            </w:pPr>
            <w:r w:rsidRPr="00D0095F">
              <w:rPr>
                <w:iCs/>
                <w:sz w:val="20"/>
                <w:szCs w:val="20"/>
              </w:rPr>
              <w:t>3.49</w:t>
            </w:r>
          </w:p>
          <w:p w14:paraId="304D2222" w14:textId="77777777" w:rsidR="00350224" w:rsidRPr="00D0095F" w:rsidRDefault="00350224" w:rsidP="00437E61">
            <w:pPr>
              <w:spacing w:line="480" w:lineRule="auto"/>
              <w:jc w:val="center"/>
              <w:rPr>
                <w:sz w:val="20"/>
                <w:szCs w:val="20"/>
              </w:rPr>
            </w:pPr>
            <w:r w:rsidRPr="00D0095F">
              <w:rPr>
                <w:iCs/>
                <w:sz w:val="20"/>
                <w:szCs w:val="20"/>
              </w:rPr>
              <w:t>(1.16)</w:t>
            </w:r>
          </w:p>
        </w:tc>
      </w:tr>
      <w:tr w:rsidR="00350224" w:rsidRPr="00D0095F" w14:paraId="6087AE27" w14:textId="77777777" w:rsidTr="00162193">
        <w:trPr>
          <w:jc w:val="center"/>
        </w:trPr>
        <w:tc>
          <w:tcPr>
            <w:tcW w:w="8190" w:type="dxa"/>
            <w:tcBorders>
              <w:bottom w:val="single" w:sz="4" w:space="0" w:color="auto"/>
            </w:tcBorders>
          </w:tcPr>
          <w:p w14:paraId="553A9BF9" w14:textId="77777777" w:rsidR="00350224" w:rsidRPr="00D0095F" w:rsidRDefault="00350224" w:rsidP="00437E61">
            <w:pPr>
              <w:spacing w:line="480" w:lineRule="auto"/>
              <w:rPr>
                <w:sz w:val="20"/>
                <w:szCs w:val="20"/>
              </w:rPr>
            </w:pPr>
            <w:r w:rsidRPr="00D0095F">
              <w:rPr>
                <w:i/>
                <w:iCs/>
                <w:sz w:val="20"/>
                <w:szCs w:val="20"/>
              </w:rPr>
              <w:t>e1improve</w:t>
            </w:r>
            <w:r w:rsidRPr="00D0095F">
              <w:rPr>
                <w:sz w:val="20"/>
                <w:szCs w:val="20"/>
              </w:rPr>
              <w:t>: I think that I can improve forest, rangeland, and deer habitat on my property by actively managing them.</w:t>
            </w:r>
          </w:p>
        </w:tc>
        <w:tc>
          <w:tcPr>
            <w:tcW w:w="1890" w:type="dxa"/>
            <w:tcBorders>
              <w:bottom w:val="single" w:sz="4" w:space="0" w:color="auto"/>
            </w:tcBorders>
          </w:tcPr>
          <w:p w14:paraId="447E935F" w14:textId="77777777" w:rsidR="00350224" w:rsidRPr="00D0095F" w:rsidRDefault="00350224" w:rsidP="00437E61">
            <w:pPr>
              <w:spacing w:line="480" w:lineRule="auto"/>
              <w:jc w:val="center"/>
              <w:rPr>
                <w:iCs/>
                <w:sz w:val="20"/>
                <w:szCs w:val="20"/>
              </w:rPr>
            </w:pPr>
            <w:r w:rsidRPr="00D0095F">
              <w:rPr>
                <w:iCs/>
                <w:sz w:val="20"/>
                <w:szCs w:val="20"/>
              </w:rPr>
              <w:t>0.68</w:t>
            </w:r>
          </w:p>
          <w:p w14:paraId="46E87D47" w14:textId="77777777" w:rsidR="00350224" w:rsidRPr="00D0095F" w:rsidRDefault="00350224" w:rsidP="00437E61">
            <w:pPr>
              <w:spacing w:line="480" w:lineRule="auto"/>
              <w:jc w:val="center"/>
              <w:rPr>
                <w:iCs/>
                <w:sz w:val="20"/>
                <w:szCs w:val="20"/>
              </w:rPr>
            </w:pPr>
            <w:r w:rsidRPr="00D0095F">
              <w:rPr>
                <w:iCs/>
                <w:sz w:val="20"/>
                <w:szCs w:val="20"/>
              </w:rPr>
              <w:t>(0.10)</w:t>
            </w:r>
          </w:p>
        </w:tc>
        <w:tc>
          <w:tcPr>
            <w:tcW w:w="1440" w:type="dxa"/>
            <w:tcBorders>
              <w:bottom w:val="single" w:sz="4" w:space="0" w:color="auto"/>
            </w:tcBorders>
          </w:tcPr>
          <w:p w14:paraId="601AD77F" w14:textId="77777777" w:rsidR="00350224" w:rsidRPr="00D0095F" w:rsidRDefault="00350224" w:rsidP="00437E61">
            <w:pPr>
              <w:spacing w:line="480" w:lineRule="auto"/>
              <w:jc w:val="center"/>
              <w:rPr>
                <w:iCs/>
                <w:sz w:val="20"/>
                <w:szCs w:val="20"/>
              </w:rPr>
            </w:pPr>
            <w:r w:rsidRPr="00D0095F">
              <w:rPr>
                <w:iCs/>
                <w:sz w:val="20"/>
                <w:szCs w:val="20"/>
              </w:rPr>
              <w:t xml:space="preserve">3.95 </w:t>
            </w:r>
          </w:p>
          <w:p w14:paraId="00CA00A7" w14:textId="77777777" w:rsidR="00350224" w:rsidRPr="00D0095F" w:rsidRDefault="00350224" w:rsidP="00437E61">
            <w:pPr>
              <w:spacing w:line="480" w:lineRule="auto"/>
              <w:jc w:val="center"/>
              <w:rPr>
                <w:sz w:val="20"/>
                <w:szCs w:val="20"/>
              </w:rPr>
            </w:pPr>
            <w:r w:rsidRPr="00D0095F">
              <w:rPr>
                <w:iCs/>
                <w:sz w:val="20"/>
                <w:szCs w:val="20"/>
              </w:rPr>
              <w:t>(0.98)</w:t>
            </w:r>
          </w:p>
        </w:tc>
      </w:tr>
      <w:tr w:rsidR="00350224" w:rsidRPr="00D0095F" w14:paraId="5CC57218" w14:textId="77777777" w:rsidTr="00162193">
        <w:trPr>
          <w:jc w:val="center"/>
        </w:trPr>
        <w:tc>
          <w:tcPr>
            <w:tcW w:w="11520" w:type="dxa"/>
            <w:gridSpan w:val="3"/>
            <w:tcBorders>
              <w:top w:val="single" w:sz="4" w:space="0" w:color="auto"/>
              <w:bottom w:val="single" w:sz="4" w:space="0" w:color="auto"/>
            </w:tcBorders>
          </w:tcPr>
          <w:p w14:paraId="503103CE" w14:textId="77777777" w:rsidR="00350224" w:rsidRPr="00D0095F" w:rsidRDefault="00350224" w:rsidP="00437E61">
            <w:pPr>
              <w:spacing w:line="480" w:lineRule="auto"/>
              <w:rPr>
                <w:bCs/>
                <w:sz w:val="20"/>
                <w:szCs w:val="20"/>
              </w:rPr>
            </w:pPr>
          </w:p>
          <w:p w14:paraId="036BE1E3" w14:textId="77777777" w:rsidR="00350224" w:rsidRPr="00D0095F" w:rsidRDefault="00350224" w:rsidP="00437E61">
            <w:pPr>
              <w:spacing w:line="480" w:lineRule="auto"/>
              <w:rPr>
                <w:bCs/>
                <w:sz w:val="20"/>
                <w:szCs w:val="20"/>
              </w:rPr>
            </w:pPr>
            <w:r w:rsidRPr="00D0095F">
              <w:rPr>
                <w:bCs/>
                <w:sz w:val="20"/>
                <w:szCs w:val="20"/>
              </w:rPr>
              <w:t>Moral Norms (</w:t>
            </w:r>
            <w:r w:rsidRPr="00D0095F">
              <w:rPr>
                <w:bCs/>
                <w:i/>
                <w:iCs/>
                <w:sz w:val="20"/>
                <w:szCs w:val="20"/>
              </w:rPr>
              <w:t>MRL</w:t>
            </w:r>
            <w:r w:rsidRPr="00D0095F">
              <w:rPr>
                <w:bCs/>
                <w:sz w:val="20"/>
                <w:szCs w:val="20"/>
              </w:rPr>
              <w:t>): Cronbach Alpha (α) = 0.82</w:t>
            </w:r>
          </w:p>
        </w:tc>
      </w:tr>
      <w:tr w:rsidR="00350224" w:rsidRPr="00D0095F" w14:paraId="323FBDEA" w14:textId="77777777" w:rsidTr="00162193">
        <w:trPr>
          <w:jc w:val="center"/>
        </w:trPr>
        <w:tc>
          <w:tcPr>
            <w:tcW w:w="8190" w:type="dxa"/>
            <w:tcBorders>
              <w:top w:val="single" w:sz="4" w:space="0" w:color="auto"/>
            </w:tcBorders>
          </w:tcPr>
          <w:p w14:paraId="1DB6D824" w14:textId="77777777" w:rsidR="00350224" w:rsidRPr="00D0095F" w:rsidRDefault="00350224" w:rsidP="00437E61">
            <w:pPr>
              <w:spacing w:line="480" w:lineRule="auto"/>
              <w:rPr>
                <w:sz w:val="20"/>
                <w:szCs w:val="20"/>
              </w:rPr>
            </w:pPr>
            <w:r w:rsidRPr="00D0095F">
              <w:rPr>
                <w:i/>
                <w:iCs/>
                <w:sz w:val="20"/>
                <w:szCs w:val="20"/>
              </w:rPr>
              <w:t xml:space="preserve">e2respect: </w:t>
            </w:r>
            <w:r w:rsidRPr="00D0095F">
              <w:rPr>
                <w:sz w:val="20"/>
                <w:szCs w:val="20"/>
              </w:rPr>
              <w:t>I give respect and courtesy to people who are involved in forest, rangeland, and deer habitat management.</w:t>
            </w:r>
          </w:p>
        </w:tc>
        <w:tc>
          <w:tcPr>
            <w:tcW w:w="1890" w:type="dxa"/>
            <w:tcBorders>
              <w:top w:val="single" w:sz="4" w:space="0" w:color="auto"/>
            </w:tcBorders>
          </w:tcPr>
          <w:p w14:paraId="0A8E9341" w14:textId="77777777" w:rsidR="00350224" w:rsidRPr="00D0095F" w:rsidRDefault="00350224" w:rsidP="00437E61">
            <w:pPr>
              <w:spacing w:line="480" w:lineRule="auto"/>
              <w:jc w:val="center"/>
              <w:rPr>
                <w:iCs/>
                <w:sz w:val="20"/>
                <w:szCs w:val="20"/>
              </w:rPr>
            </w:pPr>
            <w:r w:rsidRPr="00D0095F">
              <w:rPr>
                <w:iCs/>
                <w:sz w:val="20"/>
                <w:szCs w:val="20"/>
              </w:rPr>
              <w:t>0.71</w:t>
            </w:r>
          </w:p>
          <w:p w14:paraId="1AB3E49B" w14:textId="77777777" w:rsidR="00350224" w:rsidRPr="00D0095F" w:rsidRDefault="00350224" w:rsidP="00437E61">
            <w:pPr>
              <w:spacing w:line="480" w:lineRule="auto"/>
              <w:jc w:val="center"/>
              <w:rPr>
                <w:iCs/>
                <w:sz w:val="20"/>
                <w:szCs w:val="20"/>
              </w:rPr>
            </w:pPr>
            <w:r w:rsidRPr="00D0095F">
              <w:rPr>
                <w:iCs/>
                <w:sz w:val="20"/>
                <w:szCs w:val="20"/>
              </w:rPr>
              <w:t>(0.05)</w:t>
            </w:r>
          </w:p>
        </w:tc>
        <w:tc>
          <w:tcPr>
            <w:tcW w:w="1440" w:type="dxa"/>
            <w:tcBorders>
              <w:top w:val="single" w:sz="4" w:space="0" w:color="auto"/>
            </w:tcBorders>
          </w:tcPr>
          <w:p w14:paraId="0255C66F" w14:textId="77777777" w:rsidR="00350224" w:rsidRPr="00D0095F" w:rsidRDefault="00350224" w:rsidP="00437E61">
            <w:pPr>
              <w:spacing w:line="480" w:lineRule="auto"/>
              <w:jc w:val="center"/>
              <w:rPr>
                <w:iCs/>
                <w:sz w:val="20"/>
                <w:szCs w:val="20"/>
              </w:rPr>
            </w:pPr>
            <w:r w:rsidRPr="00D0095F">
              <w:rPr>
                <w:iCs/>
                <w:sz w:val="20"/>
                <w:szCs w:val="20"/>
              </w:rPr>
              <w:t>4.24</w:t>
            </w:r>
          </w:p>
          <w:p w14:paraId="2FAA45AD" w14:textId="77777777" w:rsidR="00350224" w:rsidRPr="00D0095F" w:rsidRDefault="00350224" w:rsidP="00437E61">
            <w:pPr>
              <w:spacing w:line="480" w:lineRule="auto"/>
              <w:jc w:val="center"/>
              <w:rPr>
                <w:sz w:val="20"/>
                <w:szCs w:val="20"/>
              </w:rPr>
            </w:pPr>
            <w:r w:rsidRPr="00D0095F">
              <w:rPr>
                <w:iCs/>
                <w:sz w:val="20"/>
                <w:szCs w:val="20"/>
              </w:rPr>
              <w:t>(0.86)</w:t>
            </w:r>
          </w:p>
        </w:tc>
      </w:tr>
      <w:tr w:rsidR="00350224" w:rsidRPr="00D0095F" w14:paraId="307E1F94" w14:textId="77777777" w:rsidTr="00162193">
        <w:trPr>
          <w:jc w:val="center"/>
        </w:trPr>
        <w:tc>
          <w:tcPr>
            <w:tcW w:w="8190" w:type="dxa"/>
          </w:tcPr>
          <w:p w14:paraId="5265901A" w14:textId="77777777" w:rsidR="00350224" w:rsidRPr="00D0095F" w:rsidRDefault="00350224" w:rsidP="00437E61">
            <w:pPr>
              <w:spacing w:line="480" w:lineRule="auto"/>
              <w:rPr>
                <w:sz w:val="20"/>
                <w:szCs w:val="20"/>
              </w:rPr>
            </w:pPr>
            <w:r w:rsidRPr="00D0095F">
              <w:rPr>
                <w:i/>
                <w:iCs/>
                <w:sz w:val="20"/>
                <w:szCs w:val="20"/>
              </w:rPr>
              <w:t xml:space="preserve">e2maintain: </w:t>
            </w:r>
            <w:r w:rsidRPr="00D0095F">
              <w:rPr>
                <w:sz w:val="20"/>
                <w:szCs w:val="20"/>
              </w:rPr>
              <w:t>I feel that I should actively manage forest, rangeland, and deer habitat on my property to maintain deer habitat for deer and wildlife.</w:t>
            </w:r>
          </w:p>
        </w:tc>
        <w:tc>
          <w:tcPr>
            <w:tcW w:w="1890" w:type="dxa"/>
          </w:tcPr>
          <w:p w14:paraId="1D5603F9" w14:textId="77777777" w:rsidR="00350224" w:rsidRPr="00D0095F" w:rsidRDefault="00350224" w:rsidP="00437E61">
            <w:pPr>
              <w:spacing w:line="480" w:lineRule="auto"/>
              <w:jc w:val="center"/>
              <w:rPr>
                <w:iCs/>
                <w:sz w:val="20"/>
                <w:szCs w:val="20"/>
              </w:rPr>
            </w:pPr>
            <w:r w:rsidRPr="00D0095F">
              <w:rPr>
                <w:iCs/>
                <w:sz w:val="20"/>
                <w:szCs w:val="20"/>
              </w:rPr>
              <w:t>0.90</w:t>
            </w:r>
          </w:p>
          <w:p w14:paraId="07E328B9" w14:textId="77777777" w:rsidR="00350224" w:rsidRPr="00D0095F" w:rsidRDefault="00350224" w:rsidP="00437E61">
            <w:pPr>
              <w:spacing w:line="480" w:lineRule="auto"/>
              <w:jc w:val="center"/>
              <w:rPr>
                <w:iCs/>
                <w:sz w:val="20"/>
                <w:szCs w:val="20"/>
              </w:rPr>
            </w:pPr>
            <w:r w:rsidRPr="00D0095F">
              <w:rPr>
                <w:iCs/>
                <w:sz w:val="20"/>
                <w:szCs w:val="20"/>
              </w:rPr>
              <w:t>(0.03)</w:t>
            </w:r>
          </w:p>
        </w:tc>
        <w:tc>
          <w:tcPr>
            <w:tcW w:w="1440" w:type="dxa"/>
          </w:tcPr>
          <w:p w14:paraId="309DFCB4" w14:textId="77777777" w:rsidR="00350224" w:rsidRPr="00D0095F" w:rsidRDefault="00350224" w:rsidP="00437E61">
            <w:pPr>
              <w:spacing w:line="480" w:lineRule="auto"/>
              <w:jc w:val="center"/>
              <w:rPr>
                <w:iCs/>
                <w:sz w:val="20"/>
                <w:szCs w:val="20"/>
              </w:rPr>
            </w:pPr>
            <w:r w:rsidRPr="00D0095F">
              <w:rPr>
                <w:iCs/>
                <w:sz w:val="20"/>
                <w:szCs w:val="20"/>
              </w:rPr>
              <w:t>3.95</w:t>
            </w:r>
          </w:p>
          <w:p w14:paraId="37F44169" w14:textId="77777777" w:rsidR="00350224" w:rsidRPr="00D0095F" w:rsidRDefault="00350224" w:rsidP="00437E61">
            <w:pPr>
              <w:spacing w:line="480" w:lineRule="auto"/>
              <w:jc w:val="center"/>
              <w:rPr>
                <w:iCs/>
                <w:sz w:val="20"/>
                <w:szCs w:val="20"/>
              </w:rPr>
            </w:pPr>
            <w:r w:rsidRPr="00D0095F">
              <w:rPr>
                <w:iCs/>
                <w:sz w:val="20"/>
                <w:szCs w:val="20"/>
              </w:rPr>
              <w:t>(1.00)</w:t>
            </w:r>
          </w:p>
        </w:tc>
      </w:tr>
      <w:tr w:rsidR="00350224" w:rsidRPr="00D0095F" w14:paraId="2D5F6526" w14:textId="77777777" w:rsidTr="00162193">
        <w:trPr>
          <w:jc w:val="center"/>
        </w:trPr>
        <w:tc>
          <w:tcPr>
            <w:tcW w:w="8190" w:type="dxa"/>
            <w:tcBorders>
              <w:bottom w:val="single" w:sz="4" w:space="0" w:color="auto"/>
            </w:tcBorders>
          </w:tcPr>
          <w:p w14:paraId="718E40B6" w14:textId="77777777" w:rsidR="00350224" w:rsidRPr="00D0095F" w:rsidRDefault="00350224" w:rsidP="00437E61">
            <w:pPr>
              <w:spacing w:line="480" w:lineRule="auto"/>
              <w:rPr>
                <w:sz w:val="20"/>
                <w:szCs w:val="20"/>
              </w:rPr>
            </w:pPr>
            <w:r w:rsidRPr="00D0095F">
              <w:rPr>
                <w:i/>
                <w:iCs/>
                <w:sz w:val="20"/>
                <w:szCs w:val="20"/>
              </w:rPr>
              <w:t>e2invest:</w:t>
            </w:r>
            <w:r w:rsidRPr="00D0095F">
              <w:rPr>
                <w:sz w:val="20"/>
                <w:szCs w:val="20"/>
              </w:rPr>
              <w:t xml:space="preserve"> I feel honored to invest money, time, and resources to manage forest, rangeland and deer habitat for deer and wildlife habitat.</w:t>
            </w:r>
          </w:p>
        </w:tc>
        <w:tc>
          <w:tcPr>
            <w:tcW w:w="1890" w:type="dxa"/>
            <w:tcBorders>
              <w:bottom w:val="single" w:sz="4" w:space="0" w:color="auto"/>
            </w:tcBorders>
          </w:tcPr>
          <w:p w14:paraId="79557F0C" w14:textId="77777777" w:rsidR="00350224" w:rsidRPr="00D0095F" w:rsidRDefault="00350224" w:rsidP="00437E61">
            <w:pPr>
              <w:spacing w:line="480" w:lineRule="auto"/>
              <w:jc w:val="center"/>
              <w:rPr>
                <w:iCs/>
                <w:sz w:val="20"/>
                <w:szCs w:val="20"/>
              </w:rPr>
            </w:pPr>
            <w:r w:rsidRPr="00D0095F">
              <w:rPr>
                <w:iCs/>
                <w:sz w:val="20"/>
                <w:szCs w:val="20"/>
              </w:rPr>
              <w:t>0.77</w:t>
            </w:r>
          </w:p>
          <w:p w14:paraId="5FF7F627" w14:textId="77777777" w:rsidR="00350224" w:rsidRPr="00D0095F" w:rsidRDefault="00350224" w:rsidP="00437E61">
            <w:pPr>
              <w:spacing w:line="480" w:lineRule="auto"/>
              <w:jc w:val="center"/>
              <w:rPr>
                <w:iCs/>
                <w:sz w:val="20"/>
                <w:szCs w:val="20"/>
              </w:rPr>
            </w:pPr>
            <w:r w:rsidRPr="00D0095F">
              <w:rPr>
                <w:iCs/>
                <w:sz w:val="20"/>
                <w:szCs w:val="20"/>
              </w:rPr>
              <w:t>(0.04)</w:t>
            </w:r>
          </w:p>
        </w:tc>
        <w:tc>
          <w:tcPr>
            <w:tcW w:w="1440" w:type="dxa"/>
            <w:tcBorders>
              <w:bottom w:val="single" w:sz="4" w:space="0" w:color="auto"/>
            </w:tcBorders>
          </w:tcPr>
          <w:p w14:paraId="46AB2DAE" w14:textId="77777777" w:rsidR="00350224" w:rsidRPr="00D0095F" w:rsidRDefault="00350224" w:rsidP="00437E61">
            <w:pPr>
              <w:spacing w:line="480" w:lineRule="auto"/>
              <w:jc w:val="center"/>
              <w:rPr>
                <w:iCs/>
                <w:sz w:val="20"/>
                <w:szCs w:val="20"/>
              </w:rPr>
            </w:pPr>
            <w:r w:rsidRPr="00D0095F">
              <w:rPr>
                <w:iCs/>
                <w:sz w:val="20"/>
                <w:szCs w:val="20"/>
              </w:rPr>
              <w:t xml:space="preserve">3.58 </w:t>
            </w:r>
          </w:p>
          <w:p w14:paraId="30043B30" w14:textId="77777777" w:rsidR="00350224" w:rsidRPr="00D0095F" w:rsidRDefault="00350224" w:rsidP="00437E61">
            <w:pPr>
              <w:spacing w:line="480" w:lineRule="auto"/>
              <w:jc w:val="center"/>
              <w:rPr>
                <w:sz w:val="20"/>
                <w:szCs w:val="20"/>
              </w:rPr>
            </w:pPr>
            <w:r w:rsidRPr="00D0095F">
              <w:rPr>
                <w:iCs/>
                <w:sz w:val="20"/>
                <w:szCs w:val="20"/>
              </w:rPr>
              <w:t>(1.18)</w:t>
            </w:r>
          </w:p>
        </w:tc>
      </w:tr>
      <w:tr w:rsidR="00350224" w:rsidRPr="00D0095F" w14:paraId="4B06BDCE" w14:textId="77777777" w:rsidTr="00162193">
        <w:trPr>
          <w:jc w:val="center"/>
        </w:trPr>
        <w:tc>
          <w:tcPr>
            <w:tcW w:w="11520" w:type="dxa"/>
            <w:gridSpan w:val="3"/>
            <w:tcBorders>
              <w:top w:val="single" w:sz="4" w:space="0" w:color="auto"/>
              <w:bottom w:val="single" w:sz="4" w:space="0" w:color="auto"/>
            </w:tcBorders>
          </w:tcPr>
          <w:p w14:paraId="3FB82BEF" w14:textId="77777777" w:rsidR="00350224" w:rsidRPr="00D0095F" w:rsidRDefault="00350224" w:rsidP="00437E61">
            <w:pPr>
              <w:spacing w:line="480" w:lineRule="auto"/>
              <w:rPr>
                <w:b/>
                <w:bCs/>
                <w:sz w:val="20"/>
                <w:szCs w:val="20"/>
              </w:rPr>
            </w:pPr>
          </w:p>
          <w:p w14:paraId="177A5475" w14:textId="77777777" w:rsidR="00350224" w:rsidRPr="00D0095F" w:rsidRDefault="00350224" w:rsidP="00437E61">
            <w:pPr>
              <w:tabs>
                <w:tab w:val="left" w:pos="4760"/>
              </w:tabs>
              <w:spacing w:line="480" w:lineRule="auto"/>
              <w:rPr>
                <w:iCs/>
                <w:sz w:val="20"/>
                <w:szCs w:val="20"/>
              </w:rPr>
            </w:pPr>
            <w:r w:rsidRPr="00D0095F">
              <w:rPr>
                <w:sz w:val="20"/>
                <w:szCs w:val="20"/>
              </w:rPr>
              <w:t>Attitudes (</w:t>
            </w:r>
            <w:r w:rsidRPr="00D0095F">
              <w:rPr>
                <w:i/>
                <w:iCs/>
                <w:sz w:val="20"/>
                <w:szCs w:val="20"/>
              </w:rPr>
              <w:t>ATT</w:t>
            </w:r>
            <w:r w:rsidRPr="00D0095F">
              <w:rPr>
                <w:sz w:val="20"/>
                <w:szCs w:val="20"/>
              </w:rPr>
              <w:t>): Cronbach Alpha (α) = 0.87</w:t>
            </w:r>
            <w:r w:rsidRPr="00D0095F">
              <w:rPr>
                <w:sz w:val="20"/>
                <w:szCs w:val="20"/>
              </w:rPr>
              <w:tab/>
            </w:r>
          </w:p>
        </w:tc>
      </w:tr>
      <w:tr w:rsidR="00350224" w:rsidRPr="00D0095F" w14:paraId="4B84F347" w14:textId="77777777" w:rsidTr="00162193">
        <w:trPr>
          <w:jc w:val="center"/>
        </w:trPr>
        <w:tc>
          <w:tcPr>
            <w:tcW w:w="8190" w:type="dxa"/>
            <w:tcBorders>
              <w:top w:val="single" w:sz="4" w:space="0" w:color="auto"/>
            </w:tcBorders>
          </w:tcPr>
          <w:p w14:paraId="5CAC759B" w14:textId="77777777" w:rsidR="00350224" w:rsidRPr="00D0095F" w:rsidRDefault="00350224" w:rsidP="00437E61">
            <w:pPr>
              <w:spacing w:line="480" w:lineRule="auto"/>
              <w:rPr>
                <w:sz w:val="20"/>
                <w:szCs w:val="20"/>
              </w:rPr>
            </w:pPr>
            <w:r w:rsidRPr="00D0095F">
              <w:rPr>
                <w:i/>
                <w:iCs/>
                <w:sz w:val="20"/>
                <w:szCs w:val="20"/>
              </w:rPr>
              <w:t>e3manage:</w:t>
            </w:r>
            <w:r w:rsidRPr="00D0095F">
              <w:rPr>
                <w:sz w:val="20"/>
                <w:szCs w:val="20"/>
              </w:rPr>
              <w:t xml:space="preserve"> I am satisfied with the overall characteristics of forest, rangeland, and deer habitat that I maintain.</w:t>
            </w:r>
          </w:p>
        </w:tc>
        <w:tc>
          <w:tcPr>
            <w:tcW w:w="1890" w:type="dxa"/>
            <w:tcBorders>
              <w:top w:val="single" w:sz="4" w:space="0" w:color="auto"/>
            </w:tcBorders>
          </w:tcPr>
          <w:p w14:paraId="5F28991E" w14:textId="77777777" w:rsidR="00350224" w:rsidRPr="00D0095F" w:rsidRDefault="00350224" w:rsidP="00437E61">
            <w:pPr>
              <w:spacing w:line="480" w:lineRule="auto"/>
              <w:jc w:val="center"/>
              <w:rPr>
                <w:iCs/>
                <w:sz w:val="20"/>
                <w:szCs w:val="20"/>
              </w:rPr>
            </w:pPr>
            <w:r w:rsidRPr="00D0095F">
              <w:rPr>
                <w:iCs/>
                <w:sz w:val="20"/>
                <w:szCs w:val="20"/>
              </w:rPr>
              <w:t>0.67</w:t>
            </w:r>
          </w:p>
          <w:p w14:paraId="3386FDA0" w14:textId="77777777" w:rsidR="00350224" w:rsidRPr="00D0095F" w:rsidRDefault="00350224" w:rsidP="00437E61">
            <w:pPr>
              <w:spacing w:line="480" w:lineRule="auto"/>
              <w:jc w:val="center"/>
              <w:rPr>
                <w:iCs/>
                <w:sz w:val="20"/>
                <w:szCs w:val="20"/>
              </w:rPr>
            </w:pPr>
            <w:r w:rsidRPr="00D0095F">
              <w:rPr>
                <w:iCs/>
                <w:sz w:val="20"/>
                <w:szCs w:val="20"/>
              </w:rPr>
              <w:t>(0.06)</w:t>
            </w:r>
          </w:p>
        </w:tc>
        <w:tc>
          <w:tcPr>
            <w:tcW w:w="1440" w:type="dxa"/>
            <w:tcBorders>
              <w:top w:val="single" w:sz="4" w:space="0" w:color="auto"/>
            </w:tcBorders>
          </w:tcPr>
          <w:p w14:paraId="5CBCA1EA" w14:textId="77777777" w:rsidR="00350224" w:rsidRPr="00D0095F" w:rsidRDefault="00350224" w:rsidP="00437E61">
            <w:pPr>
              <w:spacing w:line="480" w:lineRule="auto"/>
              <w:jc w:val="center"/>
              <w:rPr>
                <w:iCs/>
                <w:sz w:val="20"/>
                <w:szCs w:val="20"/>
              </w:rPr>
            </w:pPr>
            <w:r w:rsidRPr="00D0095F">
              <w:rPr>
                <w:iCs/>
                <w:sz w:val="20"/>
                <w:szCs w:val="20"/>
              </w:rPr>
              <w:t>3.65</w:t>
            </w:r>
          </w:p>
          <w:p w14:paraId="4B9C7017" w14:textId="77777777" w:rsidR="00350224" w:rsidRPr="00D0095F" w:rsidRDefault="00350224" w:rsidP="00437E61">
            <w:pPr>
              <w:spacing w:line="480" w:lineRule="auto"/>
              <w:jc w:val="center"/>
              <w:rPr>
                <w:sz w:val="20"/>
                <w:szCs w:val="20"/>
              </w:rPr>
            </w:pPr>
            <w:r w:rsidRPr="00D0095F">
              <w:rPr>
                <w:iCs/>
                <w:sz w:val="20"/>
                <w:szCs w:val="20"/>
              </w:rPr>
              <w:t>(0.96)</w:t>
            </w:r>
          </w:p>
        </w:tc>
      </w:tr>
      <w:tr w:rsidR="00350224" w:rsidRPr="00D0095F" w14:paraId="400CF6C0" w14:textId="77777777" w:rsidTr="00162193">
        <w:trPr>
          <w:jc w:val="center"/>
        </w:trPr>
        <w:tc>
          <w:tcPr>
            <w:tcW w:w="8190" w:type="dxa"/>
          </w:tcPr>
          <w:p w14:paraId="4675CB3A" w14:textId="77777777" w:rsidR="00350224" w:rsidRPr="00D0095F" w:rsidRDefault="00350224" w:rsidP="00437E61">
            <w:pPr>
              <w:spacing w:line="480" w:lineRule="auto"/>
              <w:rPr>
                <w:sz w:val="20"/>
                <w:szCs w:val="20"/>
              </w:rPr>
            </w:pPr>
            <w:r w:rsidRPr="00D0095F">
              <w:rPr>
                <w:i/>
                <w:iCs/>
                <w:sz w:val="20"/>
                <w:szCs w:val="20"/>
              </w:rPr>
              <w:t>e3effort:</w:t>
            </w:r>
            <w:r w:rsidRPr="00D0095F">
              <w:rPr>
                <w:sz w:val="20"/>
                <w:szCs w:val="20"/>
              </w:rPr>
              <w:t xml:space="preserve"> I am satisfied with the number of deer and wildlife that I observed with the management effort that I put in my property.</w:t>
            </w:r>
          </w:p>
        </w:tc>
        <w:tc>
          <w:tcPr>
            <w:tcW w:w="1890" w:type="dxa"/>
          </w:tcPr>
          <w:p w14:paraId="30024125" w14:textId="77777777" w:rsidR="00350224" w:rsidRPr="00D0095F" w:rsidRDefault="00350224" w:rsidP="00437E61">
            <w:pPr>
              <w:spacing w:line="480" w:lineRule="auto"/>
              <w:jc w:val="center"/>
              <w:rPr>
                <w:iCs/>
                <w:sz w:val="20"/>
                <w:szCs w:val="20"/>
              </w:rPr>
            </w:pPr>
            <w:r w:rsidRPr="00D0095F">
              <w:rPr>
                <w:iCs/>
                <w:sz w:val="20"/>
                <w:szCs w:val="20"/>
              </w:rPr>
              <w:t>0.83</w:t>
            </w:r>
          </w:p>
          <w:p w14:paraId="6189F072" w14:textId="77777777" w:rsidR="00350224" w:rsidRPr="00D0095F" w:rsidRDefault="00350224" w:rsidP="00437E61">
            <w:pPr>
              <w:spacing w:line="480" w:lineRule="auto"/>
              <w:jc w:val="center"/>
              <w:rPr>
                <w:iCs/>
                <w:sz w:val="20"/>
                <w:szCs w:val="20"/>
              </w:rPr>
            </w:pPr>
            <w:r w:rsidRPr="00D0095F">
              <w:rPr>
                <w:iCs/>
                <w:sz w:val="20"/>
                <w:szCs w:val="20"/>
              </w:rPr>
              <w:t>(0.04)</w:t>
            </w:r>
          </w:p>
        </w:tc>
        <w:tc>
          <w:tcPr>
            <w:tcW w:w="1440" w:type="dxa"/>
          </w:tcPr>
          <w:p w14:paraId="03DA349D" w14:textId="77777777" w:rsidR="00350224" w:rsidRPr="00D0095F" w:rsidRDefault="00350224" w:rsidP="00437E61">
            <w:pPr>
              <w:spacing w:line="480" w:lineRule="auto"/>
              <w:jc w:val="center"/>
              <w:rPr>
                <w:iCs/>
                <w:sz w:val="20"/>
                <w:szCs w:val="20"/>
              </w:rPr>
            </w:pPr>
            <w:r w:rsidRPr="00D0095F">
              <w:rPr>
                <w:iCs/>
                <w:sz w:val="20"/>
                <w:szCs w:val="20"/>
              </w:rPr>
              <w:t>3.72</w:t>
            </w:r>
          </w:p>
          <w:p w14:paraId="65210D6D" w14:textId="77777777" w:rsidR="00350224" w:rsidRPr="00D0095F" w:rsidRDefault="00350224" w:rsidP="00437E61">
            <w:pPr>
              <w:spacing w:line="480" w:lineRule="auto"/>
              <w:jc w:val="center"/>
              <w:rPr>
                <w:sz w:val="20"/>
                <w:szCs w:val="20"/>
              </w:rPr>
            </w:pPr>
            <w:r w:rsidRPr="00D0095F">
              <w:rPr>
                <w:iCs/>
                <w:sz w:val="20"/>
                <w:szCs w:val="20"/>
              </w:rPr>
              <w:t>(1.06)</w:t>
            </w:r>
          </w:p>
        </w:tc>
      </w:tr>
      <w:tr w:rsidR="00350224" w:rsidRPr="00D0095F" w14:paraId="40A1D86D" w14:textId="77777777" w:rsidTr="00162193">
        <w:trPr>
          <w:jc w:val="center"/>
        </w:trPr>
        <w:tc>
          <w:tcPr>
            <w:tcW w:w="8190" w:type="dxa"/>
          </w:tcPr>
          <w:p w14:paraId="4C62E9A8" w14:textId="77777777" w:rsidR="00350224" w:rsidRPr="00D0095F" w:rsidRDefault="00350224" w:rsidP="00437E61">
            <w:pPr>
              <w:spacing w:line="480" w:lineRule="auto"/>
              <w:rPr>
                <w:sz w:val="20"/>
                <w:szCs w:val="20"/>
              </w:rPr>
            </w:pPr>
            <w:r w:rsidRPr="00D0095F">
              <w:rPr>
                <w:i/>
                <w:iCs/>
                <w:sz w:val="20"/>
                <w:szCs w:val="20"/>
              </w:rPr>
              <w:t>e3wilder:</w:t>
            </w:r>
            <w:r w:rsidRPr="00D0095F">
              <w:rPr>
                <w:sz w:val="20"/>
                <w:szCs w:val="20"/>
              </w:rPr>
              <w:t xml:space="preserve"> I am satisfied with the wilderness of forest, rangeland, and deer habitat that I maintain.</w:t>
            </w:r>
          </w:p>
        </w:tc>
        <w:tc>
          <w:tcPr>
            <w:tcW w:w="1890" w:type="dxa"/>
          </w:tcPr>
          <w:p w14:paraId="09AABDEE" w14:textId="77777777" w:rsidR="00350224" w:rsidRPr="00D0095F" w:rsidRDefault="00350224" w:rsidP="00437E61">
            <w:pPr>
              <w:spacing w:line="480" w:lineRule="auto"/>
              <w:jc w:val="center"/>
              <w:rPr>
                <w:iCs/>
                <w:sz w:val="20"/>
                <w:szCs w:val="20"/>
              </w:rPr>
            </w:pPr>
            <w:r w:rsidRPr="00D0095F">
              <w:rPr>
                <w:iCs/>
                <w:sz w:val="20"/>
                <w:szCs w:val="20"/>
              </w:rPr>
              <w:t>0.88</w:t>
            </w:r>
          </w:p>
          <w:p w14:paraId="76451C83" w14:textId="77777777" w:rsidR="00350224" w:rsidRPr="00D0095F" w:rsidRDefault="00350224" w:rsidP="00437E61">
            <w:pPr>
              <w:spacing w:line="480" w:lineRule="auto"/>
              <w:jc w:val="center"/>
              <w:rPr>
                <w:iCs/>
                <w:sz w:val="20"/>
                <w:szCs w:val="20"/>
              </w:rPr>
            </w:pPr>
            <w:r w:rsidRPr="00D0095F">
              <w:rPr>
                <w:iCs/>
                <w:sz w:val="20"/>
                <w:szCs w:val="20"/>
              </w:rPr>
              <w:t>(0.03)</w:t>
            </w:r>
          </w:p>
        </w:tc>
        <w:tc>
          <w:tcPr>
            <w:tcW w:w="1440" w:type="dxa"/>
          </w:tcPr>
          <w:p w14:paraId="5463D19D" w14:textId="77777777" w:rsidR="00350224" w:rsidRPr="00D0095F" w:rsidRDefault="00350224" w:rsidP="00437E61">
            <w:pPr>
              <w:spacing w:line="480" w:lineRule="auto"/>
              <w:jc w:val="center"/>
              <w:rPr>
                <w:iCs/>
                <w:sz w:val="20"/>
                <w:szCs w:val="20"/>
              </w:rPr>
            </w:pPr>
            <w:r w:rsidRPr="00D0095F">
              <w:rPr>
                <w:iCs/>
                <w:sz w:val="20"/>
                <w:szCs w:val="20"/>
              </w:rPr>
              <w:t>3.66</w:t>
            </w:r>
          </w:p>
          <w:p w14:paraId="146D4FFA" w14:textId="77777777" w:rsidR="00350224" w:rsidRPr="00D0095F" w:rsidRDefault="00350224" w:rsidP="00437E61">
            <w:pPr>
              <w:spacing w:line="480" w:lineRule="auto"/>
              <w:jc w:val="center"/>
              <w:rPr>
                <w:iCs/>
                <w:sz w:val="20"/>
                <w:szCs w:val="20"/>
              </w:rPr>
            </w:pPr>
            <w:r w:rsidRPr="00D0095F">
              <w:rPr>
                <w:iCs/>
                <w:sz w:val="20"/>
                <w:szCs w:val="20"/>
              </w:rPr>
              <w:t>(1.00)</w:t>
            </w:r>
          </w:p>
        </w:tc>
      </w:tr>
      <w:tr w:rsidR="00350224" w:rsidRPr="00D0095F" w14:paraId="47A69AA1" w14:textId="77777777" w:rsidTr="00162193">
        <w:trPr>
          <w:jc w:val="center"/>
        </w:trPr>
        <w:tc>
          <w:tcPr>
            <w:tcW w:w="8190" w:type="dxa"/>
            <w:tcBorders>
              <w:bottom w:val="single" w:sz="4" w:space="0" w:color="auto"/>
            </w:tcBorders>
          </w:tcPr>
          <w:p w14:paraId="1BF8A6B1" w14:textId="77777777" w:rsidR="00350224" w:rsidRPr="00D0095F" w:rsidRDefault="00350224" w:rsidP="00437E61">
            <w:pPr>
              <w:spacing w:line="480" w:lineRule="auto"/>
              <w:rPr>
                <w:sz w:val="20"/>
                <w:szCs w:val="20"/>
              </w:rPr>
            </w:pPr>
            <w:r w:rsidRPr="00D0095F">
              <w:rPr>
                <w:i/>
                <w:iCs/>
                <w:sz w:val="20"/>
                <w:szCs w:val="20"/>
              </w:rPr>
              <w:t>e3overall:</w:t>
            </w:r>
            <w:r w:rsidRPr="00D0095F">
              <w:rPr>
                <w:sz w:val="20"/>
                <w:szCs w:val="20"/>
              </w:rPr>
              <w:t xml:space="preserve"> I am satisfied with the overall benefits I am getting from forest, rangeland, and deer habitat that I manage.</w:t>
            </w:r>
          </w:p>
        </w:tc>
        <w:tc>
          <w:tcPr>
            <w:tcW w:w="1890" w:type="dxa"/>
            <w:tcBorders>
              <w:bottom w:val="single" w:sz="4" w:space="0" w:color="auto"/>
            </w:tcBorders>
          </w:tcPr>
          <w:p w14:paraId="2D1F86A7" w14:textId="77777777" w:rsidR="00350224" w:rsidRPr="00D0095F" w:rsidRDefault="00350224" w:rsidP="00437E61">
            <w:pPr>
              <w:spacing w:line="480" w:lineRule="auto"/>
              <w:jc w:val="center"/>
              <w:rPr>
                <w:iCs/>
                <w:sz w:val="20"/>
                <w:szCs w:val="20"/>
              </w:rPr>
            </w:pPr>
            <w:r w:rsidRPr="00D0095F">
              <w:rPr>
                <w:iCs/>
                <w:sz w:val="20"/>
                <w:szCs w:val="20"/>
              </w:rPr>
              <w:t>0.77</w:t>
            </w:r>
          </w:p>
          <w:p w14:paraId="2D7D90E8" w14:textId="77777777" w:rsidR="00350224" w:rsidRPr="00D0095F" w:rsidRDefault="00350224" w:rsidP="00437E61">
            <w:pPr>
              <w:spacing w:line="480" w:lineRule="auto"/>
              <w:jc w:val="center"/>
              <w:rPr>
                <w:iCs/>
                <w:sz w:val="20"/>
                <w:szCs w:val="20"/>
              </w:rPr>
            </w:pPr>
            <w:r w:rsidRPr="00D0095F">
              <w:rPr>
                <w:iCs/>
                <w:sz w:val="20"/>
                <w:szCs w:val="20"/>
              </w:rPr>
              <w:t>(0.05)</w:t>
            </w:r>
          </w:p>
        </w:tc>
        <w:tc>
          <w:tcPr>
            <w:tcW w:w="1440" w:type="dxa"/>
            <w:tcBorders>
              <w:bottom w:val="single" w:sz="4" w:space="0" w:color="auto"/>
            </w:tcBorders>
          </w:tcPr>
          <w:p w14:paraId="452CDEC3" w14:textId="77777777" w:rsidR="00350224" w:rsidRPr="00D0095F" w:rsidRDefault="00350224" w:rsidP="00437E61">
            <w:pPr>
              <w:spacing w:line="480" w:lineRule="auto"/>
              <w:jc w:val="center"/>
              <w:rPr>
                <w:iCs/>
                <w:sz w:val="20"/>
                <w:szCs w:val="20"/>
              </w:rPr>
            </w:pPr>
            <w:r w:rsidRPr="00D0095F">
              <w:rPr>
                <w:iCs/>
                <w:sz w:val="20"/>
                <w:szCs w:val="20"/>
              </w:rPr>
              <w:t xml:space="preserve">3.58 </w:t>
            </w:r>
          </w:p>
          <w:p w14:paraId="656AA772" w14:textId="77777777" w:rsidR="00350224" w:rsidRPr="00D0095F" w:rsidRDefault="00350224" w:rsidP="00437E61">
            <w:pPr>
              <w:spacing w:line="480" w:lineRule="auto"/>
              <w:jc w:val="center"/>
              <w:rPr>
                <w:sz w:val="20"/>
                <w:szCs w:val="20"/>
              </w:rPr>
            </w:pPr>
            <w:r w:rsidRPr="00D0095F">
              <w:rPr>
                <w:iCs/>
                <w:sz w:val="20"/>
                <w:szCs w:val="20"/>
              </w:rPr>
              <w:t>(1.04)</w:t>
            </w:r>
          </w:p>
        </w:tc>
      </w:tr>
      <w:tr w:rsidR="00350224" w:rsidRPr="00D0095F" w14:paraId="250197E3" w14:textId="77777777" w:rsidTr="00162193">
        <w:trPr>
          <w:jc w:val="center"/>
        </w:trPr>
        <w:tc>
          <w:tcPr>
            <w:tcW w:w="11520" w:type="dxa"/>
            <w:gridSpan w:val="3"/>
            <w:tcBorders>
              <w:top w:val="single" w:sz="4" w:space="0" w:color="auto"/>
              <w:bottom w:val="single" w:sz="4" w:space="0" w:color="auto"/>
            </w:tcBorders>
          </w:tcPr>
          <w:p w14:paraId="5D86E0A3" w14:textId="77777777" w:rsidR="00350224" w:rsidRPr="00D0095F" w:rsidRDefault="00350224" w:rsidP="00437E61">
            <w:pPr>
              <w:spacing w:line="480" w:lineRule="auto"/>
              <w:rPr>
                <w:bCs/>
                <w:iCs/>
                <w:sz w:val="20"/>
                <w:szCs w:val="20"/>
              </w:rPr>
            </w:pPr>
          </w:p>
          <w:p w14:paraId="1A64B85D" w14:textId="77777777" w:rsidR="00350224" w:rsidRPr="00D0095F" w:rsidRDefault="00350224" w:rsidP="00437E61">
            <w:pPr>
              <w:spacing w:line="480" w:lineRule="auto"/>
              <w:rPr>
                <w:bCs/>
                <w:iCs/>
                <w:sz w:val="20"/>
                <w:szCs w:val="20"/>
              </w:rPr>
            </w:pPr>
            <w:r w:rsidRPr="00D0095F">
              <w:rPr>
                <w:bCs/>
                <w:iCs/>
                <w:sz w:val="20"/>
                <w:szCs w:val="20"/>
              </w:rPr>
              <w:t>Intentions (</w:t>
            </w:r>
            <w:r w:rsidRPr="00D0095F">
              <w:rPr>
                <w:bCs/>
                <w:i/>
                <w:sz w:val="20"/>
                <w:szCs w:val="20"/>
              </w:rPr>
              <w:t>INT</w:t>
            </w:r>
            <w:r w:rsidRPr="00D0095F">
              <w:rPr>
                <w:bCs/>
                <w:iCs/>
                <w:sz w:val="20"/>
                <w:szCs w:val="20"/>
              </w:rPr>
              <w:t>): Cronbach Alpha (α) = 0.44</w:t>
            </w:r>
          </w:p>
        </w:tc>
      </w:tr>
      <w:tr w:rsidR="00350224" w:rsidRPr="00D0095F" w14:paraId="13E43CCB" w14:textId="77777777" w:rsidTr="00162193">
        <w:trPr>
          <w:jc w:val="center"/>
        </w:trPr>
        <w:tc>
          <w:tcPr>
            <w:tcW w:w="8190" w:type="dxa"/>
            <w:tcBorders>
              <w:top w:val="single" w:sz="4" w:space="0" w:color="auto"/>
            </w:tcBorders>
          </w:tcPr>
          <w:p w14:paraId="492C999C" w14:textId="77777777" w:rsidR="00350224" w:rsidRPr="00D0095F" w:rsidRDefault="00350224" w:rsidP="00437E61">
            <w:pPr>
              <w:spacing w:line="480" w:lineRule="auto"/>
              <w:rPr>
                <w:sz w:val="20"/>
                <w:szCs w:val="20"/>
              </w:rPr>
            </w:pPr>
            <w:r w:rsidRPr="00D0095F">
              <w:rPr>
                <w:i/>
                <w:iCs/>
                <w:sz w:val="20"/>
                <w:szCs w:val="20"/>
              </w:rPr>
              <w:lastRenderedPageBreak/>
              <w:t xml:space="preserve">a7wtp: </w:t>
            </w:r>
            <w:r w:rsidRPr="00D0095F">
              <w:rPr>
                <w:sz w:val="20"/>
                <w:szCs w:val="20"/>
              </w:rPr>
              <w:t>Assume that you do not observe any deer in your regular hunting site. How many dollars/acres are you willing to spend to maintain the deer population you generally observe in that site to receive desired hunting experience? (USD)</w:t>
            </w:r>
          </w:p>
        </w:tc>
        <w:tc>
          <w:tcPr>
            <w:tcW w:w="1890" w:type="dxa"/>
            <w:tcBorders>
              <w:top w:val="single" w:sz="4" w:space="0" w:color="auto"/>
            </w:tcBorders>
          </w:tcPr>
          <w:p w14:paraId="4F0DCDB6" w14:textId="77777777" w:rsidR="00350224" w:rsidRPr="00D0095F" w:rsidRDefault="00350224" w:rsidP="00437E61">
            <w:pPr>
              <w:spacing w:line="480" w:lineRule="auto"/>
              <w:jc w:val="center"/>
              <w:rPr>
                <w:iCs/>
                <w:sz w:val="20"/>
                <w:szCs w:val="20"/>
              </w:rPr>
            </w:pPr>
            <w:r w:rsidRPr="00D0095F">
              <w:rPr>
                <w:iCs/>
                <w:sz w:val="20"/>
                <w:szCs w:val="20"/>
              </w:rPr>
              <w:t>0.66</w:t>
            </w:r>
          </w:p>
          <w:p w14:paraId="5F99A95D" w14:textId="77777777" w:rsidR="00350224" w:rsidRPr="00D0095F" w:rsidRDefault="00350224" w:rsidP="00437E61">
            <w:pPr>
              <w:spacing w:line="480" w:lineRule="auto"/>
              <w:jc w:val="center"/>
              <w:rPr>
                <w:iCs/>
                <w:sz w:val="20"/>
                <w:szCs w:val="20"/>
              </w:rPr>
            </w:pPr>
            <w:r w:rsidRPr="00D0095F">
              <w:rPr>
                <w:iCs/>
                <w:sz w:val="20"/>
                <w:szCs w:val="20"/>
              </w:rPr>
              <w:t>(0.08)</w:t>
            </w:r>
          </w:p>
        </w:tc>
        <w:tc>
          <w:tcPr>
            <w:tcW w:w="1440" w:type="dxa"/>
            <w:tcBorders>
              <w:top w:val="single" w:sz="4" w:space="0" w:color="auto"/>
            </w:tcBorders>
          </w:tcPr>
          <w:p w14:paraId="2503445B" w14:textId="77777777" w:rsidR="00350224" w:rsidRPr="00D0095F" w:rsidRDefault="00350224" w:rsidP="00437E61">
            <w:pPr>
              <w:spacing w:line="480" w:lineRule="auto"/>
              <w:jc w:val="center"/>
              <w:rPr>
                <w:iCs/>
                <w:sz w:val="20"/>
                <w:szCs w:val="20"/>
              </w:rPr>
            </w:pPr>
            <w:r w:rsidRPr="00D0095F">
              <w:rPr>
                <w:iCs/>
                <w:sz w:val="20"/>
                <w:szCs w:val="20"/>
              </w:rPr>
              <w:t>61.51</w:t>
            </w:r>
          </w:p>
          <w:p w14:paraId="09621C4C" w14:textId="77777777" w:rsidR="00350224" w:rsidRPr="00D0095F" w:rsidRDefault="00350224" w:rsidP="00437E61">
            <w:pPr>
              <w:spacing w:line="480" w:lineRule="auto"/>
              <w:jc w:val="center"/>
              <w:rPr>
                <w:sz w:val="20"/>
                <w:szCs w:val="20"/>
              </w:rPr>
            </w:pPr>
            <w:r w:rsidRPr="00D0095F">
              <w:rPr>
                <w:iCs/>
                <w:sz w:val="20"/>
                <w:szCs w:val="20"/>
              </w:rPr>
              <w:t>(106.37)</w:t>
            </w:r>
          </w:p>
        </w:tc>
      </w:tr>
      <w:tr w:rsidR="00350224" w:rsidRPr="00D0095F" w14:paraId="133E686C" w14:textId="77777777" w:rsidTr="00162193">
        <w:trPr>
          <w:jc w:val="center"/>
        </w:trPr>
        <w:tc>
          <w:tcPr>
            <w:tcW w:w="8190" w:type="dxa"/>
          </w:tcPr>
          <w:p w14:paraId="35FCFF87" w14:textId="77777777" w:rsidR="00350224" w:rsidRPr="00D0095F" w:rsidRDefault="00350224" w:rsidP="00437E61">
            <w:pPr>
              <w:spacing w:line="480" w:lineRule="auto"/>
              <w:rPr>
                <w:sz w:val="20"/>
                <w:szCs w:val="20"/>
              </w:rPr>
            </w:pPr>
            <w:r w:rsidRPr="00D0095F">
              <w:rPr>
                <w:i/>
                <w:iCs/>
                <w:sz w:val="20"/>
                <w:szCs w:val="20"/>
              </w:rPr>
              <w:t xml:space="preserve">a9altdist: </w:t>
            </w:r>
            <w:r w:rsidRPr="00D0095F">
              <w:rPr>
                <w:sz w:val="20"/>
                <w:szCs w:val="20"/>
              </w:rPr>
              <w:t>If you could not go to the site that you regularly hunt deer, how far would you drive one way to go to another deer hunting site of about the same quality? (miles)</w:t>
            </w:r>
          </w:p>
        </w:tc>
        <w:tc>
          <w:tcPr>
            <w:tcW w:w="1890" w:type="dxa"/>
          </w:tcPr>
          <w:p w14:paraId="45E3B855" w14:textId="77777777" w:rsidR="00350224" w:rsidRPr="00D0095F" w:rsidRDefault="00350224" w:rsidP="00437E61">
            <w:pPr>
              <w:spacing w:line="480" w:lineRule="auto"/>
              <w:jc w:val="center"/>
              <w:rPr>
                <w:iCs/>
                <w:sz w:val="20"/>
                <w:szCs w:val="20"/>
              </w:rPr>
            </w:pPr>
            <w:r w:rsidRPr="00D0095F">
              <w:rPr>
                <w:iCs/>
                <w:sz w:val="20"/>
                <w:szCs w:val="20"/>
              </w:rPr>
              <w:t>0.54</w:t>
            </w:r>
          </w:p>
          <w:p w14:paraId="4C2369FF" w14:textId="77777777" w:rsidR="00350224" w:rsidRPr="00D0095F" w:rsidRDefault="00350224" w:rsidP="00437E61">
            <w:pPr>
              <w:spacing w:line="480" w:lineRule="auto"/>
              <w:jc w:val="center"/>
              <w:rPr>
                <w:iCs/>
                <w:sz w:val="20"/>
                <w:szCs w:val="20"/>
              </w:rPr>
            </w:pPr>
            <w:r w:rsidRPr="00D0095F">
              <w:rPr>
                <w:iCs/>
                <w:sz w:val="20"/>
                <w:szCs w:val="20"/>
              </w:rPr>
              <w:t>(0.09)</w:t>
            </w:r>
          </w:p>
        </w:tc>
        <w:tc>
          <w:tcPr>
            <w:tcW w:w="1440" w:type="dxa"/>
          </w:tcPr>
          <w:p w14:paraId="05A642AB" w14:textId="77777777" w:rsidR="00350224" w:rsidRPr="00D0095F" w:rsidRDefault="00350224" w:rsidP="00437E61">
            <w:pPr>
              <w:spacing w:line="480" w:lineRule="auto"/>
              <w:jc w:val="center"/>
              <w:rPr>
                <w:iCs/>
                <w:sz w:val="20"/>
                <w:szCs w:val="20"/>
              </w:rPr>
            </w:pPr>
            <w:r w:rsidRPr="00D0095F">
              <w:rPr>
                <w:iCs/>
                <w:sz w:val="20"/>
                <w:szCs w:val="20"/>
              </w:rPr>
              <w:t>20.25</w:t>
            </w:r>
          </w:p>
          <w:p w14:paraId="5658443B" w14:textId="77777777" w:rsidR="00350224" w:rsidRPr="00D0095F" w:rsidRDefault="00350224" w:rsidP="00437E61">
            <w:pPr>
              <w:spacing w:line="480" w:lineRule="auto"/>
              <w:jc w:val="center"/>
              <w:rPr>
                <w:sz w:val="20"/>
                <w:szCs w:val="20"/>
              </w:rPr>
            </w:pPr>
            <w:r w:rsidRPr="00D0095F">
              <w:rPr>
                <w:iCs/>
                <w:sz w:val="20"/>
                <w:szCs w:val="20"/>
              </w:rPr>
              <w:t>(27.90)</w:t>
            </w:r>
          </w:p>
        </w:tc>
      </w:tr>
      <w:tr w:rsidR="00350224" w:rsidRPr="00D0095F" w14:paraId="55F95291" w14:textId="77777777" w:rsidTr="00162193">
        <w:trPr>
          <w:jc w:val="center"/>
        </w:trPr>
        <w:tc>
          <w:tcPr>
            <w:tcW w:w="8190" w:type="dxa"/>
            <w:tcBorders>
              <w:bottom w:val="single" w:sz="4" w:space="0" w:color="auto"/>
            </w:tcBorders>
          </w:tcPr>
          <w:p w14:paraId="5C38BAAB" w14:textId="77777777" w:rsidR="00350224" w:rsidRPr="00D0095F" w:rsidRDefault="00350224" w:rsidP="00437E61">
            <w:pPr>
              <w:spacing w:line="480" w:lineRule="auto"/>
              <w:rPr>
                <w:sz w:val="20"/>
                <w:szCs w:val="20"/>
              </w:rPr>
            </w:pPr>
            <w:r w:rsidRPr="00D0095F">
              <w:rPr>
                <w:i/>
                <w:iCs/>
                <w:sz w:val="20"/>
                <w:szCs w:val="20"/>
              </w:rPr>
              <w:t>c6interest:</w:t>
            </w:r>
            <w:r w:rsidRPr="00D0095F">
              <w:rPr>
                <w:sz w:val="20"/>
                <w:szCs w:val="20"/>
              </w:rPr>
              <w:t xml:space="preserve"> Are you interested in knowing more about active forest or rangeland management in Oklahoma?</w:t>
            </w:r>
          </w:p>
        </w:tc>
        <w:tc>
          <w:tcPr>
            <w:tcW w:w="1890" w:type="dxa"/>
            <w:tcBorders>
              <w:bottom w:val="single" w:sz="4" w:space="0" w:color="auto"/>
            </w:tcBorders>
          </w:tcPr>
          <w:p w14:paraId="075E1E3F" w14:textId="77777777" w:rsidR="00350224" w:rsidRPr="00D0095F" w:rsidRDefault="00350224" w:rsidP="00437E61">
            <w:pPr>
              <w:spacing w:line="480" w:lineRule="auto"/>
              <w:jc w:val="center"/>
              <w:rPr>
                <w:iCs/>
                <w:sz w:val="20"/>
                <w:szCs w:val="20"/>
              </w:rPr>
            </w:pPr>
            <w:r w:rsidRPr="00D0095F">
              <w:rPr>
                <w:iCs/>
                <w:sz w:val="20"/>
                <w:szCs w:val="20"/>
              </w:rPr>
              <w:t>0.37</w:t>
            </w:r>
          </w:p>
          <w:p w14:paraId="40BB0E7C" w14:textId="77777777" w:rsidR="00350224" w:rsidRPr="00D0095F" w:rsidRDefault="00350224" w:rsidP="00437E61">
            <w:pPr>
              <w:spacing w:line="480" w:lineRule="auto"/>
              <w:jc w:val="center"/>
              <w:rPr>
                <w:iCs/>
                <w:sz w:val="20"/>
                <w:szCs w:val="20"/>
              </w:rPr>
            </w:pPr>
            <w:r w:rsidRPr="00D0095F">
              <w:rPr>
                <w:iCs/>
                <w:sz w:val="20"/>
                <w:szCs w:val="20"/>
              </w:rPr>
              <w:t>(0.07)</w:t>
            </w:r>
          </w:p>
        </w:tc>
        <w:tc>
          <w:tcPr>
            <w:tcW w:w="1440" w:type="dxa"/>
            <w:tcBorders>
              <w:bottom w:val="single" w:sz="4" w:space="0" w:color="auto"/>
            </w:tcBorders>
          </w:tcPr>
          <w:p w14:paraId="63277C58" w14:textId="77777777" w:rsidR="00350224" w:rsidRPr="00D0095F" w:rsidRDefault="00350224" w:rsidP="00437E61">
            <w:pPr>
              <w:spacing w:line="480" w:lineRule="auto"/>
              <w:jc w:val="center"/>
              <w:rPr>
                <w:iCs/>
                <w:sz w:val="20"/>
                <w:szCs w:val="20"/>
              </w:rPr>
            </w:pPr>
            <w:r w:rsidRPr="00D0095F">
              <w:rPr>
                <w:iCs/>
                <w:sz w:val="20"/>
                <w:szCs w:val="20"/>
              </w:rPr>
              <w:t xml:space="preserve">0.60 </w:t>
            </w:r>
          </w:p>
          <w:p w14:paraId="7CDA18E0" w14:textId="77777777" w:rsidR="00350224" w:rsidRPr="00D0095F" w:rsidRDefault="00350224" w:rsidP="00437E61">
            <w:pPr>
              <w:spacing w:line="480" w:lineRule="auto"/>
              <w:jc w:val="center"/>
              <w:rPr>
                <w:sz w:val="20"/>
                <w:szCs w:val="20"/>
              </w:rPr>
            </w:pPr>
            <w:r w:rsidRPr="00D0095F">
              <w:rPr>
                <w:iCs/>
                <w:sz w:val="20"/>
                <w:szCs w:val="20"/>
              </w:rPr>
              <w:t>(0.49)</w:t>
            </w:r>
          </w:p>
        </w:tc>
      </w:tr>
    </w:tbl>
    <w:p w14:paraId="548F4DB6" w14:textId="77777777" w:rsidR="00350224" w:rsidRPr="00D0095F" w:rsidRDefault="00350224" w:rsidP="00437E61">
      <w:pPr>
        <w:spacing w:line="480" w:lineRule="auto"/>
        <w:rPr>
          <w:sz w:val="20"/>
          <w:szCs w:val="20"/>
        </w:rPr>
        <w:sectPr w:rsidR="00350224" w:rsidRPr="00D0095F" w:rsidSect="00437E61">
          <w:pgSz w:w="15840" w:h="12240" w:orient="landscape"/>
          <w:pgMar w:top="1440" w:right="1440" w:bottom="1440" w:left="1440" w:header="720" w:footer="720" w:gutter="0"/>
          <w:lnNumType w:countBy="1" w:restart="continuous"/>
          <w:cols w:space="720"/>
          <w:docGrid w:linePitch="360"/>
        </w:sectPr>
      </w:pPr>
    </w:p>
    <w:p w14:paraId="50DAFA21" w14:textId="77777777" w:rsidR="00350224" w:rsidRPr="00D0095F" w:rsidRDefault="00350224" w:rsidP="00437E61">
      <w:pPr>
        <w:spacing w:line="480" w:lineRule="auto"/>
        <w:rPr>
          <w:sz w:val="20"/>
          <w:szCs w:val="20"/>
        </w:rPr>
      </w:pPr>
    </w:p>
    <w:p w14:paraId="4349AB69" w14:textId="3058AE2E" w:rsidR="00266E04" w:rsidRPr="00D0095F" w:rsidRDefault="00660BE8" w:rsidP="00437E61">
      <w:pPr>
        <w:spacing w:line="480" w:lineRule="auto"/>
        <w:ind w:firstLine="720"/>
        <w:rPr>
          <w:sz w:val="20"/>
          <w:szCs w:val="20"/>
        </w:rPr>
      </w:pPr>
      <w:r w:rsidRPr="00D0095F">
        <w:rPr>
          <w:sz w:val="20"/>
          <w:szCs w:val="20"/>
        </w:rPr>
        <w:t>Among our respondents</w:t>
      </w:r>
      <w:r w:rsidR="009F0D92" w:rsidRPr="00D0095F">
        <w:rPr>
          <w:sz w:val="20"/>
          <w:szCs w:val="20"/>
        </w:rPr>
        <w:t>,</w:t>
      </w:r>
      <w:r w:rsidR="00266E04" w:rsidRPr="00D0095F">
        <w:rPr>
          <w:sz w:val="20"/>
          <w:szCs w:val="20"/>
        </w:rPr>
        <w:t xml:space="preserve"> </w:t>
      </w:r>
      <w:ins w:id="48" w:author="Will, Rodney" w:date="2023-03-01T15:13:00Z">
        <w:r w:rsidR="00AB46B4">
          <w:rPr>
            <w:sz w:val="20"/>
            <w:szCs w:val="20"/>
          </w:rPr>
          <w:t xml:space="preserve">the </w:t>
        </w:r>
      </w:ins>
      <w:r w:rsidR="00E4582E">
        <w:rPr>
          <w:sz w:val="20"/>
          <w:szCs w:val="20"/>
        </w:rPr>
        <w:t>majority</w:t>
      </w:r>
      <w:ins w:id="49" w:author="Will, Rodney" w:date="2023-03-01T15:13:00Z">
        <w:r w:rsidR="00AB46B4">
          <w:rPr>
            <w:sz w:val="20"/>
            <w:szCs w:val="20"/>
          </w:rPr>
          <w:t xml:space="preserve"> of</w:t>
        </w:r>
      </w:ins>
      <w:r w:rsidR="00266E04" w:rsidRPr="00D0095F">
        <w:rPr>
          <w:sz w:val="20"/>
          <w:szCs w:val="20"/>
        </w:rPr>
        <w:t xml:space="preserve"> landowners agreed or strongly agreed (henceforth, agree) that sustainable ecosystem management for deer habitat is important for the people they value most (</w:t>
      </w:r>
      <w:r w:rsidR="00266E04" w:rsidRPr="00D0095F">
        <w:rPr>
          <w:i/>
          <w:sz w:val="20"/>
          <w:szCs w:val="20"/>
        </w:rPr>
        <w:t>e1value</w:t>
      </w:r>
      <w:r w:rsidR="00266E04" w:rsidRPr="00D0095F">
        <w:rPr>
          <w:sz w:val="20"/>
          <w:szCs w:val="20"/>
        </w:rPr>
        <w:t>)</w:t>
      </w:r>
      <w:r w:rsidR="00122F1D" w:rsidRPr="00D0095F">
        <w:rPr>
          <w:sz w:val="20"/>
          <w:szCs w:val="20"/>
        </w:rPr>
        <w:t>.</w:t>
      </w:r>
      <w:r w:rsidR="00B55185">
        <w:rPr>
          <w:sz w:val="20"/>
          <w:szCs w:val="20"/>
        </w:rPr>
        <w:t xml:space="preserve"> </w:t>
      </w:r>
      <w:r w:rsidR="00E4582E">
        <w:rPr>
          <w:sz w:val="20"/>
          <w:szCs w:val="20"/>
        </w:rPr>
        <w:t xml:space="preserve">Similarly, </w:t>
      </w:r>
      <w:ins w:id="50" w:author="Will, Rodney" w:date="2023-03-01T15:13:00Z">
        <w:r w:rsidR="00AB46B4">
          <w:rPr>
            <w:sz w:val="20"/>
            <w:szCs w:val="20"/>
          </w:rPr>
          <w:t xml:space="preserve">the </w:t>
        </w:r>
      </w:ins>
      <w:r w:rsidR="00E4582E">
        <w:rPr>
          <w:sz w:val="20"/>
          <w:szCs w:val="20"/>
        </w:rPr>
        <w:t>majority</w:t>
      </w:r>
      <w:ins w:id="51" w:author="Will, Rodney" w:date="2023-03-01T15:13:00Z">
        <w:r w:rsidR="00AB46B4">
          <w:rPr>
            <w:sz w:val="20"/>
            <w:szCs w:val="20"/>
          </w:rPr>
          <w:t xml:space="preserve"> </w:t>
        </w:r>
      </w:ins>
      <w:ins w:id="52" w:author="Will, Rodney" w:date="2023-03-01T15:14:00Z">
        <w:r w:rsidR="00AB46B4">
          <w:rPr>
            <w:sz w:val="20"/>
            <w:szCs w:val="20"/>
          </w:rPr>
          <w:t>of</w:t>
        </w:r>
      </w:ins>
      <w:r w:rsidR="00266E04" w:rsidRPr="00D0095F">
        <w:rPr>
          <w:sz w:val="20"/>
          <w:szCs w:val="20"/>
        </w:rPr>
        <w:t xml:space="preserve"> landowners agreed that their family and friends think that forest, rangeland, and deer habitat management could enhance biodiversity (</w:t>
      </w:r>
      <w:r w:rsidR="00266E04" w:rsidRPr="00D0095F">
        <w:rPr>
          <w:i/>
          <w:sz w:val="20"/>
          <w:szCs w:val="20"/>
        </w:rPr>
        <w:t>e1diverse</w:t>
      </w:r>
      <w:r w:rsidR="00266E04" w:rsidRPr="00D0095F">
        <w:rPr>
          <w:sz w:val="20"/>
          <w:szCs w:val="20"/>
        </w:rPr>
        <w:t xml:space="preserve">). </w:t>
      </w:r>
      <w:r w:rsidR="0005316D">
        <w:rPr>
          <w:sz w:val="20"/>
          <w:szCs w:val="20"/>
        </w:rPr>
        <w:t xml:space="preserve">Sixty-eight percent </w:t>
      </w:r>
      <w:ins w:id="53" w:author="Will, Rodney" w:date="2023-03-01T15:14:00Z">
        <w:r w:rsidR="00AB46B4">
          <w:rPr>
            <w:sz w:val="20"/>
            <w:szCs w:val="20"/>
          </w:rPr>
          <w:t xml:space="preserve">of </w:t>
        </w:r>
      </w:ins>
      <w:r w:rsidR="006C3709" w:rsidRPr="00D0095F">
        <w:rPr>
          <w:sz w:val="20"/>
          <w:szCs w:val="20"/>
        </w:rPr>
        <w:t xml:space="preserve">respondents </w:t>
      </w:r>
      <w:r w:rsidR="00266E04" w:rsidRPr="00D0095F">
        <w:rPr>
          <w:sz w:val="20"/>
          <w:szCs w:val="20"/>
        </w:rPr>
        <w:t>agreed that they feel supported by their friends and families for the active management (</w:t>
      </w:r>
      <w:r w:rsidR="00266E04" w:rsidRPr="00D0095F">
        <w:rPr>
          <w:i/>
          <w:sz w:val="20"/>
          <w:szCs w:val="20"/>
        </w:rPr>
        <w:t>e1support</w:t>
      </w:r>
      <w:r w:rsidR="00266E04" w:rsidRPr="00D0095F">
        <w:rPr>
          <w:sz w:val="20"/>
          <w:szCs w:val="20"/>
        </w:rPr>
        <w:t xml:space="preserve">). </w:t>
      </w:r>
      <w:r w:rsidR="00B715BA">
        <w:rPr>
          <w:sz w:val="20"/>
          <w:szCs w:val="20"/>
        </w:rPr>
        <w:t>Fifty</w:t>
      </w:r>
      <w:r w:rsidR="003F5867">
        <w:rPr>
          <w:sz w:val="20"/>
          <w:szCs w:val="20"/>
        </w:rPr>
        <w:t xml:space="preserve">-six percent </w:t>
      </w:r>
      <w:r w:rsidR="00266E04" w:rsidRPr="00D0095F">
        <w:rPr>
          <w:sz w:val="20"/>
          <w:szCs w:val="20"/>
        </w:rPr>
        <w:t>of landowners agreed, 21% disagreed, and 2</w:t>
      </w:r>
      <w:r w:rsidR="0068718F" w:rsidRPr="00D0095F">
        <w:rPr>
          <w:sz w:val="20"/>
          <w:szCs w:val="20"/>
        </w:rPr>
        <w:t>3</w:t>
      </w:r>
      <w:r w:rsidR="00266E04" w:rsidRPr="00D0095F">
        <w:rPr>
          <w:sz w:val="20"/>
          <w:szCs w:val="20"/>
        </w:rPr>
        <w:t>% remained neutral that they have resources and opportunities to actively manage their land (</w:t>
      </w:r>
      <w:r w:rsidR="00266E04" w:rsidRPr="00D0095F">
        <w:rPr>
          <w:i/>
          <w:sz w:val="20"/>
          <w:szCs w:val="20"/>
        </w:rPr>
        <w:t>e1resource</w:t>
      </w:r>
      <w:r w:rsidR="00266E04" w:rsidRPr="00D0095F">
        <w:rPr>
          <w:sz w:val="20"/>
          <w:szCs w:val="20"/>
        </w:rPr>
        <w:t xml:space="preserve">). </w:t>
      </w:r>
      <w:r w:rsidR="00537453">
        <w:rPr>
          <w:sz w:val="20"/>
          <w:szCs w:val="20"/>
        </w:rPr>
        <w:t xml:space="preserve">Seventy-four percent </w:t>
      </w:r>
      <w:r w:rsidR="00266E04" w:rsidRPr="00D0095F">
        <w:rPr>
          <w:sz w:val="20"/>
          <w:szCs w:val="20"/>
        </w:rPr>
        <w:t>of landowners strongly agreed that they can improve their forest, rangeland, and deer habitat by actively managing their land (</w:t>
      </w:r>
      <w:r w:rsidR="00266E04" w:rsidRPr="00D0095F">
        <w:rPr>
          <w:i/>
          <w:sz w:val="20"/>
          <w:szCs w:val="20"/>
        </w:rPr>
        <w:t>e1improve</w:t>
      </w:r>
      <w:r w:rsidR="00266E04" w:rsidRPr="00D0095F">
        <w:rPr>
          <w:sz w:val="20"/>
          <w:szCs w:val="20"/>
        </w:rPr>
        <w:t xml:space="preserve">). </w:t>
      </w:r>
    </w:p>
    <w:p w14:paraId="7C41BC2C" w14:textId="155BA0DB" w:rsidR="00266E04" w:rsidRPr="00D0095F" w:rsidRDefault="00A02F84" w:rsidP="00437E61">
      <w:pPr>
        <w:spacing w:line="480" w:lineRule="auto"/>
        <w:ind w:firstLine="720"/>
        <w:rPr>
          <w:sz w:val="20"/>
          <w:szCs w:val="20"/>
        </w:rPr>
      </w:pPr>
      <w:del w:id="54" w:author="Will, Rodney" w:date="2023-03-01T15:14:00Z">
        <w:r w:rsidDel="00AB46B4">
          <w:rPr>
            <w:sz w:val="20"/>
            <w:szCs w:val="20"/>
          </w:rPr>
          <w:delText>Eightly</w:delText>
        </w:r>
      </w:del>
      <w:ins w:id="55" w:author="Will, Rodney" w:date="2023-03-01T15:14:00Z">
        <w:r w:rsidR="00AB46B4">
          <w:rPr>
            <w:sz w:val="20"/>
            <w:szCs w:val="20"/>
          </w:rPr>
          <w:t>Eighty</w:t>
        </w:r>
      </w:ins>
      <w:r>
        <w:rPr>
          <w:sz w:val="20"/>
          <w:szCs w:val="20"/>
        </w:rPr>
        <w:t>-seven</w:t>
      </w:r>
      <w:ins w:id="56" w:author="Will, Rodney" w:date="2023-03-01T15:14:00Z">
        <w:r w:rsidR="00AB46B4">
          <w:rPr>
            <w:sz w:val="20"/>
            <w:szCs w:val="20"/>
          </w:rPr>
          <w:t xml:space="preserve"> </w:t>
        </w:r>
      </w:ins>
      <w:r>
        <w:rPr>
          <w:sz w:val="20"/>
          <w:szCs w:val="20"/>
        </w:rPr>
        <w:t>percent</w:t>
      </w:r>
      <w:r w:rsidR="00266E04" w:rsidRPr="00D0095F">
        <w:rPr>
          <w:sz w:val="20"/>
          <w:szCs w:val="20"/>
        </w:rPr>
        <w:t xml:space="preserve"> of landowners agreed and 10% of landowners remained neutral on the statement </w:t>
      </w:r>
      <w:del w:id="57" w:author="Will, Rodney" w:date="2023-03-01T15:14:00Z">
        <w:r w:rsidR="00266E04" w:rsidRPr="00D0095F" w:rsidDel="00AB46B4">
          <w:rPr>
            <w:sz w:val="20"/>
            <w:szCs w:val="20"/>
          </w:rPr>
          <w:delText xml:space="preserve">stating </w:delText>
        </w:r>
      </w:del>
      <w:ins w:id="58" w:author="Will, Rodney" w:date="2023-03-01T15:14:00Z">
        <w:r w:rsidR="00AB46B4">
          <w:rPr>
            <w:sz w:val="20"/>
            <w:szCs w:val="20"/>
          </w:rPr>
          <w:t>that</w:t>
        </w:r>
        <w:r w:rsidR="00AB46B4" w:rsidRPr="00D0095F">
          <w:rPr>
            <w:sz w:val="20"/>
            <w:szCs w:val="20"/>
          </w:rPr>
          <w:t xml:space="preserve"> </w:t>
        </w:r>
      </w:ins>
      <w:r w:rsidR="00266E04" w:rsidRPr="00D0095F">
        <w:rPr>
          <w:sz w:val="20"/>
          <w:szCs w:val="20"/>
        </w:rPr>
        <w:t>they give respect and courtesy to people involved in the forest, rangeland, and deer habitat management (</w:t>
      </w:r>
      <w:r w:rsidR="00266E04" w:rsidRPr="00D0095F">
        <w:rPr>
          <w:i/>
          <w:sz w:val="20"/>
          <w:szCs w:val="20"/>
        </w:rPr>
        <w:t>e2respect</w:t>
      </w:r>
      <w:r w:rsidR="00266E04" w:rsidRPr="00D0095F">
        <w:rPr>
          <w:sz w:val="20"/>
          <w:szCs w:val="20"/>
        </w:rPr>
        <w:t>).</w:t>
      </w:r>
      <w:r w:rsidR="00537453">
        <w:rPr>
          <w:sz w:val="20"/>
          <w:szCs w:val="20"/>
        </w:rPr>
        <w:t xml:space="preserve"> Sixty-eight percent</w:t>
      </w:r>
      <w:r w:rsidR="00266E04" w:rsidRPr="00D0095F">
        <w:rPr>
          <w:sz w:val="20"/>
          <w:szCs w:val="20"/>
        </w:rPr>
        <w:t xml:space="preserve"> of landowners agreed that they should actively manage their land to maintain deer and wildlife habitats (</w:t>
      </w:r>
      <w:r w:rsidR="00266E04" w:rsidRPr="00D0095F">
        <w:rPr>
          <w:i/>
          <w:sz w:val="20"/>
          <w:szCs w:val="20"/>
        </w:rPr>
        <w:t>e2maintain</w:t>
      </w:r>
      <w:r w:rsidR="00266E04" w:rsidRPr="00D0095F">
        <w:rPr>
          <w:sz w:val="20"/>
          <w:szCs w:val="20"/>
        </w:rPr>
        <w:t>). However, only 52% of landowners felt honored in investing their money, time, and resources in managing their forest and rangeland (</w:t>
      </w:r>
      <w:r w:rsidR="00266E04" w:rsidRPr="00D0095F">
        <w:rPr>
          <w:i/>
          <w:sz w:val="20"/>
          <w:szCs w:val="20"/>
        </w:rPr>
        <w:t>e2invest</w:t>
      </w:r>
      <w:r w:rsidR="00266E04" w:rsidRPr="00D0095F">
        <w:rPr>
          <w:sz w:val="20"/>
          <w:szCs w:val="20"/>
        </w:rPr>
        <w:t xml:space="preserve">); 47% of landowners either remained neutral or disagreed with the statement that they feel honored to invest money, time, and resources to manage their land. </w:t>
      </w:r>
    </w:p>
    <w:p w14:paraId="7D4EE3C7" w14:textId="119D5341" w:rsidR="00E319F8" w:rsidRPr="00D0095F" w:rsidRDefault="00CB29B0" w:rsidP="00437E61">
      <w:pPr>
        <w:spacing w:line="480" w:lineRule="auto"/>
        <w:ind w:firstLine="720"/>
        <w:rPr>
          <w:sz w:val="20"/>
          <w:szCs w:val="20"/>
        </w:rPr>
        <w:sectPr w:rsidR="00E319F8" w:rsidRPr="00D0095F" w:rsidSect="00437E61">
          <w:pgSz w:w="12240" w:h="15840"/>
          <w:pgMar w:top="1440" w:right="1440" w:bottom="1440" w:left="1440" w:header="720" w:footer="720" w:gutter="0"/>
          <w:lnNumType w:countBy="1" w:restart="continuous"/>
          <w:cols w:space="720"/>
          <w:docGrid w:linePitch="360"/>
        </w:sectPr>
      </w:pPr>
      <w:r w:rsidRPr="00D0095F">
        <w:rPr>
          <w:sz w:val="20"/>
          <w:szCs w:val="20"/>
        </w:rPr>
        <w:t xml:space="preserve">Among our responders </w:t>
      </w:r>
      <w:r w:rsidR="00266E04" w:rsidRPr="00D0095F">
        <w:rPr>
          <w:sz w:val="20"/>
          <w:szCs w:val="20"/>
        </w:rPr>
        <w:t xml:space="preserve">65% of landowners stated that they are satisfied with the overall characteristics of the forest and rangeland they </w:t>
      </w:r>
      <w:proofErr w:type="gramStart"/>
      <w:r w:rsidR="00266E04" w:rsidRPr="00D0095F">
        <w:rPr>
          <w:sz w:val="20"/>
          <w:szCs w:val="20"/>
        </w:rPr>
        <w:t>managed</w:t>
      </w:r>
      <w:proofErr w:type="gramEnd"/>
      <w:r w:rsidR="00266E04" w:rsidRPr="00D0095F">
        <w:rPr>
          <w:sz w:val="20"/>
          <w:szCs w:val="20"/>
        </w:rPr>
        <w:t xml:space="preserve"> (</w:t>
      </w:r>
      <w:r w:rsidR="00266E04" w:rsidRPr="00D0095F">
        <w:rPr>
          <w:i/>
          <w:sz w:val="20"/>
          <w:szCs w:val="20"/>
        </w:rPr>
        <w:t>e3manage</w:t>
      </w:r>
      <w:r w:rsidR="00266E04" w:rsidRPr="00D0095F">
        <w:rPr>
          <w:sz w:val="20"/>
          <w:szCs w:val="20"/>
        </w:rPr>
        <w:t>).</w:t>
      </w:r>
      <w:r w:rsidR="00537453">
        <w:rPr>
          <w:sz w:val="20"/>
          <w:szCs w:val="20"/>
        </w:rPr>
        <w:t xml:space="preserve"> Sixty-three percent</w:t>
      </w:r>
      <w:r w:rsidR="00266E04" w:rsidRPr="00D0095F">
        <w:rPr>
          <w:sz w:val="20"/>
          <w:szCs w:val="20"/>
        </w:rPr>
        <w:t xml:space="preserve"> of landowners agreed</w:t>
      </w:r>
      <w:r w:rsidR="00724CD5" w:rsidRPr="00D0095F">
        <w:rPr>
          <w:sz w:val="20"/>
          <w:szCs w:val="20"/>
        </w:rPr>
        <w:t xml:space="preserve">, </w:t>
      </w:r>
      <w:r w:rsidR="00266E04" w:rsidRPr="00D0095F">
        <w:rPr>
          <w:sz w:val="20"/>
          <w:szCs w:val="20"/>
        </w:rPr>
        <w:t>24% of landowners remained neutral, and 13% disagreed that they were satisfied with the number of deer and wildlife observed based on their management effort (</w:t>
      </w:r>
      <w:r w:rsidR="00266E04" w:rsidRPr="00D0095F">
        <w:rPr>
          <w:i/>
          <w:sz w:val="20"/>
          <w:szCs w:val="20"/>
        </w:rPr>
        <w:t>e3wilder</w:t>
      </w:r>
      <w:r w:rsidR="00266E04" w:rsidRPr="00D0095F">
        <w:rPr>
          <w:sz w:val="20"/>
          <w:szCs w:val="20"/>
        </w:rPr>
        <w:t>).</w:t>
      </w:r>
      <w:r w:rsidR="00537453">
        <w:rPr>
          <w:sz w:val="20"/>
          <w:szCs w:val="20"/>
        </w:rPr>
        <w:t xml:space="preserve"> Sixty percent</w:t>
      </w:r>
      <w:r w:rsidR="00266E04" w:rsidRPr="00D0095F">
        <w:rPr>
          <w:sz w:val="20"/>
          <w:szCs w:val="20"/>
        </w:rPr>
        <w:t xml:space="preserve"> of landowners agreed, 25% remained neutral, and 1</w:t>
      </w:r>
      <w:r w:rsidR="00BE5071" w:rsidRPr="00D0095F">
        <w:rPr>
          <w:sz w:val="20"/>
          <w:szCs w:val="20"/>
        </w:rPr>
        <w:t>5</w:t>
      </w:r>
      <w:r w:rsidR="00266E04" w:rsidRPr="00D0095F">
        <w:rPr>
          <w:sz w:val="20"/>
          <w:szCs w:val="20"/>
        </w:rPr>
        <w:t>% disagreed that they are satisfied with the overall benefit they are getting from their forest and rangeland</w:t>
      </w:r>
      <w:del w:id="59" w:author="Bijesh Mishra" w:date="2023-03-02T16:48:00Z">
        <w:r w:rsidR="00266E04" w:rsidRPr="00D0095F" w:rsidDel="00560017">
          <w:rPr>
            <w:sz w:val="20"/>
            <w:szCs w:val="20"/>
          </w:rPr>
          <w:delText>.</w:delText>
        </w:r>
      </w:del>
    </w:p>
    <w:p w14:paraId="24027BC3" w14:textId="77777777" w:rsidR="00350224" w:rsidRPr="00D0095F" w:rsidDel="00560017" w:rsidRDefault="00350224" w:rsidP="00437E61">
      <w:pPr>
        <w:spacing w:line="480" w:lineRule="auto"/>
        <w:rPr>
          <w:del w:id="60" w:author="Bijesh Mishra" w:date="2023-03-02T16:48:00Z"/>
          <w:sz w:val="20"/>
          <w:szCs w:val="20"/>
        </w:rPr>
      </w:pPr>
    </w:p>
    <w:p w14:paraId="516542AF" w14:textId="77777777" w:rsidR="00350224" w:rsidRPr="00D0095F" w:rsidDel="00560017" w:rsidRDefault="00350224" w:rsidP="00437E61">
      <w:pPr>
        <w:spacing w:line="480" w:lineRule="auto"/>
        <w:ind w:firstLine="720"/>
        <w:rPr>
          <w:del w:id="61" w:author="Bijesh Mishra" w:date="2023-03-02T16:48:00Z"/>
          <w:iCs/>
          <w:sz w:val="20"/>
          <w:szCs w:val="20"/>
        </w:rPr>
      </w:pPr>
    </w:p>
    <w:p w14:paraId="4FD47C01" w14:textId="77777777" w:rsidR="00350224" w:rsidRPr="00D0095F" w:rsidRDefault="00350224" w:rsidP="008D1F20">
      <w:pPr>
        <w:spacing w:line="480" w:lineRule="auto"/>
        <w:rPr>
          <w:sz w:val="20"/>
          <w:szCs w:val="20"/>
        </w:rPr>
      </w:pPr>
    </w:p>
    <w:p w14:paraId="513277BB" w14:textId="77777777" w:rsidR="00266E04" w:rsidRPr="00D0095F" w:rsidRDefault="00266E04" w:rsidP="00437E61">
      <w:pPr>
        <w:pStyle w:val="Heading2"/>
        <w:spacing w:line="480" w:lineRule="auto"/>
        <w:rPr>
          <w:rFonts w:ascii="Times New Roman" w:hAnsi="Times New Roman" w:cs="Times New Roman"/>
          <w:b/>
          <w:i/>
          <w:color w:val="auto"/>
          <w:sz w:val="20"/>
          <w:szCs w:val="20"/>
        </w:rPr>
      </w:pPr>
      <w:r w:rsidRPr="00D0095F">
        <w:rPr>
          <w:rFonts w:ascii="Times New Roman" w:hAnsi="Times New Roman" w:cs="Times New Roman"/>
          <w:i/>
          <w:color w:val="auto"/>
          <w:sz w:val="20"/>
          <w:szCs w:val="20"/>
        </w:rPr>
        <w:t>3.3 Model Results</w:t>
      </w:r>
    </w:p>
    <w:p w14:paraId="1828171B" w14:textId="496EF4E3" w:rsidR="00266E04" w:rsidRPr="00D0095F" w:rsidRDefault="00266E04" w:rsidP="00437E61">
      <w:pPr>
        <w:spacing w:line="480" w:lineRule="auto"/>
        <w:ind w:firstLine="720"/>
        <w:rPr>
          <w:sz w:val="20"/>
          <w:szCs w:val="20"/>
        </w:rPr>
      </w:pPr>
      <w:r w:rsidRPr="00D0095F">
        <w:rPr>
          <w:sz w:val="20"/>
          <w:szCs w:val="20"/>
        </w:rPr>
        <w:t>The model fit statistics exhibited a good fit for the four models representing TRA, TRA-moral, TPB, and TPB-moral (</w:t>
      </w:r>
      <w:r w:rsidR="00FE5249" w:rsidRPr="00D0095F">
        <w:rPr>
          <w:sz w:val="20"/>
          <w:szCs w:val="20"/>
        </w:rPr>
        <w:fldChar w:fldCharType="begin"/>
      </w:r>
      <w:r w:rsidR="00FE5249" w:rsidRPr="00D0095F">
        <w:rPr>
          <w:sz w:val="20"/>
          <w:szCs w:val="20"/>
        </w:rPr>
        <w:instrText xml:space="preserve"> REF _Ref73021306 \h  \* MERGEFORMAT </w:instrText>
      </w:r>
      <w:r w:rsidR="00FE5249" w:rsidRPr="00D0095F">
        <w:rPr>
          <w:sz w:val="20"/>
          <w:szCs w:val="20"/>
        </w:rPr>
      </w:r>
      <w:r w:rsidR="00FE5249" w:rsidRPr="00D0095F">
        <w:rPr>
          <w:sz w:val="20"/>
          <w:szCs w:val="20"/>
        </w:rPr>
        <w:fldChar w:fldCharType="separate"/>
      </w:r>
      <w:ins w:id="62" w:author="Bijesh Mishra" w:date="2023-03-03T13:57:00Z">
        <w:r w:rsidR="00E56AAD" w:rsidRPr="00D0095F">
          <w:rPr>
            <w:sz w:val="20"/>
            <w:szCs w:val="20"/>
          </w:rPr>
          <w:t xml:space="preserve">Table </w:t>
        </w:r>
      </w:ins>
      <w:r w:rsidR="00FE5249" w:rsidRPr="00D0095F">
        <w:rPr>
          <w:sz w:val="20"/>
          <w:szCs w:val="20"/>
        </w:rPr>
        <w:fldChar w:fldCharType="end"/>
      </w:r>
      <w:r w:rsidRPr="00D0095F">
        <w:rPr>
          <w:sz w:val="20"/>
          <w:szCs w:val="20"/>
        </w:rPr>
        <w:t xml:space="preserve">). SEM model results </w:t>
      </w:r>
      <w:del w:id="63" w:author="Will, Rodney" w:date="2023-03-01T15:15:00Z">
        <w:r w:rsidRPr="00D0095F" w:rsidDel="00AB46B4">
          <w:rPr>
            <w:sz w:val="20"/>
            <w:szCs w:val="20"/>
          </w:rPr>
          <w:delText>to test</w:delText>
        </w:r>
      </w:del>
      <w:ins w:id="64" w:author="Will, Rodney" w:date="2023-03-01T15:15:00Z">
        <w:r w:rsidR="00AB46B4">
          <w:rPr>
            <w:sz w:val="20"/>
            <w:szCs w:val="20"/>
          </w:rPr>
          <w:t>testin</w:t>
        </w:r>
      </w:ins>
      <w:ins w:id="65" w:author="Will, Rodney" w:date="2023-03-01T15:16:00Z">
        <w:r w:rsidR="00AB46B4">
          <w:rPr>
            <w:sz w:val="20"/>
            <w:szCs w:val="20"/>
          </w:rPr>
          <w:t>g</w:t>
        </w:r>
      </w:ins>
      <w:r w:rsidRPr="00D0095F">
        <w:rPr>
          <w:sz w:val="20"/>
          <w:szCs w:val="20"/>
        </w:rPr>
        <w:t xml:space="preserve"> TRA, TRA-moral, TPB, TPB-moral are presented in Figures 3(a), 3(b), 4(a), and 4(b) respectively. Models were presented in the figures using structural variables only; measurement variables were excluded in the figures to simplify the presentation.</w:t>
      </w:r>
    </w:p>
    <w:p w14:paraId="2997D398" w14:textId="77777777" w:rsidR="00350224" w:rsidRPr="00D0095F" w:rsidRDefault="00350224" w:rsidP="00437E61">
      <w:pPr>
        <w:spacing w:line="480" w:lineRule="auto"/>
        <w:ind w:firstLine="720"/>
        <w:rPr>
          <w:iCs/>
          <w:sz w:val="20"/>
          <w:szCs w:val="20"/>
        </w:rPr>
        <w:sectPr w:rsidR="00350224" w:rsidRPr="00D0095F" w:rsidSect="00437E61">
          <w:pgSz w:w="12240" w:h="15840"/>
          <w:pgMar w:top="1440" w:right="1440" w:bottom="1440" w:left="1440" w:header="720" w:footer="720" w:gutter="0"/>
          <w:lnNumType w:countBy="1" w:restart="continuous"/>
          <w:cols w:space="720"/>
          <w:docGrid w:linePitch="360"/>
        </w:sectPr>
      </w:pPr>
    </w:p>
    <w:p w14:paraId="2CC9A181" w14:textId="0729ECE3" w:rsidR="00350224" w:rsidRPr="00D0095F" w:rsidRDefault="00350224" w:rsidP="00437E61">
      <w:pPr>
        <w:pStyle w:val="Caption"/>
        <w:keepNext/>
        <w:jc w:val="center"/>
        <w:rPr>
          <w:rFonts w:ascii="Times New Roman" w:hAnsi="Times New Roman" w:cs="Times New Roman"/>
          <w:i w:val="0"/>
          <w:iCs w:val="0"/>
          <w:color w:val="auto"/>
          <w:sz w:val="20"/>
          <w:szCs w:val="20"/>
        </w:rPr>
      </w:pPr>
      <w:bookmarkStart w:id="66" w:name="_Ref73021306"/>
      <w:r w:rsidRPr="00D0095F">
        <w:rPr>
          <w:rFonts w:ascii="Times New Roman" w:hAnsi="Times New Roman" w:cs="Times New Roman"/>
          <w:i w:val="0"/>
          <w:iCs w:val="0"/>
          <w:color w:val="auto"/>
          <w:sz w:val="20"/>
          <w:szCs w:val="20"/>
        </w:rPr>
        <w:lastRenderedPageBreak/>
        <w:t xml:space="preserve">Table </w:t>
      </w:r>
      <w:bookmarkEnd w:id="66"/>
      <w:r w:rsidR="00673C45">
        <w:rPr>
          <w:rFonts w:ascii="Times New Roman" w:hAnsi="Times New Roman" w:cs="Times New Roman"/>
          <w:i w:val="0"/>
          <w:iCs w:val="0"/>
          <w:color w:val="auto"/>
          <w:sz w:val="20"/>
          <w:szCs w:val="20"/>
        </w:rPr>
        <w:t>2</w:t>
      </w:r>
      <w:r w:rsidRPr="00D0095F">
        <w:rPr>
          <w:rFonts w:ascii="Times New Roman" w:hAnsi="Times New Roman" w:cs="Times New Roman"/>
          <w:i w:val="0"/>
          <w:iCs w:val="0"/>
          <w:color w:val="auto"/>
          <w:sz w:val="20"/>
          <w:szCs w:val="20"/>
        </w:rPr>
        <w:t>: SEM Model fit statistics for all four models along with the sample size used in each model.</w:t>
      </w:r>
    </w:p>
    <w:tbl>
      <w:tblPr>
        <w:tblW w:w="12060" w:type="dxa"/>
        <w:jc w:val="center"/>
        <w:tblBorders>
          <w:top w:val="single" w:sz="4" w:space="0" w:color="auto"/>
          <w:bottom w:val="single" w:sz="4" w:space="0" w:color="auto"/>
        </w:tblBorders>
        <w:tblLook w:val="01A0" w:firstRow="1" w:lastRow="0" w:firstColumn="1" w:lastColumn="1" w:noHBand="0" w:noVBand="0"/>
      </w:tblPr>
      <w:tblGrid>
        <w:gridCol w:w="5760"/>
        <w:gridCol w:w="1440"/>
        <w:gridCol w:w="1710"/>
        <w:gridCol w:w="1350"/>
        <w:gridCol w:w="1800"/>
      </w:tblGrid>
      <w:tr w:rsidR="00350224" w:rsidRPr="00D0095F" w14:paraId="54F8FA2C" w14:textId="77777777" w:rsidTr="008D1F20">
        <w:trPr>
          <w:trHeight w:val="260"/>
          <w:jc w:val="center"/>
        </w:trPr>
        <w:tc>
          <w:tcPr>
            <w:tcW w:w="5760" w:type="dxa"/>
            <w:tcBorders>
              <w:top w:val="single" w:sz="4" w:space="0" w:color="auto"/>
              <w:bottom w:val="single" w:sz="4" w:space="0" w:color="auto"/>
            </w:tcBorders>
            <w:shd w:val="clear" w:color="auto" w:fill="auto"/>
            <w:noWrap/>
            <w:vAlign w:val="center"/>
          </w:tcPr>
          <w:p w14:paraId="4E45ADE0" w14:textId="77777777" w:rsidR="00350224" w:rsidRPr="00D0095F" w:rsidRDefault="00350224" w:rsidP="00437E61">
            <w:pPr>
              <w:jc w:val="center"/>
              <w:rPr>
                <w:b/>
                <w:bCs/>
                <w:color w:val="000000"/>
                <w:sz w:val="20"/>
                <w:szCs w:val="20"/>
              </w:rPr>
            </w:pPr>
            <w:r w:rsidRPr="00D0095F">
              <w:rPr>
                <w:b/>
                <w:bCs/>
                <w:color w:val="000000"/>
                <w:sz w:val="20"/>
                <w:szCs w:val="20"/>
              </w:rPr>
              <w:t>Fit Statistics\Models</w:t>
            </w:r>
          </w:p>
        </w:tc>
        <w:tc>
          <w:tcPr>
            <w:tcW w:w="1440" w:type="dxa"/>
            <w:tcBorders>
              <w:top w:val="single" w:sz="4" w:space="0" w:color="auto"/>
              <w:bottom w:val="single" w:sz="4" w:space="0" w:color="auto"/>
            </w:tcBorders>
            <w:shd w:val="clear" w:color="auto" w:fill="auto"/>
            <w:noWrap/>
            <w:vAlign w:val="center"/>
          </w:tcPr>
          <w:p w14:paraId="622C51D0" w14:textId="77777777" w:rsidR="00350224" w:rsidRPr="00D0095F" w:rsidRDefault="00350224" w:rsidP="00437E61">
            <w:pPr>
              <w:jc w:val="center"/>
              <w:rPr>
                <w:b/>
                <w:bCs/>
                <w:color w:val="000000"/>
                <w:sz w:val="20"/>
                <w:szCs w:val="20"/>
              </w:rPr>
            </w:pPr>
            <w:r w:rsidRPr="00D0095F">
              <w:rPr>
                <w:b/>
                <w:bCs/>
                <w:color w:val="000000"/>
                <w:sz w:val="20"/>
                <w:szCs w:val="20"/>
              </w:rPr>
              <w:t>TRA</w:t>
            </w:r>
          </w:p>
        </w:tc>
        <w:tc>
          <w:tcPr>
            <w:tcW w:w="1710" w:type="dxa"/>
            <w:tcBorders>
              <w:top w:val="single" w:sz="4" w:space="0" w:color="auto"/>
              <w:bottom w:val="single" w:sz="4" w:space="0" w:color="auto"/>
            </w:tcBorders>
            <w:shd w:val="clear" w:color="auto" w:fill="auto"/>
            <w:noWrap/>
            <w:vAlign w:val="center"/>
          </w:tcPr>
          <w:p w14:paraId="594B7C37" w14:textId="77777777" w:rsidR="00350224" w:rsidRPr="00D0095F" w:rsidRDefault="00350224" w:rsidP="00437E61">
            <w:pPr>
              <w:jc w:val="center"/>
              <w:rPr>
                <w:b/>
                <w:bCs/>
                <w:color w:val="000000"/>
                <w:sz w:val="20"/>
                <w:szCs w:val="20"/>
              </w:rPr>
            </w:pPr>
            <w:r w:rsidRPr="00D0095F">
              <w:rPr>
                <w:b/>
                <w:bCs/>
                <w:color w:val="000000"/>
                <w:sz w:val="20"/>
                <w:szCs w:val="20"/>
              </w:rPr>
              <w:t>TRA-moral</w:t>
            </w:r>
          </w:p>
        </w:tc>
        <w:tc>
          <w:tcPr>
            <w:tcW w:w="1350" w:type="dxa"/>
            <w:tcBorders>
              <w:top w:val="single" w:sz="4" w:space="0" w:color="auto"/>
              <w:bottom w:val="single" w:sz="4" w:space="0" w:color="auto"/>
            </w:tcBorders>
            <w:shd w:val="clear" w:color="auto" w:fill="auto"/>
            <w:noWrap/>
            <w:vAlign w:val="center"/>
          </w:tcPr>
          <w:p w14:paraId="3FE93A26" w14:textId="77777777" w:rsidR="00350224" w:rsidRPr="00D0095F" w:rsidRDefault="00350224" w:rsidP="00437E61">
            <w:pPr>
              <w:jc w:val="center"/>
              <w:rPr>
                <w:b/>
                <w:bCs/>
                <w:color w:val="000000"/>
                <w:sz w:val="20"/>
                <w:szCs w:val="20"/>
              </w:rPr>
            </w:pPr>
            <w:r w:rsidRPr="00D0095F">
              <w:rPr>
                <w:b/>
                <w:bCs/>
                <w:color w:val="000000"/>
                <w:sz w:val="20"/>
                <w:szCs w:val="20"/>
              </w:rPr>
              <w:t>TPB</w:t>
            </w:r>
          </w:p>
        </w:tc>
        <w:tc>
          <w:tcPr>
            <w:tcW w:w="1800" w:type="dxa"/>
            <w:tcBorders>
              <w:top w:val="single" w:sz="4" w:space="0" w:color="auto"/>
              <w:bottom w:val="single" w:sz="4" w:space="0" w:color="auto"/>
            </w:tcBorders>
            <w:shd w:val="clear" w:color="auto" w:fill="auto"/>
            <w:noWrap/>
            <w:vAlign w:val="center"/>
          </w:tcPr>
          <w:p w14:paraId="71689A6B" w14:textId="77777777" w:rsidR="00350224" w:rsidRPr="00D0095F" w:rsidRDefault="00350224" w:rsidP="00437E61">
            <w:pPr>
              <w:jc w:val="center"/>
              <w:rPr>
                <w:b/>
                <w:bCs/>
                <w:color w:val="000000"/>
                <w:sz w:val="20"/>
                <w:szCs w:val="20"/>
              </w:rPr>
            </w:pPr>
            <w:r w:rsidRPr="00D0095F">
              <w:rPr>
                <w:b/>
                <w:bCs/>
                <w:color w:val="000000"/>
                <w:sz w:val="20"/>
                <w:szCs w:val="20"/>
              </w:rPr>
              <w:t>TPB-moral</w:t>
            </w:r>
          </w:p>
        </w:tc>
      </w:tr>
      <w:tr w:rsidR="00350224" w:rsidRPr="00D0095F" w14:paraId="6307DE8F" w14:textId="77777777" w:rsidTr="008D1F20">
        <w:trPr>
          <w:trHeight w:val="260"/>
          <w:jc w:val="center"/>
        </w:trPr>
        <w:tc>
          <w:tcPr>
            <w:tcW w:w="5760" w:type="dxa"/>
            <w:tcBorders>
              <w:top w:val="single" w:sz="4" w:space="0" w:color="auto"/>
            </w:tcBorders>
            <w:shd w:val="clear" w:color="auto" w:fill="auto"/>
            <w:noWrap/>
            <w:vAlign w:val="center"/>
          </w:tcPr>
          <w:p w14:paraId="6EA25B33" w14:textId="77777777" w:rsidR="00350224" w:rsidRPr="00D0095F" w:rsidRDefault="00350224" w:rsidP="00437E61">
            <w:pPr>
              <w:jc w:val="right"/>
              <w:rPr>
                <w:sz w:val="20"/>
                <w:szCs w:val="20"/>
              </w:rPr>
            </w:pPr>
            <w:r w:rsidRPr="00D0095F">
              <w:rPr>
                <w:sz w:val="20"/>
                <w:szCs w:val="20"/>
              </w:rPr>
              <w:t>Model  vs. saturated (MS) Likelihood ratio test: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D0095F">
              <w:rPr>
                <w:sz w:val="20"/>
                <w:szCs w:val="20"/>
              </w:rPr>
              <w:t>):</w:t>
            </w:r>
          </w:p>
        </w:tc>
        <w:tc>
          <w:tcPr>
            <w:tcW w:w="1440" w:type="dxa"/>
            <w:tcBorders>
              <w:top w:val="single" w:sz="4" w:space="0" w:color="auto"/>
            </w:tcBorders>
            <w:shd w:val="clear" w:color="auto" w:fill="auto"/>
            <w:noWrap/>
            <w:vAlign w:val="center"/>
          </w:tcPr>
          <w:p w14:paraId="65919EF9" w14:textId="77777777" w:rsidR="00350224" w:rsidRPr="00D0095F" w:rsidRDefault="00350224" w:rsidP="00437E61">
            <w:pPr>
              <w:jc w:val="center"/>
              <w:rPr>
                <w:sz w:val="20"/>
                <w:szCs w:val="20"/>
              </w:rPr>
            </w:pPr>
            <w:r w:rsidRPr="00D0095F">
              <w:rPr>
                <w:sz w:val="20"/>
                <w:szCs w:val="20"/>
              </w:rPr>
              <w:t>43.89</w:t>
            </w:r>
          </w:p>
        </w:tc>
        <w:tc>
          <w:tcPr>
            <w:tcW w:w="1710" w:type="dxa"/>
            <w:tcBorders>
              <w:top w:val="single" w:sz="4" w:space="0" w:color="auto"/>
            </w:tcBorders>
            <w:shd w:val="clear" w:color="auto" w:fill="auto"/>
            <w:noWrap/>
            <w:vAlign w:val="center"/>
          </w:tcPr>
          <w:p w14:paraId="1E8CA295" w14:textId="77777777" w:rsidR="00350224" w:rsidRPr="00D0095F" w:rsidRDefault="00350224" w:rsidP="00437E61">
            <w:pPr>
              <w:jc w:val="center"/>
              <w:rPr>
                <w:sz w:val="20"/>
                <w:szCs w:val="20"/>
              </w:rPr>
            </w:pPr>
            <w:r w:rsidRPr="00D0095F">
              <w:rPr>
                <w:sz w:val="20"/>
                <w:szCs w:val="20"/>
              </w:rPr>
              <w:t>85.87</w:t>
            </w:r>
          </w:p>
        </w:tc>
        <w:tc>
          <w:tcPr>
            <w:tcW w:w="1350" w:type="dxa"/>
            <w:tcBorders>
              <w:top w:val="single" w:sz="4" w:space="0" w:color="auto"/>
            </w:tcBorders>
            <w:shd w:val="clear" w:color="auto" w:fill="auto"/>
            <w:noWrap/>
            <w:vAlign w:val="center"/>
          </w:tcPr>
          <w:p w14:paraId="1445E5BB" w14:textId="77777777" w:rsidR="00350224" w:rsidRPr="00D0095F" w:rsidRDefault="00350224" w:rsidP="00437E61">
            <w:pPr>
              <w:jc w:val="center"/>
              <w:rPr>
                <w:sz w:val="20"/>
                <w:szCs w:val="20"/>
              </w:rPr>
            </w:pPr>
            <w:r w:rsidRPr="00D0095F">
              <w:rPr>
                <w:sz w:val="20"/>
                <w:szCs w:val="20"/>
              </w:rPr>
              <w:t>72.44</w:t>
            </w:r>
          </w:p>
        </w:tc>
        <w:tc>
          <w:tcPr>
            <w:tcW w:w="1800" w:type="dxa"/>
            <w:tcBorders>
              <w:top w:val="single" w:sz="4" w:space="0" w:color="auto"/>
            </w:tcBorders>
            <w:shd w:val="clear" w:color="auto" w:fill="auto"/>
            <w:noWrap/>
            <w:vAlign w:val="center"/>
          </w:tcPr>
          <w:p w14:paraId="588AE1DE" w14:textId="77777777" w:rsidR="00350224" w:rsidRPr="00D0095F" w:rsidRDefault="00350224" w:rsidP="00437E61">
            <w:pPr>
              <w:jc w:val="center"/>
              <w:rPr>
                <w:sz w:val="20"/>
                <w:szCs w:val="20"/>
              </w:rPr>
            </w:pPr>
            <w:r w:rsidRPr="00D0095F">
              <w:rPr>
                <w:sz w:val="20"/>
                <w:szCs w:val="20"/>
              </w:rPr>
              <w:t>121.72</w:t>
            </w:r>
          </w:p>
        </w:tc>
      </w:tr>
      <w:tr w:rsidR="00350224" w:rsidRPr="00D0095F" w14:paraId="1430CDCA" w14:textId="77777777" w:rsidTr="008D1F20">
        <w:trPr>
          <w:trHeight w:val="260"/>
          <w:jc w:val="center"/>
        </w:trPr>
        <w:tc>
          <w:tcPr>
            <w:tcW w:w="5760" w:type="dxa"/>
            <w:shd w:val="clear" w:color="auto" w:fill="auto"/>
            <w:noWrap/>
            <w:vAlign w:val="center"/>
          </w:tcPr>
          <w:p w14:paraId="3FF1F6C8" w14:textId="77777777" w:rsidR="00350224" w:rsidRPr="00D0095F" w:rsidRDefault="00350224" w:rsidP="00437E61">
            <w:pPr>
              <w:jc w:val="right"/>
              <w:rPr>
                <w:sz w:val="20"/>
                <w:szCs w:val="20"/>
              </w:rPr>
            </w:pPr>
            <w:r w:rsidRPr="00D0095F">
              <w:rPr>
                <w:sz w:val="20"/>
                <w:szCs w:val="20"/>
              </w:rPr>
              <w:t>Baseline  vs. saturated (BS) Likelihood ratio test: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D0095F">
              <w:rPr>
                <w:sz w:val="20"/>
                <w:szCs w:val="20"/>
              </w:rPr>
              <w:t>):</w:t>
            </w:r>
          </w:p>
        </w:tc>
        <w:tc>
          <w:tcPr>
            <w:tcW w:w="1440" w:type="dxa"/>
            <w:shd w:val="clear" w:color="auto" w:fill="auto"/>
            <w:noWrap/>
            <w:vAlign w:val="center"/>
          </w:tcPr>
          <w:p w14:paraId="40952089" w14:textId="77777777" w:rsidR="00350224" w:rsidRPr="00D0095F" w:rsidRDefault="00350224" w:rsidP="00437E61">
            <w:pPr>
              <w:jc w:val="center"/>
              <w:rPr>
                <w:sz w:val="20"/>
                <w:szCs w:val="20"/>
              </w:rPr>
            </w:pPr>
            <w:r w:rsidRPr="00D0095F">
              <w:rPr>
                <w:sz w:val="20"/>
                <w:szCs w:val="20"/>
              </w:rPr>
              <w:t>823.04 ***</w:t>
            </w:r>
          </w:p>
        </w:tc>
        <w:tc>
          <w:tcPr>
            <w:tcW w:w="1710" w:type="dxa"/>
            <w:shd w:val="clear" w:color="auto" w:fill="auto"/>
            <w:noWrap/>
            <w:vAlign w:val="center"/>
          </w:tcPr>
          <w:p w14:paraId="340E055B" w14:textId="77777777" w:rsidR="00350224" w:rsidRPr="00D0095F" w:rsidRDefault="00350224" w:rsidP="00437E61">
            <w:pPr>
              <w:jc w:val="center"/>
              <w:rPr>
                <w:sz w:val="20"/>
                <w:szCs w:val="20"/>
              </w:rPr>
            </w:pPr>
            <w:r w:rsidRPr="00D0095F">
              <w:rPr>
                <w:sz w:val="20"/>
                <w:szCs w:val="20"/>
              </w:rPr>
              <w:t>1212.59 ***</w:t>
            </w:r>
          </w:p>
        </w:tc>
        <w:tc>
          <w:tcPr>
            <w:tcW w:w="1350" w:type="dxa"/>
            <w:shd w:val="clear" w:color="auto" w:fill="auto"/>
            <w:noWrap/>
            <w:vAlign w:val="center"/>
          </w:tcPr>
          <w:p w14:paraId="18F048E1" w14:textId="77777777" w:rsidR="00350224" w:rsidRPr="00D0095F" w:rsidRDefault="00350224" w:rsidP="00437E61">
            <w:pPr>
              <w:jc w:val="center"/>
              <w:rPr>
                <w:sz w:val="20"/>
                <w:szCs w:val="20"/>
              </w:rPr>
            </w:pPr>
            <w:r w:rsidRPr="00D0095F">
              <w:rPr>
                <w:sz w:val="20"/>
                <w:szCs w:val="20"/>
              </w:rPr>
              <w:t>937.14 ***</w:t>
            </w:r>
          </w:p>
        </w:tc>
        <w:tc>
          <w:tcPr>
            <w:tcW w:w="1800" w:type="dxa"/>
            <w:shd w:val="clear" w:color="auto" w:fill="auto"/>
            <w:noWrap/>
            <w:vAlign w:val="center"/>
          </w:tcPr>
          <w:p w14:paraId="5528AAE4" w14:textId="77777777" w:rsidR="00350224" w:rsidRPr="00D0095F" w:rsidRDefault="00350224" w:rsidP="00437E61">
            <w:pPr>
              <w:jc w:val="center"/>
              <w:rPr>
                <w:sz w:val="20"/>
                <w:szCs w:val="20"/>
              </w:rPr>
            </w:pPr>
            <w:r w:rsidRPr="00D0095F">
              <w:rPr>
                <w:sz w:val="20"/>
                <w:szCs w:val="20"/>
              </w:rPr>
              <w:t>1333.33 ***</w:t>
            </w:r>
          </w:p>
        </w:tc>
      </w:tr>
      <w:tr w:rsidR="00350224" w:rsidRPr="00D0095F" w14:paraId="6D8BAD9E" w14:textId="77777777" w:rsidTr="008D1F20">
        <w:trPr>
          <w:trHeight w:val="260"/>
          <w:jc w:val="center"/>
        </w:trPr>
        <w:tc>
          <w:tcPr>
            <w:tcW w:w="5760" w:type="dxa"/>
            <w:shd w:val="clear" w:color="auto" w:fill="auto"/>
            <w:noWrap/>
            <w:vAlign w:val="center"/>
          </w:tcPr>
          <w:p w14:paraId="2F537382" w14:textId="77777777" w:rsidR="00350224" w:rsidRPr="00D0095F" w:rsidRDefault="00350224" w:rsidP="00437E61">
            <w:pPr>
              <w:jc w:val="right"/>
              <w:rPr>
                <w:sz w:val="20"/>
                <w:szCs w:val="20"/>
              </w:rPr>
            </w:pPr>
            <w:proofErr w:type="spellStart"/>
            <w:r w:rsidRPr="00D0095F">
              <w:rPr>
                <w:sz w:val="20"/>
                <w:szCs w:val="20"/>
              </w:rPr>
              <w:t>Satorra-Bentler</w:t>
            </w:r>
            <w:proofErr w:type="spellEnd"/>
            <w:r w:rsidRPr="00D0095F">
              <w:rPr>
                <w:sz w:val="20"/>
                <w:szCs w:val="20"/>
              </w:rPr>
              <w:t xml:space="preserve"> scaled test (MS)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D0095F">
              <w:rPr>
                <w:sz w:val="20"/>
                <w:szCs w:val="20"/>
              </w:rPr>
              <w:t>):</w:t>
            </w:r>
          </w:p>
        </w:tc>
        <w:tc>
          <w:tcPr>
            <w:tcW w:w="1440" w:type="dxa"/>
            <w:shd w:val="clear" w:color="auto" w:fill="auto"/>
            <w:noWrap/>
            <w:vAlign w:val="center"/>
          </w:tcPr>
          <w:p w14:paraId="2F8313C0" w14:textId="77777777" w:rsidR="00350224" w:rsidRPr="00D0095F" w:rsidRDefault="00350224" w:rsidP="00437E61">
            <w:pPr>
              <w:jc w:val="center"/>
              <w:rPr>
                <w:sz w:val="20"/>
                <w:szCs w:val="20"/>
              </w:rPr>
            </w:pPr>
            <w:r w:rsidRPr="00D0095F">
              <w:rPr>
                <w:sz w:val="20"/>
                <w:szCs w:val="20"/>
              </w:rPr>
              <w:t>30.361</w:t>
            </w:r>
          </w:p>
        </w:tc>
        <w:tc>
          <w:tcPr>
            <w:tcW w:w="1710" w:type="dxa"/>
            <w:shd w:val="clear" w:color="auto" w:fill="auto"/>
            <w:noWrap/>
            <w:vAlign w:val="center"/>
          </w:tcPr>
          <w:p w14:paraId="52997834" w14:textId="77777777" w:rsidR="00350224" w:rsidRPr="00D0095F" w:rsidRDefault="00350224" w:rsidP="00437E61">
            <w:pPr>
              <w:jc w:val="center"/>
              <w:rPr>
                <w:sz w:val="20"/>
                <w:szCs w:val="20"/>
              </w:rPr>
            </w:pPr>
            <w:r w:rsidRPr="00D0095F">
              <w:rPr>
                <w:sz w:val="20"/>
                <w:szCs w:val="20"/>
              </w:rPr>
              <w:t>63.76</w:t>
            </w:r>
          </w:p>
        </w:tc>
        <w:tc>
          <w:tcPr>
            <w:tcW w:w="1350" w:type="dxa"/>
            <w:shd w:val="clear" w:color="auto" w:fill="auto"/>
            <w:noWrap/>
            <w:vAlign w:val="center"/>
          </w:tcPr>
          <w:p w14:paraId="64A5395B" w14:textId="77777777" w:rsidR="00350224" w:rsidRPr="00D0095F" w:rsidRDefault="00350224" w:rsidP="00437E61">
            <w:pPr>
              <w:jc w:val="center"/>
              <w:rPr>
                <w:sz w:val="20"/>
                <w:szCs w:val="20"/>
              </w:rPr>
            </w:pPr>
            <w:r w:rsidRPr="00D0095F">
              <w:rPr>
                <w:sz w:val="20"/>
                <w:szCs w:val="20"/>
              </w:rPr>
              <w:t>52.00</w:t>
            </w:r>
          </w:p>
        </w:tc>
        <w:tc>
          <w:tcPr>
            <w:tcW w:w="1800" w:type="dxa"/>
            <w:shd w:val="clear" w:color="auto" w:fill="auto"/>
            <w:noWrap/>
            <w:vAlign w:val="center"/>
          </w:tcPr>
          <w:p w14:paraId="3196496D" w14:textId="77777777" w:rsidR="00350224" w:rsidRPr="00D0095F" w:rsidRDefault="00350224" w:rsidP="00437E61">
            <w:pPr>
              <w:jc w:val="center"/>
              <w:rPr>
                <w:sz w:val="20"/>
                <w:szCs w:val="20"/>
              </w:rPr>
            </w:pPr>
            <w:r w:rsidRPr="00D0095F">
              <w:rPr>
                <w:sz w:val="20"/>
                <w:szCs w:val="20"/>
              </w:rPr>
              <w:t>91.88</w:t>
            </w:r>
          </w:p>
        </w:tc>
      </w:tr>
      <w:tr w:rsidR="00350224" w:rsidRPr="00D0095F" w14:paraId="2586105E" w14:textId="77777777" w:rsidTr="008D1F20">
        <w:trPr>
          <w:trHeight w:val="260"/>
          <w:jc w:val="center"/>
        </w:trPr>
        <w:tc>
          <w:tcPr>
            <w:tcW w:w="5760" w:type="dxa"/>
            <w:shd w:val="clear" w:color="auto" w:fill="auto"/>
            <w:noWrap/>
            <w:vAlign w:val="center"/>
          </w:tcPr>
          <w:p w14:paraId="22906A21" w14:textId="77777777" w:rsidR="00350224" w:rsidRPr="00D0095F" w:rsidRDefault="00350224" w:rsidP="00437E61">
            <w:pPr>
              <w:jc w:val="right"/>
              <w:rPr>
                <w:sz w:val="20"/>
                <w:szCs w:val="20"/>
              </w:rPr>
            </w:pPr>
            <w:proofErr w:type="spellStart"/>
            <w:r w:rsidRPr="00D0095F">
              <w:rPr>
                <w:sz w:val="20"/>
                <w:szCs w:val="20"/>
              </w:rPr>
              <w:t>Satorra-Bentler</w:t>
            </w:r>
            <w:proofErr w:type="spellEnd"/>
            <w:r w:rsidRPr="00D0095F">
              <w:rPr>
                <w:sz w:val="20"/>
                <w:szCs w:val="20"/>
              </w:rPr>
              <w:t xml:space="preserve"> scaled test (BS)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oMath>
            <w:r w:rsidRPr="00D0095F">
              <w:rPr>
                <w:sz w:val="20"/>
                <w:szCs w:val="20"/>
              </w:rPr>
              <w:t>):</w:t>
            </w:r>
          </w:p>
        </w:tc>
        <w:tc>
          <w:tcPr>
            <w:tcW w:w="1440" w:type="dxa"/>
            <w:shd w:val="clear" w:color="auto" w:fill="auto"/>
            <w:noWrap/>
            <w:vAlign w:val="center"/>
          </w:tcPr>
          <w:p w14:paraId="194444D7" w14:textId="77777777" w:rsidR="00350224" w:rsidRPr="00D0095F" w:rsidRDefault="00350224" w:rsidP="00437E61">
            <w:pPr>
              <w:jc w:val="center"/>
              <w:rPr>
                <w:sz w:val="20"/>
                <w:szCs w:val="20"/>
              </w:rPr>
            </w:pPr>
            <w:r w:rsidRPr="00D0095F">
              <w:rPr>
                <w:sz w:val="20"/>
                <w:szCs w:val="20"/>
              </w:rPr>
              <w:t>612.77 ***</w:t>
            </w:r>
          </w:p>
        </w:tc>
        <w:tc>
          <w:tcPr>
            <w:tcW w:w="1710" w:type="dxa"/>
            <w:shd w:val="clear" w:color="auto" w:fill="auto"/>
            <w:noWrap/>
            <w:vAlign w:val="center"/>
          </w:tcPr>
          <w:p w14:paraId="6B119F34" w14:textId="77777777" w:rsidR="00350224" w:rsidRPr="00D0095F" w:rsidRDefault="00350224" w:rsidP="00437E61">
            <w:pPr>
              <w:jc w:val="center"/>
              <w:rPr>
                <w:sz w:val="20"/>
                <w:szCs w:val="20"/>
              </w:rPr>
            </w:pPr>
            <w:r w:rsidRPr="00D0095F">
              <w:rPr>
                <w:sz w:val="20"/>
                <w:szCs w:val="20"/>
              </w:rPr>
              <w:t>932.48 ***</w:t>
            </w:r>
          </w:p>
        </w:tc>
        <w:tc>
          <w:tcPr>
            <w:tcW w:w="1350" w:type="dxa"/>
            <w:shd w:val="clear" w:color="auto" w:fill="auto"/>
            <w:noWrap/>
            <w:vAlign w:val="center"/>
          </w:tcPr>
          <w:p w14:paraId="1E158973" w14:textId="77777777" w:rsidR="00350224" w:rsidRPr="00D0095F" w:rsidRDefault="00350224" w:rsidP="00437E61">
            <w:pPr>
              <w:jc w:val="center"/>
              <w:rPr>
                <w:sz w:val="20"/>
                <w:szCs w:val="20"/>
              </w:rPr>
            </w:pPr>
            <w:r w:rsidRPr="00D0095F">
              <w:rPr>
                <w:sz w:val="20"/>
                <w:szCs w:val="20"/>
              </w:rPr>
              <w:t>709.53 ***</w:t>
            </w:r>
          </w:p>
        </w:tc>
        <w:tc>
          <w:tcPr>
            <w:tcW w:w="1800" w:type="dxa"/>
            <w:shd w:val="clear" w:color="auto" w:fill="auto"/>
            <w:noWrap/>
            <w:vAlign w:val="center"/>
          </w:tcPr>
          <w:p w14:paraId="3B46C87C" w14:textId="77777777" w:rsidR="00350224" w:rsidRPr="00D0095F" w:rsidRDefault="00350224" w:rsidP="00437E61">
            <w:pPr>
              <w:jc w:val="center"/>
              <w:rPr>
                <w:sz w:val="20"/>
                <w:szCs w:val="20"/>
              </w:rPr>
            </w:pPr>
            <w:r w:rsidRPr="00D0095F">
              <w:rPr>
                <w:sz w:val="20"/>
                <w:szCs w:val="20"/>
              </w:rPr>
              <w:t>1034.54 ***</w:t>
            </w:r>
          </w:p>
        </w:tc>
      </w:tr>
      <w:tr w:rsidR="00350224" w:rsidRPr="00D0095F" w14:paraId="3C6566FA" w14:textId="77777777" w:rsidTr="008D1F20">
        <w:trPr>
          <w:trHeight w:val="260"/>
          <w:jc w:val="center"/>
        </w:trPr>
        <w:tc>
          <w:tcPr>
            <w:tcW w:w="5760" w:type="dxa"/>
            <w:shd w:val="clear" w:color="auto" w:fill="auto"/>
            <w:noWrap/>
            <w:vAlign w:val="center"/>
          </w:tcPr>
          <w:p w14:paraId="232EBF64" w14:textId="77777777" w:rsidR="00350224" w:rsidRPr="00D0095F" w:rsidRDefault="00350224" w:rsidP="00437E61">
            <w:pPr>
              <w:jc w:val="right"/>
              <w:rPr>
                <w:sz w:val="20"/>
                <w:szCs w:val="20"/>
              </w:rPr>
            </w:pPr>
            <w:r w:rsidRPr="00D0095F">
              <w:rPr>
                <w:sz w:val="20"/>
                <w:szCs w:val="20"/>
              </w:rPr>
              <w:t>Root mean squared error of approximation (RMSEA):</w:t>
            </w:r>
          </w:p>
        </w:tc>
        <w:tc>
          <w:tcPr>
            <w:tcW w:w="1440" w:type="dxa"/>
            <w:shd w:val="clear" w:color="auto" w:fill="auto"/>
            <w:noWrap/>
            <w:vAlign w:val="center"/>
            <w:hideMark/>
          </w:tcPr>
          <w:p w14:paraId="53711F9E" w14:textId="77777777" w:rsidR="00350224" w:rsidRPr="00D0095F" w:rsidRDefault="00350224" w:rsidP="00437E61">
            <w:pPr>
              <w:jc w:val="center"/>
              <w:rPr>
                <w:sz w:val="20"/>
                <w:szCs w:val="20"/>
              </w:rPr>
            </w:pPr>
            <w:r w:rsidRPr="00D0095F">
              <w:rPr>
                <w:sz w:val="20"/>
                <w:szCs w:val="20"/>
              </w:rPr>
              <w:t>0.02</w:t>
            </w:r>
          </w:p>
        </w:tc>
        <w:tc>
          <w:tcPr>
            <w:tcW w:w="1710" w:type="dxa"/>
            <w:shd w:val="clear" w:color="auto" w:fill="auto"/>
            <w:noWrap/>
            <w:vAlign w:val="center"/>
            <w:hideMark/>
          </w:tcPr>
          <w:p w14:paraId="35D6C465" w14:textId="77777777" w:rsidR="00350224" w:rsidRPr="00D0095F" w:rsidRDefault="00350224" w:rsidP="00437E61">
            <w:pPr>
              <w:jc w:val="center"/>
              <w:rPr>
                <w:sz w:val="20"/>
                <w:szCs w:val="20"/>
              </w:rPr>
            </w:pPr>
            <w:r w:rsidRPr="00D0095F">
              <w:rPr>
                <w:sz w:val="20"/>
                <w:szCs w:val="20"/>
              </w:rPr>
              <w:t>0.04</w:t>
            </w:r>
          </w:p>
        </w:tc>
        <w:tc>
          <w:tcPr>
            <w:tcW w:w="1350" w:type="dxa"/>
            <w:shd w:val="clear" w:color="auto" w:fill="auto"/>
            <w:noWrap/>
            <w:vAlign w:val="center"/>
            <w:hideMark/>
          </w:tcPr>
          <w:p w14:paraId="0B3921EC" w14:textId="77777777" w:rsidR="00350224" w:rsidRPr="00D0095F" w:rsidRDefault="00350224" w:rsidP="00437E61">
            <w:pPr>
              <w:jc w:val="center"/>
              <w:rPr>
                <w:sz w:val="20"/>
                <w:szCs w:val="20"/>
              </w:rPr>
            </w:pPr>
            <w:r w:rsidRPr="00D0095F">
              <w:rPr>
                <w:sz w:val="20"/>
                <w:szCs w:val="20"/>
              </w:rPr>
              <w:t>0.04</w:t>
            </w:r>
          </w:p>
        </w:tc>
        <w:tc>
          <w:tcPr>
            <w:tcW w:w="1800" w:type="dxa"/>
            <w:shd w:val="clear" w:color="auto" w:fill="auto"/>
            <w:noWrap/>
            <w:vAlign w:val="center"/>
            <w:hideMark/>
          </w:tcPr>
          <w:p w14:paraId="29D71C4C" w14:textId="77777777" w:rsidR="00350224" w:rsidRPr="00D0095F" w:rsidRDefault="00350224" w:rsidP="00437E61">
            <w:pPr>
              <w:jc w:val="center"/>
              <w:rPr>
                <w:sz w:val="20"/>
                <w:szCs w:val="20"/>
              </w:rPr>
            </w:pPr>
            <w:r w:rsidRPr="00D0095F">
              <w:rPr>
                <w:sz w:val="20"/>
                <w:szCs w:val="20"/>
              </w:rPr>
              <w:t>0.04</w:t>
            </w:r>
          </w:p>
        </w:tc>
      </w:tr>
      <w:tr w:rsidR="00350224" w:rsidRPr="00D0095F" w14:paraId="0679FF62" w14:textId="77777777" w:rsidTr="008D1F20">
        <w:trPr>
          <w:trHeight w:val="260"/>
          <w:jc w:val="center"/>
        </w:trPr>
        <w:tc>
          <w:tcPr>
            <w:tcW w:w="5760" w:type="dxa"/>
            <w:shd w:val="clear" w:color="auto" w:fill="auto"/>
            <w:noWrap/>
            <w:vAlign w:val="center"/>
          </w:tcPr>
          <w:p w14:paraId="192C56B8" w14:textId="77777777" w:rsidR="00350224" w:rsidRPr="00D0095F" w:rsidRDefault="00350224" w:rsidP="00437E61">
            <w:pPr>
              <w:jc w:val="right"/>
              <w:rPr>
                <w:sz w:val="20"/>
                <w:szCs w:val="20"/>
              </w:rPr>
            </w:pPr>
            <w:r w:rsidRPr="00D0095F">
              <w:rPr>
                <w:sz w:val="20"/>
                <w:szCs w:val="20"/>
              </w:rPr>
              <w:t>RMSEA lower Bound:</w:t>
            </w:r>
          </w:p>
        </w:tc>
        <w:tc>
          <w:tcPr>
            <w:tcW w:w="1440" w:type="dxa"/>
            <w:shd w:val="clear" w:color="auto" w:fill="auto"/>
            <w:noWrap/>
            <w:vAlign w:val="center"/>
          </w:tcPr>
          <w:p w14:paraId="550798C6" w14:textId="77777777" w:rsidR="00350224" w:rsidRPr="00D0095F" w:rsidRDefault="00350224" w:rsidP="00437E61">
            <w:pPr>
              <w:jc w:val="center"/>
              <w:rPr>
                <w:sz w:val="20"/>
                <w:szCs w:val="20"/>
              </w:rPr>
            </w:pPr>
            <w:r w:rsidRPr="00D0095F">
              <w:rPr>
                <w:sz w:val="20"/>
                <w:szCs w:val="20"/>
              </w:rPr>
              <w:t>0.00</w:t>
            </w:r>
          </w:p>
        </w:tc>
        <w:tc>
          <w:tcPr>
            <w:tcW w:w="1710" w:type="dxa"/>
            <w:shd w:val="clear" w:color="auto" w:fill="auto"/>
            <w:noWrap/>
            <w:vAlign w:val="center"/>
          </w:tcPr>
          <w:p w14:paraId="1F7CCC28" w14:textId="77777777" w:rsidR="00350224" w:rsidRPr="00D0095F" w:rsidRDefault="00350224" w:rsidP="00437E61">
            <w:pPr>
              <w:jc w:val="center"/>
              <w:rPr>
                <w:sz w:val="20"/>
                <w:szCs w:val="20"/>
              </w:rPr>
            </w:pPr>
            <w:r w:rsidRPr="00D0095F">
              <w:rPr>
                <w:sz w:val="20"/>
                <w:szCs w:val="20"/>
              </w:rPr>
              <w:t>0.00</w:t>
            </w:r>
          </w:p>
        </w:tc>
        <w:tc>
          <w:tcPr>
            <w:tcW w:w="1350" w:type="dxa"/>
            <w:shd w:val="clear" w:color="auto" w:fill="auto"/>
            <w:noWrap/>
            <w:vAlign w:val="center"/>
          </w:tcPr>
          <w:p w14:paraId="11B0E769" w14:textId="77777777" w:rsidR="00350224" w:rsidRPr="00D0095F" w:rsidRDefault="00350224" w:rsidP="00437E61">
            <w:pPr>
              <w:jc w:val="center"/>
              <w:rPr>
                <w:sz w:val="20"/>
                <w:szCs w:val="20"/>
              </w:rPr>
            </w:pPr>
            <w:r w:rsidRPr="00D0095F">
              <w:rPr>
                <w:sz w:val="20"/>
                <w:szCs w:val="20"/>
              </w:rPr>
              <w:t>0.00</w:t>
            </w:r>
          </w:p>
        </w:tc>
        <w:tc>
          <w:tcPr>
            <w:tcW w:w="1800" w:type="dxa"/>
            <w:shd w:val="clear" w:color="auto" w:fill="auto"/>
            <w:noWrap/>
            <w:vAlign w:val="center"/>
          </w:tcPr>
          <w:p w14:paraId="4AAA688E" w14:textId="77777777" w:rsidR="00350224" w:rsidRPr="00D0095F" w:rsidRDefault="00350224" w:rsidP="00437E61">
            <w:pPr>
              <w:jc w:val="center"/>
              <w:rPr>
                <w:sz w:val="20"/>
                <w:szCs w:val="20"/>
              </w:rPr>
            </w:pPr>
            <w:r w:rsidRPr="00D0095F">
              <w:rPr>
                <w:sz w:val="20"/>
                <w:szCs w:val="20"/>
              </w:rPr>
              <w:t>0.01</w:t>
            </w:r>
          </w:p>
        </w:tc>
      </w:tr>
      <w:tr w:rsidR="00350224" w:rsidRPr="00D0095F" w14:paraId="4A0D9AE8" w14:textId="77777777" w:rsidTr="008D1F20">
        <w:trPr>
          <w:trHeight w:val="260"/>
          <w:jc w:val="center"/>
        </w:trPr>
        <w:tc>
          <w:tcPr>
            <w:tcW w:w="5760" w:type="dxa"/>
            <w:shd w:val="clear" w:color="auto" w:fill="auto"/>
            <w:noWrap/>
            <w:vAlign w:val="center"/>
          </w:tcPr>
          <w:p w14:paraId="11470661" w14:textId="77777777" w:rsidR="00350224" w:rsidRPr="00D0095F" w:rsidRDefault="00350224" w:rsidP="00437E61">
            <w:pPr>
              <w:jc w:val="right"/>
              <w:rPr>
                <w:sz w:val="20"/>
                <w:szCs w:val="20"/>
              </w:rPr>
            </w:pPr>
            <w:r w:rsidRPr="00D0095F">
              <w:rPr>
                <w:sz w:val="20"/>
                <w:szCs w:val="20"/>
              </w:rPr>
              <w:t>RMSEA Upper Bound:</w:t>
            </w:r>
          </w:p>
        </w:tc>
        <w:tc>
          <w:tcPr>
            <w:tcW w:w="1440" w:type="dxa"/>
            <w:shd w:val="clear" w:color="auto" w:fill="auto"/>
            <w:noWrap/>
            <w:vAlign w:val="center"/>
          </w:tcPr>
          <w:p w14:paraId="6CCC7E6B" w14:textId="77777777" w:rsidR="00350224" w:rsidRPr="00D0095F" w:rsidRDefault="00350224" w:rsidP="00437E61">
            <w:pPr>
              <w:jc w:val="center"/>
              <w:rPr>
                <w:sz w:val="20"/>
                <w:szCs w:val="20"/>
              </w:rPr>
            </w:pPr>
            <w:r w:rsidRPr="00D0095F">
              <w:rPr>
                <w:sz w:val="20"/>
                <w:szCs w:val="20"/>
              </w:rPr>
              <w:t>0.06</w:t>
            </w:r>
          </w:p>
        </w:tc>
        <w:tc>
          <w:tcPr>
            <w:tcW w:w="1710" w:type="dxa"/>
            <w:shd w:val="clear" w:color="auto" w:fill="auto"/>
            <w:noWrap/>
            <w:vAlign w:val="center"/>
          </w:tcPr>
          <w:p w14:paraId="7C1ABE23" w14:textId="77777777" w:rsidR="00350224" w:rsidRPr="00D0095F" w:rsidRDefault="00350224" w:rsidP="00437E61">
            <w:pPr>
              <w:jc w:val="center"/>
              <w:rPr>
                <w:sz w:val="20"/>
                <w:szCs w:val="20"/>
              </w:rPr>
            </w:pPr>
            <w:r w:rsidRPr="00D0095F">
              <w:rPr>
                <w:sz w:val="20"/>
                <w:szCs w:val="20"/>
              </w:rPr>
              <w:t>0.06</w:t>
            </w:r>
          </w:p>
        </w:tc>
        <w:tc>
          <w:tcPr>
            <w:tcW w:w="1350" w:type="dxa"/>
            <w:shd w:val="clear" w:color="auto" w:fill="auto"/>
            <w:noWrap/>
            <w:vAlign w:val="center"/>
          </w:tcPr>
          <w:p w14:paraId="28FD3AE1" w14:textId="77777777" w:rsidR="00350224" w:rsidRPr="00D0095F" w:rsidRDefault="00350224" w:rsidP="00437E61">
            <w:pPr>
              <w:jc w:val="center"/>
              <w:rPr>
                <w:sz w:val="20"/>
                <w:szCs w:val="20"/>
              </w:rPr>
            </w:pPr>
            <w:r w:rsidRPr="00D0095F">
              <w:rPr>
                <w:sz w:val="20"/>
                <w:szCs w:val="20"/>
              </w:rPr>
              <w:t>0.06</w:t>
            </w:r>
          </w:p>
        </w:tc>
        <w:tc>
          <w:tcPr>
            <w:tcW w:w="1800" w:type="dxa"/>
            <w:shd w:val="clear" w:color="auto" w:fill="auto"/>
            <w:noWrap/>
            <w:vAlign w:val="center"/>
          </w:tcPr>
          <w:p w14:paraId="15C88E73" w14:textId="77777777" w:rsidR="00350224" w:rsidRPr="00D0095F" w:rsidRDefault="00350224" w:rsidP="00437E61">
            <w:pPr>
              <w:jc w:val="center"/>
              <w:rPr>
                <w:sz w:val="20"/>
                <w:szCs w:val="20"/>
              </w:rPr>
            </w:pPr>
            <w:r w:rsidRPr="00D0095F">
              <w:rPr>
                <w:sz w:val="20"/>
                <w:szCs w:val="20"/>
              </w:rPr>
              <w:t>0.06</w:t>
            </w:r>
          </w:p>
        </w:tc>
      </w:tr>
      <w:tr w:rsidR="00350224" w:rsidRPr="00D0095F" w14:paraId="5C9BC83B" w14:textId="77777777" w:rsidTr="008D1F20">
        <w:trPr>
          <w:trHeight w:val="260"/>
          <w:jc w:val="center"/>
        </w:trPr>
        <w:tc>
          <w:tcPr>
            <w:tcW w:w="5760" w:type="dxa"/>
            <w:shd w:val="clear" w:color="auto" w:fill="auto"/>
            <w:noWrap/>
            <w:vAlign w:val="center"/>
          </w:tcPr>
          <w:p w14:paraId="06FC9AEA" w14:textId="77777777" w:rsidR="00350224" w:rsidRPr="00D0095F" w:rsidRDefault="00350224" w:rsidP="00437E61">
            <w:pPr>
              <w:jc w:val="right"/>
              <w:rPr>
                <w:sz w:val="20"/>
                <w:szCs w:val="20"/>
              </w:rPr>
            </w:pPr>
            <w:r w:rsidRPr="00D0095F">
              <w:rPr>
                <w:sz w:val="20"/>
                <w:szCs w:val="20"/>
              </w:rPr>
              <w:t xml:space="preserve">P-close (Probability RMSEA </w:t>
            </w:r>
            <w:r w:rsidRPr="00D0095F">
              <w:rPr>
                <w:sz w:val="20"/>
                <w:szCs w:val="20"/>
              </w:rPr>
              <w:sym w:font="Symbol" w:char="F0A3"/>
            </w:r>
            <w:r w:rsidRPr="00D0095F">
              <w:rPr>
                <w:sz w:val="20"/>
                <w:szCs w:val="20"/>
              </w:rPr>
              <w:t xml:space="preserve"> 0.05): </w:t>
            </w:r>
          </w:p>
        </w:tc>
        <w:tc>
          <w:tcPr>
            <w:tcW w:w="1440" w:type="dxa"/>
            <w:shd w:val="clear" w:color="auto" w:fill="auto"/>
            <w:noWrap/>
            <w:vAlign w:val="center"/>
            <w:hideMark/>
          </w:tcPr>
          <w:p w14:paraId="23CFB450" w14:textId="77777777" w:rsidR="00350224" w:rsidRPr="00D0095F" w:rsidRDefault="00350224" w:rsidP="00437E61">
            <w:pPr>
              <w:jc w:val="center"/>
              <w:rPr>
                <w:sz w:val="20"/>
                <w:szCs w:val="20"/>
              </w:rPr>
            </w:pPr>
            <w:r w:rsidRPr="00D0095F">
              <w:rPr>
                <w:sz w:val="20"/>
                <w:szCs w:val="20"/>
              </w:rPr>
              <w:t>0.88</w:t>
            </w:r>
          </w:p>
        </w:tc>
        <w:tc>
          <w:tcPr>
            <w:tcW w:w="1710" w:type="dxa"/>
            <w:shd w:val="clear" w:color="auto" w:fill="auto"/>
            <w:noWrap/>
            <w:vAlign w:val="center"/>
            <w:hideMark/>
          </w:tcPr>
          <w:p w14:paraId="72452877" w14:textId="77777777" w:rsidR="00350224" w:rsidRPr="00D0095F" w:rsidRDefault="00350224" w:rsidP="00437E61">
            <w:pPr>
              <w:jc w:val="center"/>
              <w:rPr>
                <w:sz w:val="20"/>
                <w:szCs w:val="20"/>
              </w:rPr>
            </w:pPr>
            <w:r w:rsidRPr="00D0095F">
              <w:rPr>
                <w:sz w:val="20"/>
                <w:szCs w:val="20"/>
              </w:rPr>
              <w:t>0.81</w:t>
            </w:r>
          </w:p>
        </w:tc>
        <w:tc>
          <w:tcPr>
            <w:tcW w:w="1350" w:type="dxa"/>
            <w:shd w:val="clear" w:color="auto" w:fill="auto"/>
            <w:noWrap/>
            <w:vAlign w:val="center"/>
            <w:hideMark/>
          </w:tcPr>
          <w:p w14:paraId="622E6167" w14:textId="77777777" w:rsidR="00350224" w:rsidRPr="00D0095F" w:rsidRDefault="00350224" w:rsidP="00437E61">
            <w:pPr>
              <w:jc w:val="center"/>
              <w:rPr>
                <w:sz w:val="20"/>
                <w:szCs w:val="20"/>
              </w:rPr>
            </w:pPr>
            <w:r w:rsidRPr="00D0095F">
              <w:rPr>
                <w:sz w:val="20"/>
                <w:szCs w:val="20"/>
              </w:rPr>
              <w:t>0.76</w:t>
            </w:r>
          </w:p>
        </w:tc>
        <w:tc>
          <w:tcPr>
            <w:tcW w:w="1800" w:type="dxa"/>
            <w:shd w:val="clear" w:color="auto" w:fill="auto"/>
            <w:noWrap/>
            <w:vAlign w:val="center"/>
            <w:hideMark/>
          </w:tcPr>
          <w:p w14:paraId="285B9625" w14:textId="77777777" w:rsidR="00350224" w:rsidRPr="00D0095F" w:rsidRDefault="00350224" w:rsidP="00437E61">
            <w:pPr>
              <w:jc w:val="center"/>
              <w:rPr>
                <w:sz w:val="20"/>
                <w:szCs w:val="20"/>
              </w:rPr>
            </w:pPr>
            <w:r w:rsidRPr="00D0095F">
              <w:rPr>
                <w:sz w:val="20"/>
                <w:szCs w:val="20"/>
              </w:rPr>
              <w:t>0.74</w:t>
            </w:r>
          </w:p>
        </w:tc>
      </w:tr>
      <w:tr w:rsidR="00350224" w:rsidRPr="00D0095F" w14:paraId="43E18242" w14:textId="77777777" w:rsidTr="008D1F20">
        <w:trPr>
          <w:trHeight w:val="260"/>
          <w:jc w:val="center"/>
        </w:trPr>
        <w:tc>
          <w:tcPr>
            <w:tcW w:w="5760" w:type="dxa"/>
            <w:shd w:val="clear" w:color="auto" w:fill="auto"/>
            <w:noWrap/>
            <w:vAlign w:val="center"/>
          </w:tcPr>
          <w:p w14:paraId="5F5D6183" w14:textId="77777777" w:rsidR="00350224" w:rsidRPr="00D0095F" w:rsidRDefault="00350224" w:rsidP="00437E61">
            <w:pPr>
              <w:jc w:val="right"/>
              <w:rPr>
                <w:sz w:val="20"/>
                <w:szCs w:val="20"/>
              </w:rPr>
            </w:pPr>
            <w:proofErr w:type="spellStart"/>
            <w:r w:rsidRPr="00D0095F">
              <w:rPr>
                <w:sz w:val="20"/>
                <w:szCs w:val="20"/>
              </w:rPr>
              <w:t>Satorra</w:t>
            </w:r>
            <w:proofErr w:type="spellEnd"/>
            <w:r w:rsidRPr="00D0095F">
              <w:rPr>
                <w:sz w:val="20"/>
                <w:szCs w:val="20"/>
              </w:rPr>
              <w:t xml:space="preserve"> </w:t>
            </w:r>
            <w:proofErr w:type="spellStart"/>
            <w:r w:rsidRPr="00D0095F">
              <w:rPr>
                <w:sz w:val="20"/>
                <w:szCs w:val="20"/>
              </w:rPr>
              <w:t>Bentler</w:t>
            </w:r>
            <w:proofErr w:type="spellEnd"/>
            <w:r w:rsidRPr="00D0095F">
              <w:rPr>
                <w:sz w:val="20"/>
                <w:szCs w:val="20"/>
              </w:rPr>
              <w:t xml:space="preserve"> RMSEA ( SB RMSEA):</w:t>
            </w:r>
          </w:p>
        </w:tc>
        <w:tc>
          <w:tcPr>
            <w:tcW w:w="1440" w:type="dxa"/>
            <w:shd w:val="clear" w:color="auto" w:fill="auto"/>
            <w:noWrap/>
            <w:vAlign w:val="center"/>
            <w:hideMark/>
          </w:tcPr>
          <w:p w14:paraId="1C72D5E1" w14:textId="77777777" w:rsidR="00350224" w:rsidRPr="00D0095F" w:rsidRDefault="00350224" w:rsidP="00437E61">
            <w:pPr>
              <w:jc w:val="center"/>
              <w:rPr>
                <w:sz w:val="20"/>
                <w:szCs w:val="20"/>
              </w:rPr>
            </w:pPr>
            <w:r w:rsidRPr="00D0095F">
              <w:rPr>
                <w:sz w:val="20"/>
                <w:szCs w:val="20"/>
              </w:rPr>
              <w:t>0.00</w:t>
            </w:r>
          </w:p>
        </w:tc>
        <w:tc>
          <w:tcPr>
            <w:tcW w:w="1710" w:type="dxa"/>
            <w:shd w:val="clear" w:color="auto" w:fill="auto"/>
            <w:noWrap/>
            <w:vAlign w:val="center"/>
            <w:hideMark/>
          </w:tcPr>
          <w:p w14:paraId="7C83D2CE" w14:textId="77777777" w:rsidR="00350224" w:rsidRPr="00D0095F" w:rsidRDefault="00350224" w:rsidP="00437E61">
            <w:pPr>
              <w:jc w:val="center"/>
              <w:rPr>
                <w:sz w:val="20"/>
                <w:szCs w:val="20"/>
              </w:rPr>
            </w:pPr>
            <w:r w:rsidRPr="00D0095F">
              <w:rPr>
                <w:sz w:val="20"/>
                <w:szCs w:val="20"/>
              </w:rPr>
              <w:t>0.00</w:t>
            </w:r>
          </w:p>
        </w:tc>
        <w:tc>
          <w:tcPr>
            <w:tcW w:w="1350" w:type="dxa"/>
            <w:shd w:val="clear" w:color="auto" w:fill="auto"/>
            <w:noWrap/>
            <w:vAlign w:val="center"/>
            <w:hideMark/>
          </w:tcPr>
          <w:p w14:paraId="683B2045" w14:textId="77777777" w:rsidR="00350224" w:rsidRPr="00D0095F" w:rsidRDefault="00350224" w:rsidP="00437E61">
            <w:pPr>
              <w:jc w:val="center"/>
              <w:rPr>
                <w:sz w:val="20"/>
                <w:szCs w:val="20"/>
              </w:rPr>
            </w:pPr>
            <w:r w:rsidRPr="00D0095F">
              <w:rPr>
                <w:sz w:val="20"/>
                <w:szCs w:val="20"/>
              </w:rPr>
              <w:t>0.00</w:t>
            </w:r>
          </w:p>
        </w:tc>
        <w:tc>
          <w:tcPr>
            <w:tcW w:w="1800" w:type="dxa"/>
            <w:shd w:val="clear" w:color="auto" w:fill="auto"/>
            <w:noWrap/>
            <w:vAlign w:val="center"/>
            <w:hideMark/>
          </w:tcPr>
          <w:p w14:paraId="3F51E596" w14:textId="77777777" w:rsidR="00350224" w:rsidRPr="00D0095F" w:rsidRDefault="00350224" w:rsidP="00437E61">
            <w:pPr>
              <w:jc w:val="center"/>
              <w:rPr>
                <w:sz w:val="20"/>
                <w:szCs w:val="20"/>
              </w:rPr>
            </w:pPr>
            <w:r w:rsidRPr="00D0095F">
              <w:rPr>
                <w:sz w:val="20"/>
                <w:szCs w:val="20"/>
              </w:rPr>
              <w:t>0.00</w:t>
            </w:r>
          </w:p>
        </w:tc>
      </w:tr>
      <w:tr w:rsidR="00350224" w:rsidRPr="00D0095F" w14:paraId="54045736" w14:textId="77777777" w:rsidTr="008D1F20">
        <w:trPr>
          <w:trHeight w:val="260"/>
          <w:jc w:val="center"/>
        </w:trPr>
        <w:tc>
          <w:tcPr>
            <w:tcW w:w="5760" w:type="dxa"/>
            <w:shd w:val="clear" w:color="auto" w:fill="auto"/>
            <w:noWrap/>
            <w:vAlign w:val="center"/>
          </w:tcPr>
          <w:p w14:paraId="3D4F04DB" w14:textId="77777777" w:rsidR="00350224" w:rsidRPr="00D0095F" w:rsidRDefault="00350224" w:rsidP="00437E61">
            <w:pPr>
              <w:jc w:val="right"/>
              <w:rPr>
                <w:sz w:val="20"/>
                <w:szCs w:val="20"/>
              </w:rPr>
            </w:pPr>
            <w:r w:rsidRPr="00D0095F">
              <w:rPr>
                <w:sz w:val="20"/>
                <w:szCs w:val="20"/>
              </w:rPr>
              <w:t xml:space="preserve">Comparative Fit Index (CFI): </w:t>
            </w:r>
          </w:p>
        </w:tc>
        <w:tc>
          <w:tcPr>
            <w:tcW w:w="1440" w:type="dxa"/>
            <w:shd w:val="clear" w:color="auto" w:fill="auto"/>
            <w:noWrap/>
            <w:vAlign w:val="center"/>
          </w:tcPr>
          <w:p w14:paraId="1B7A0819" w14:textId="77777777" w:rsidR="00350224" w:rsidRPr="00D0095F" w:rsidRDefault="00350224" w:rsidP="00437E61">
            <w:pPr>
              <w:jc w:val="center"/>
              <w:rPr>
                <w:sz w:val="20"/>
                <w:szCs w:val="20"/>
              </w:rPr>
            </w:pPr>
            <w:r w:rsidRPr="00D0095F">
              <w:rPr>
                <w:sz w:val="20"/>
                <w:szCs w:val="20"/>
              </w:rPr>
              <w:t>1.00</w:t>
            </w:r>
          </w:p>
        </w:tc>
        <w:tc>
          <w:tcPr>
            <w:tcW w:w="1710" w:type="dxa"/>
            <w:shd w:val="clear" w:color="auto" w:fill="auto"/>
            <w:noWrap/>
            <w:vAlign w:val="center"/>
          </w:tcPr>
          <w:p w14:paraId="339565F3" w14:textId="77777777" w:rsidR="00350224" w:rsidRPr="00D0095F" w:rsidRDefault="00350224" w:rsidP="00437E61">
            <w:pPr>
              <w:jc w:val="center"/>
              <w:rPr>
                <w:sz w:val="20"/>
                <w:szCs w:val="20"/>
              </w:rPr>
            </w:pPr>
            <w:r w:rsidRPr="00D0095F">
              <w:rPr>
                <w:sz w:val="20"/>
                <w:szCs w:val="20"/>
              </w:rPr>
              <w:t>0.99</w:t>
            </w:r>
          </w:p>
        </w:tc>
        <w:tc>
          <w:tcPr>
            <w:tcW w:w="1350" w:type="dxa"/>
            <w:shd w:val="clear" w:color="auto" w:fill="auto"/>
            <w:noWrap/>
            <w:vAlign w:val="center"/>
          </w:tcPr>
          <w:p w14:paraId="0574DDF8" w14:textId="77777777" w:rsidR="00350224" w:rsidRPr="00D0095F" w:rsidRDefault="00350224" w:rsidP="00437E61">
            <w:pPr>
              <w:jc w:val="center"/>
              <w:rPr>
                <w:sz w:val="20"/>
                <w:szCs w:val="20"/>
              </w:rPr>
            </w:pPr>
            <w:r w:rsidRPr="00D0095F">
              <w:rPr>
                <w:sz w:val="20"/>
                <w:szCs w:val="20"/>
              </w:rPr>
              <w:t>0.98</w:t>
            </w:r>
          </w:p>
        </w:tc>
        <w:tc>
          <w:tcPr>
            <w:tcW w:w="1800" w:type="dxa"/>
            <w:shd w:val="clear" w:color="auto" w:fill="auto"/>
            <w:noWrap/>
            <w:vAlign w:val="center"/>
          </w:tcPr>
          <w:p w14:paraId="6F741988" w14:textId="77777777" w:rsidR="00350224" w:rsidRPr="00D0095F" w:rsidRDefault="00350224" w:rsidP="00437E61">
            <w:pPr>
              <w:jc w:val="center"/>
              <w:rPr>
                <w:sz w:val="20"/>
                <w:szCs w:val="20"/>
              </w:rPr>
            </w:pPr>
            <w:r w:rsidRPr="00D0095F">
              <w:rPr>
                <w:sz w:val="20"/>
                <w:szCs w:val="20"/>
              </w:rPr>
              <w:t>0.98</w:t>
            </w:r>
          </w:p>
        </w:tc>
      </w:tr>
      <w:tr w:rsidR="00350224" w:rsidRPr="00D0095F" w14:paraId="7CB6DCD5" w14:textId="77777777" w:rsidTr="008D1F20">
        <w:trPr>
          <w:trHeight w:val="260"/>
          <w:jc w:val="center"/>
        </w:trPr>
        <w:tc>
          <w:tcPr>
            <w:tcW w:w="5760" w:type="dxa"/>
            <w:shd w:val="clear" w:color="auto" w:fill="auto"/>
            <w:noWrap/>
            <w:vAlign w:val="center"/>
          </w:tcPr>
          <w:p w14:paraId="4592A688" w14:textId="77777777" w:rsidR="00350224" w:rsidRPr="00D0095F" w:rsidRDefault="00350224" w:rsidP="00437E61">
            <w:pPr>
              <w:jc w:val="right"/>
              <w:rPr>
                <w:sz w:val="20"/>
                <w:szCs w:val="20"/>
              </w:rPr>
            </w:pPr>
            <w:proofErr w:type="spellStart"/>
            <w:r w:rsidRPr="00D0095F">
              <w:rPr>
                <w:sz w:val="20"/>
                <w:szCs w:val="20"/>
              </w:rPr>
              <w:t>Satorra</w:t>
            </w:r>
            <w:proofErr w:type="spellEnd"/>
            <w:r w:rsidRPr="00D0095F">
              <w:rPr>
                <w:sz w:val="20"/>
                <w:szCs w:val="20"/>
              </w:rPr>
              <w:t xml:space="preserve"> </w:t>
            </w:r>
            <w:proofErr w:type="spellStart"/>
            <w:r w:rsidRPr="00D0095F">
              <w:rPr>
                <w:sz w:val="20"/>
                <w:szCs w:val="20"/>
              </w:rPr>
              <w:t>Bentler</w:t>
            </w:r>
            <w:proofErr w:type="spellEnd"/>
            <w:r w:rsidRPr="00D0095F">
              <w:rPr>
                <w:sz w:val="20"/>
                <w:szCs w:val="20"/>
              </w:rPr>
              <w:t xml:space="preserve"> CFI( SB CFI): </w:t>
            </w:r>
          </w:p>
        </w:tc>
        <w:tc>
          <w:tcPr>
            <w:tcW w:w="1440" w:type="dxa"/>
            <w:shd w:val="clear" w:color="auto" w:fill="auto"/>
            <w:noWrap/>
            <w:vAlign w:val="center"/>
            <w:hideMark/>
          </w:tcPr>
          <w:p w14:paraId="260B892C" w14:textId="77777777" w:rsidR="00350224" w:rsidRPr="00D0095F" w:rsidRDefault="00350224" w:rsidP="00437E61">
            <w:pPr>
              <w:jc w:val="center"/>
              <w:rPr>
                <w:sz w:val="20"/>
                <w:szCs w:val="20"/>
              </w:rPr>
            </w:pPr>
            <w:r w:rsidRPr="00D0095F">
              <w:rPr>
                <w:sz w:val="20"/>
                <w:szCs w:val="20"/>
              </w:rPr>
              <w:t>1.00</w:t>
            </w:r>
          </w:p>
        </w:tc>
        <w:tc>
          <w:tcPr>
            <w:tcW w:w="1710" w:type="dxa"/>
            <w:shd w:val="clear" w:color="auto" w:fill="auto"/>
            <w:noWrap/>
            <w:vAlign w:val="center"/>
            <w:hideMark/>
          </w:tcPr>
          <w:p w14:paraId="239A27B1" w14:textId="77777777" w:rsidR="00350224" w:rsidRPr="00D0095F" w:rsidRDefault="00350224" w:rsidP="00437E61">
            <w:pPr>
              <w:jc w:val="center"/>
              <w:rPr>
                <w:sz w:val="20"/>
                <w:szCs w:val="20"/>
              </w:rPr>
            </w:pPr>
            <w:r w:rsidRPr="00D0095F">
              <w:rPr>
                <w:sz w:val="20"/>
                <w:szCs w:val="20"/>
              </w:rPr>
              <w:t>1.00</w:t>
            </w:r>
          </w:p>
        </w:tc>
        <w:tc>
          <w:tcPr>
            <w:tcW w:w="1350" w:type="dxa"/>
            <w:shd w:val="clear" w:color="auto" w:fill="auto"/>
            <w:noWrap/>
            <w:vAlign w:val="center"/>
            <w:hideMark/>
          </w:tcPr>
          <w:p w14:paraId="6BF16872" w14:textId="77777777" w:rsidR="00350224" w:rsidRPr="00D0095F" w:rsidRDefault="00350224" w:rsidP="00437E61">
            <w:pPr>
              <w:jc w:val="center"/>
              <w:rPr>
                <w:sz w:val="20"/>
                <w:szCs w:val="20"/>
              </w:rPr>
            </w:pPr>
            <w:r w:rsidRPr="00D0095F">
              <w:rPr>
                <w:sz w:val="20"/>
                <w:szCs w:val="20"/>
              </w:rPr>
              <w:t>1.00</w:t>
            </w:r>
          </w:p>
        </w:tc>
        <w:tc>
          <w:tcPr>
            <w:tcW w:w="1800" w:type="dxa"/>
            <w:shd w:val="clear" w:color="auto" w:fill="auto"/>
            <w:noWrap/>
            <w:vAlign w:val="center"/>
            <w:hideMark/>
          </w:tcPr>
          <w:p w14:paraId="2740D1A1" w14:textId="77777777" w:rsidR="00350224" w:rsidRPr="00D0095F" w:rsidRDefault="00350224" w:rsidP="00437E61">
            <w:pPr>
              <w:jc w:val="center"/>
              <w:rPr>
                <w:sz w:val="20"/>
                <w:szCs w:val="20"/>
              </w:rPr>
            </w:pPr>
            <w:r w:rsidRPr="00D0095F">
              <w:rPr>
                <w:sz w:val="20"/>
                <w:szCs w:val="20"/>
              </w:rPr>
              <w:t>1.00</w:t>
            </w:r>
          </w:p>
        </w:tc>
      </w:tr>
      <w:tr w:rsidR="00350224" w:rsidRPr="00D0095F" w14:paraId="5233586F" w14:textId="77777777" w:rsidTr="008D1F20">
        <w:trPr>
          <w:trHeight w:val="260"/>
          <w:jc w:val="center"/>
        </w:trPr>
        <w:tc>
          <w:tcPr>
            <w:tcW w:w="5760" w:type="dxa"/>
            <w:shd w:val="clear" w:color="auto" w:fill="auto"/>
            <w:noWrap/>
            <w:vAlign w:val="center"/>
          </w:tcPr>
          <w:p w14:paraId="0E42E54C" w14:textId="77777777" w:rsidR="00350224" w:rsidRPr="00D0095F" w:rsidRDefault="00350224" w:rsidP="00437E61">
            <w:pPr>
              <w:jc w:val="right"/>
              <w:rPr>
                <w:sz w:val="20"/>
                <w:szCs w:val="20"/>
              </w:rPr>
            </w:pPr>
            <w:r w:rsidRPr="00D0095F">
              <w:rPr>
                <w:sz w:val="20"/>
                <w:szCs w:val="20"/>
              </w:rPr>
              <w:t xml:space="preserve">Tucker Lewis Index (TLI): </w:t>
            </w:r>
          </w:p>
        </w:tc>
        <w:tc>
          <w:tcPr>
            <w:tcW w:w="1440" w:type="dxa"/>
            <w:shd w:val="clear" w:color="auto" w:fill="auto"/>
            <w:noWrap/>
            <w:vAlign w:val="center"/>
          </w:tcPr>
          <w:p w14:paraId="37634949" w14:textId="77777777" w:rsidR="00350224" w:rsidRPr="00D0095F" w:rsidRDefault="00350224" w:rsidP="00437E61">
            <w:pPr>
              <w:jc w:val="center"/>
              <w:rPr>
                <w:sz w:val="20"/>
                <w:szCs w:val="20"/>
              </w:rPr>
            </w:pPr>
            <w:r w:rsidRPr="00D0095F">
              <w:rPr>
                <w:sz w:val="20"/>
                <w:szCs w:val="20"/>
              </w:rPr>
              <w:t>1.00</w:t>
            </w:r>
          </w:p>
        </w:tc>
        <w:tc>
          <w:tcPr>
            <w:tcW w:w="1710" w:type="dxa"/>
            <w:shd w:val="clear" w:color="auto" w:fill="auto"/>
            <w:noWrap/>
            <w:vAlign w:val="center"/>
          </w:tcPr>
          <w:p w14:paraId="76FF4397" w14:textId="77777777" w:rsidR="00350224" w:rsidRPr="00D0095F" w:rsidRDefault="00350224" w:rsidP="00437E61">
            <w:pPr>
              <w:jc w:val="center"/>
              <w:rPr>
                <w:sz w:val="20"/>
                <w:szCs w:val="20"/>
              </w:rPr>
            </w:pPr>
            <w:r w:rsidRPr="00D0095F">
              <w:rPr>
                <w:sz w:val="20"/>
                <w:szCs w:val="20"/>
              </w:rPr>
              <w:t>0.98</w:t>
            </w:r>
          </w:p>
        </w:tc>
        <w:tc>
          <w:tcPr>
            <w:tcW w:w="1350" w:type="dxa"/>
            <w:shd w:val="clear" w:color="auto" w:fill="auto"/>
            <w:noWrap/>
            <w:vAlign w:val="center"/>
          </w:tcPr>
          <w:p w14:paraId="39D10266" w14:textId="77777777" w:rsidR="00350224" w:rsidRPr="00D0095F" w:rsidRDefault="00350224" w:rsidP="00437E61">
            <w:pPr>
              <w:jc w:val="center"/>
              <w:rPr>
                <w:sz w:val="20"/>
                <w:szCs w:val="20"/>
              </w:rPr>
            </w:pPr>
            <w:r w:rsidRPr="00D0095F">
              <w:rPr>
                <w:sz w:val="20"/>
                <w:szCs w:val="20"/>
              </w:rPr>
              <w:t>0.98</w:t>
            </w:r>
          </w:p>
        </w:tc>
        <w:tc>
          <w:tcPr>
            <w:tcW w:w="1800" w:type="dxa"/>
            <w:shd w:val="clear" w:color="auto" w:fill="auto"/>
            <w:noWrap/>
            <w:vAlign w:val="center"/>
          </w:tcPr>
          <w:p w14:paraId="2255D75A" w14:textId="77777777" w:rsidR="00350224" w:rsidRPr="00D0095F" w:rsidRDefault="00350224" w:rsidP="00437E61">
            <w:pPr>
              <w:jc w:val="center"/>
              <w:rPr>
                <w:sz w:val="20"/>
                <w:szCs w:val="20"/>
              </w:rPr>
            </w:pPr>
            <w:r w:rsidRPr="00D0095F">
              <w:rPr>
                <w:sz w:val="20"/>
                <w:szCs w:val="20"/>
              </w:rPr>
              <w:t>0.97</w:t>
            </w:r>
          </w:p>
        </w:tc>
      </w:tr>
      <w:tr w:rsidR="00350224" w:rsidRPr="00D0095F" w14:paraId="056464C7" w14:textId="77777777" w:rsidTr="008D1F20">
        <w:trPr>
          <w:trHeight w:val="260"/>
          <w:jc w:val="center"/>
        </w:trPr>
        <w:tc>
          <w:tcPr>
            <w:tcW w:w="5760" w:type="dxa"/>
            <w:shd w:val="clear" w:color="auto" w:fill="auto"/>
            <w:noWrap/>
            <w:vAlign w:val="center"/>
          </w:tcPr>
          <w:p w14:paraId="16D471C5" w14:textId="77777777" w:rsidR="00350224" w:rsidRPr="006A15E5" w:rsidRDefault="00350224" w:rsidP="00437E61">
            <w:pPr>
              <w:jc w:val="right"/>
              <w:rPr>
                <w:sz w:val="20"/>
                <w:szCs w:val="20"/>
              </w:rPr>
            </w:pPr>
            <w:proofErr w:type="spellStart"/>
            <w:r w:rsidRPr="006A15E5">
              <w:rPr>
                <w:sz w:val="20"/>
                <w:szCs w:val="20"/>
              </w:rPr>
              <w:t>Satorra</w:t>
            </w:r>
            <w:proofErr w:type="spellEnd"/>
            <w:r w:rsidRPr="006A15E5">
              <w:rPr>
                <w:sz w:val="20"/>
                <w:szCs w:val="20"/>
              </w:rPr>
              <w:t xml:space="preserve"> </w:t>
            </w:r>
            <w:proofErr w:type="spellStart"/>
            <w:r w:rsidRPr="006A15E5">
              <w:rPr>
                <w:sz w:val="20"/>
                <w:szCs w:val="20"/>
              </w:rPr>
              <w:t>Bentler</w:t>
            </w:r>
            <w:proofErr w:type="spellEnd"/>
            <w:r w:rsidRPr="006A15E5">
              <w:rPr>
                <w:sz w:val="20"/>
                <w:szCs w:val="20"/>
              </w:rPr>
              <w:t xml:space="preserve"> Tucker-Lewis index (SB TLI):</w:t>
            </w:r>
          </w:p>
        </w:tc>
        <w:tc>
          <w:tcPr>
            <w:tcW w:w="1440" w:type="dxa"/>
            <w:shd w:val="clear" w:color="auto" w:fill="auto"/>
            <w:noWrap/>
            <w:vAlign w:val="center"/>
            <w:hideMark/>
          </w:tcPr>
          <w:p w14:paraId="6F1D4511" w14:textId="77777777" w:rsidR="00350224" w:rsidRPr="006A15E5" w:rsidRDefault="00350224" w:rsidP="00437E61">
            <w:pPr>
              <w:jc w:val="center"/>
              <w:rPr>
                <w:sz w:val="20"/>
                <w:szCs w:val="20"/>
              </w:rPr>
            </w:pPr>
            <w:r w:rsidRPr="006A15E5">
              <w:rPr>
                <w:sz w:val="20"/>
                <w:szCs w:val="20"/>
              </w:rPr>
              <w:t>1.03</w:t>
            </w:r>
          </w:p>
        </w:tc>
        <w:tc>
          <w:tcPr>
            <w:tcW w:w="1710" w:type="dxa"/>
            <w:shd w:val="clear" w:color="auto" w:fill="auto"/>
            <w:noWrap/>
            <w:vAlign w:val="center"/>
            <w:hideMark/>
          </w:tcPr>
          <w:p w14:paraId="50EF8759" w14:textId="77777777" w:rsidR="00350224" w:rsidRPr="006A15E5" w:rsidRDefault="00350224" w:rsidP="00437E61">
            <w:pPr>
              <w:jc w:val="center"/>
              <w:rPr>
                <w:sz w:val="20"/>
                <w:szCs w:val="20"/>
              </w:rPr>
            </w:pPr>
            <w:r w:rsidRPr="006A15E5">
              <w:rPr>
                <w:sz w:val="20"/>
                <w:szCs w:val="20"/>
              </w:rPr>
              <w:t>1.01</w:t>
            </w:r>
          </w:p>
        </w:tc>
        <w:tc>
          <w:tcPr>
            <w:tcW w:w="1350" w:type="dxa"/>
            <w:shd w:val="clear" w:color="auto" w:fill="auto"/>
            <w:noWrap/>
            <w:vAlign w:val="center"/>
            <w:hideMark/>
          </w:tcPr>
          <w:p w14:paraId="10284A03" w14:textId="77777777" w:rsidR="00350224" w:rsidRPr="006A15E5" w:rsidRDefault="00350224" w:rsidP="00437E61">
            <w:pPr>
              <w:jc w:val="center"/>
              <w:rPr>
                <w:sz w:val="20"/>
                <w:szCs w:val="20"/>
              </w:rPr>
            </w:pPr>
            <w:r w:rsidRPr="006A15E5">
              <w:rPr>
                <w:sz w:val="20"/>
                <w:szCs w:val="20"/>
              </w:rPr>
              <w:t>1.02</w:t>
            </w:r>
          </w:p>
        </w:tc>
        <w:tc>
          <w:tcPr>
            <w:tcW w:w="1800" w:type="dxa"/>
            <w:shd w:val="clear" w:color="auto" w:fill="auto"/>
            <w:noWrap/>
            <w:vAlign w:val="center"/>
            <w:hideMark/>
          </w:tcPr>
          <w:p w14:paraId="74ABFF0C" w14:textId="77777777" w:rsidR="00350224" w:rsidRPr="006A15E5" w:rsidRDefault="00350224" w:rsidP="00437E61">
            <w:pPr>
              <w:jc w:val="center"/>
              <w:rPr>
                <w:sz w:val="20"/>
                <w:szCs w:val="20"/>
              </w:rPr>
            </w:pPr>
            <w:r w:rsidRPr="006A15E5">
              <w:rPr>
                <w:sz w:val="20"/>
                <w:szCs w:val="20"/>
              </w:rPr>
              <w:t>1.00</w:t>
            </w:r>
          </w:p>
        </w:tc>
      </w:tr>
      <w:tr w:rsidR="00350224" w:rsidRPr="00D0095F" w14:paraId="1669BA75" w14:textId="77777777" w:rsidTr="008D1F20">
        <w:trPr>
          <w:trHeight w:val="260"/>
          <w:jc w:val="center"/>
        </w:trPr>
        <w:tc>
          <w:tcPr>
            <w:tcW w:w="5760" w:type="dxa"/>
            <w:shd w:val="clear" w:color="auto" w:fill="auto"/>
            <w:noWrap/>
            <w:vAlign w:val="center"/>
          </w:tcPr>
          <w:p w14:paraId="777ACBAE" w14:textId="77777777" w:rsidR="00350224" w:rsidRPr="006A15E5" w:rsidRDefault="00350224" w:rsidP="00437E61">
            <w:pPr>
              <w:jc w:val="right"/>
              <w:rPr>
                <w:sz w:val="20"/>
                <w:szCs w:val="20"/>
              </w:rPr>
            </w:pPr>
            <w:r w:rsidRPr="006A15E5">
              <w:rPr>
                <w:sz w:val="20"/>
                <w:szCs w:val="20"/>
              </w:rPr>
              <w:t>Standardized root mean squared residuals (SRMR):</w:t>
            </w:r>
          </w:p>
        </w:tc>
        <w:tc>
          <w:tcPr>
            <w:tcW w:w="1440" w:type="dxa"/>
            <w:shd w:val="clear" w:color="auto" w:fill="auto"/>
            <w:noWrap/>
            <w:vAlign w:val="center"/>
          </w:tcPr>
          <w:p w14:paraId="3CE4C48D" w14:textId="77777777" w:rsidR="00350224" w:rsidRPr="006A15E5" w:rsidRDefault="00350224" w:rsidP="00437E61">
            <w:pPr>
              <w:jc w:val="center"/>
              <w:rPr>
                <w:sz w:val="20"/>
                <w:szCs w:val="20"/>
              </w:rPr>
            </w:pPr>
            <w:r w:rsidRPr="006A15E5">
              <w:rPr>
                <w:sz w:val="20"/>
                <w:szCs w:val="20"/>
              </w:rPr>
              <w:t>0.04</w:t>
            </w:r>
          </w:p>
        </w:tc>
        <w:tc>
          <w:tcPr>
            <w:tcW w:w="1710" w:type="dxa"/>
            <w:shd w:val="clear" w:color="auto" w:fill="auto"/>
            <w:noWrap/>
            <w:vAlign w:val="center"/>
          </w:tcPr>
          <w:p w14:paraId="2F553642" w14:textId="77777777" w:rsidR="00350224" w:rsidRPr="006A15E5" w:rsidRDefault="00350224" w:rsidP="00437E61">
            <w:pPr>
              <w:jc w:val="center"/>
              <w:rPr>
                <w:sz w:val="20"/>
                <w:szCs w:val="20"/>
              </w:rPr>
            </w:pPr>
            <w:r w:rsidRPr="006A15E5">
              <w:rPr>
                <w:sz w:val="20"/>
                <w:szCs w:val="20"/>
              </w:rPr>
              <w:t>0.41</w:t>
            </w:r>
          </w:p>
        </w:tc>
        <w:tc>
          <w:tcPr>
            <w:tcW w:w="1350" w:type="dxa"/>
            <w:shd w:val="clear" w:color="auto" w:fill="auto"/>
            <w:noWrap/>
            <w:vAlign w:val="center"/>
          </w:tcPr>
          <w:p w14:paraId="730F3E11" w14:textId="77777777" w:rsidR="00350224" w:rsidRPr="006A15E5" w:rsidRDefault="00350224" w:rsidP="00437E61">
            <w:pPr>
              <w:jc w:val="center"/>
              <w:rPr>
                <w:sz w:val="20"/>
                <w:szCs w:val="20"/>
              </w:rPr>
            </w:pPr>
            <w:r w:rsidRPr="006A15E5">
              <w:rPr>
                <w:sz w:val="20"/>
                <w:szCs w:val="20"/>
              </w:rPr>
              <w:t>0.05</w:t>
            </w:r>
          </w:p>
        </w:tc>
        <w:tc>
          <w:tcPr>
            <w:tcW w:w="1800" w:type="dxa"/>
            <w:shd w:val="clear" w:color="auto" w:fill="auto"/>
            <w:noWrap/>
            <w:vAlign w:val="center"/>
          </w:tcPr>
          <w:p w14:paraId="2ACD05F1" w14:textId="77777777" w:rsidR="00350224" w:rsidRPr="006A15E5" w:rsidRDefault="00350224" w:rsidP="00437E61">
            <w:pPr>
              <w:jc w:val="center"/>
              <w:rPr>
                <w:sz w:val="20"/>
                <w:szCs w:val="20"/>
              </w:rPr>
            </w:pPr>
            <w:r w:rsidRPr="006A15E5">
              <w:rPr>
                <w:sz w:val="20"/>
                <w:szCs w:val="20"/>
              </w:rPr>
              <w:t>0.05</w:t>
            </w:r>
          </w:p>
        </w:tc>
      </w:tr>
      <w:tr w:rsidR="00350224" w:rsidRPr="00D0095F" w14:paraId="31258D7C" w14:textId="77777777" w:rsidTr="008D1F20">
        <w:trPr>
          <w:trHeight w:val="260"/>
          <w:jc w:val="center"/>
        </w:trPr>
        <w:tc>
          <w:tcPr>
            <w:tcW w:w="5760" w:type="dxa"/>
            <w:shd w:val="clear" w:color="auto" w:fill="auto"/>
            <w:noWrap/>
            <w:vAlign w:val="center"/>
          </w:tcPr>
          <w:p w14:paraId="7122CE0D" w14:textId="77777777" w:rsidR="00350224" w:rsidRPr="006A15E5" w:rsidRDefault="00350224" w:rsidP="00437E61">
            <w:pPr>
              <w:jc w:val="right"/>
              <w:rPr>
                <w:sz w:val="20"/>
                <w:szCs w:val="20"/>
              </w:rPr>
            </w:pPr>
            <w:r w:rsidRPr="006A15E5">
              <w:rPr>
                <w:sz w:val="20"/>
                <w:szCs w:val="20"/>
              </w:rPr>
              <w:t>Coefficient of determination (CD):</w:t>
            </w:r>
          </w:p>
        </w:tc>
        <w:tc>
          <w:tcPr>
            <w:tcW w:w="1440" w:type="dxa"/>
            <w:shd w:val="clear" w:color="auto" w:fill="auto"/>
            <w:noWrap/>
            <w:vAlign w:val="center"/>
          </w:tcPr>
          <w:p w14:paraId="5F47C7B9" w14:textId="77777777" w:rsidR="00350224" w:rsidRPr="006A15E5" w:rsidRDefault="00350224" w:rsidP="00437E61">
            <w:pPr>
              <w:jc w:val="center"/>
              <w:rPr>
                <w:sz w:val="20"/>
                <w:szCs w:val="20"/>
              </w:rPr>
            </w:pPr>
            <w:r w:rsidRPr="006A15E5">
              <w:rPr>
                <w:sz w:val="20"/>
                <w:szCs w:val="20"/>
              </w:rPr>
              <w:t>0.99</w:t>
            </w:r>
          </w:p>
        </w:tc>
        <w:tc>
          <w:tcPr>
            <w:tcW w:w="1710" w:type="dxa"/>
            <w:shd w:val="clear" w:color="auto" w:fill="auto"/>
            <w:noWrap/>
            <w:vAlign w:val="center"/>
          </w:tcPr>
          <w:p w14:paraId="5FC5FFE9" w14:textId="77777777" w:rsidR="00350224" w:rsidRPr="006A15E5" w:rsidRDefault="00350224" w:rsidP="00437E61">
            <w:pPr>
              <w:jc w:val="center"/>
              <w:rPr>
                <w:sz w:val="20"/>
                <w:szCs w:val="20"/>
              </w:rPr>
            </w:pPr>
            <w:r w:rsidRPr="006A15E5">
              <w:rPr>
                <w:sz w:val="20"/>
                <w:szCs w:val="20"/>
              </w:rPr>
              <w:t>0.99</w:t>
            </w:r>
          </w:p>
        </w:tc>
        <w:tc>
          <w:tcPr>
            <w:tcW w:w="1350" w:type="dxa"/>
            <w:shd w:val="clear" w:color="auto" w:fill="auto"/>
            <w:noWrap/>
            <w:vAlign w:val="center"/>
          </w:tcPr>
          <w:p w14:paraId="49F78993" w14:textId="77777777" w:rsidR="00350224" w:rsidRPr="006A15E5" w:rsidRDefault="00350224" w:rsidP="00437E61">
            <w:pPr>
              <w:jc w:val="center"/>
              <w:rPr>
                <w:sz w:val="20"/>
                <w:szCs w:val="20"/>
              </w:rPr>
            </w:pPr>
            <w:r w:rsidRPr="006A15E5">
              <w:rPr>
                <w:sz w:val="20"/>
                <w:szCs w:val="20"/>
              </w:rPr>
              <w:t>0.99</w:t>
            </w:r>
          </w:p>
        </w:tc>
        <w:tc>
          <w:tcPr>
            <w:tcW w:w="1800" w:type="dxa"/>
            <w:shd w:val="clear" w:color="auto" w:fill="auto"/>
            <w:noWrap/>
            <w:vAlign w:val="center"/>
          </w:tcPr>
          <w:p w14:paraId="3865B6E0" w14:textId="77777777" w:rsidR="00350224" w:rsidRPr="006A15E5" w:rsidRDefault="00350224" w:rsidP="00437E61">
            <w:pPr>
              <w:jc w:val="center"/>
              <w:rPr>
                <w:sz w:val="20"/>
                <w:szCs w:val="20"/>
              </w:rPr>
            </w:pPr>
            <w:r w:rsidRPr="006A15E5">
              <w:rPr>
                <w:sz w:val="20"/>
                <w:szCs w:val="20"/>
              </w:rPr>
              <w:t>0.99</w:t>
            </w:r>
          </w:p>
        </w:tc>
      </w:tr>
      <w:tr w:rsidR="00350224" w:rsidRPr="00D0095F" w14:paraId="7D2BE76B" w14:textId="77777777" w:rsidTr="008D1F20">
        <w:trPr>
          <w:trHeight w:val="260"/>
          <w:jc w:val="center"/>
        </w:trPr>
        <w:tc>
          <w:tcPr>
            <w:tcW w:w="5760" w:type="dxa"/>
            <w:shd w:val="clear" w:color="auto" w:fill="auto"/>
            <w:noWrap/>
            <w:vAlign w:val="center"/>
          </w:tcPr>
          <w:p w14:paraId="08B1AD49" w14:textId="77777777" w:rsidR="00350224" w:rsidRPr="006A15E5" w:rsidRDefault="00350224" w:rsidP="00437E61">
            <w:pPr>
              <w:jc w:val="right"/>
              <w:rPr>
                <w:sz w:val="20"/>
                <w:szCs w:val="20"/>
              </w:rPr>
            </w:pPr>
            <w:r w:rsidRPr="006A15E5">
              <w:rPr>
                <w:sz w:val="20"/>
                <w:szCs w:val="20"/>
              </w:rPr>
              <w:t>Akaike’s information criterion (AIC):</w:t>
            </w:r>
          </w:p>
        </w:tc>
        <w:tc>
          <w:tcPr>
            <w:tcW w:w="1440" w:type="dxa"/>
            <w:shd w:val="clear" w:color="auto" w:fill="auto"/>
            <w:noWrap/>
            <w:vAlign w:val="center"/>
          </w:tcPr>
          <w:p w14:paraId="235177D4" w14:textId="77777777" w:rsidR="00350224" w:rsidRPr="006A15E5" w:rsidRDefault="00350224" w:rsidP="00437E61">
            <w:pPr>
              <w:jc w:val="center"/>
              <w:rPr>
                <w:sz w:val="20"/>
                <w:szCs w:val="20"/>
              </w:rPr>
            </w:pPr>
            <w:r w:rsidRPr="006A15E5">
              <w:rPr>
                <w:sz w:val="20"/>
                <w:szCs w:val="20"/>
              </w:rPr>
              <w:t>4187.33</w:t>
            </w:r>
          </w:p>
        </w:tc>
        <w:tc>
          <w:tcPr>
            <w:tcW w:w="1710" w:type="dxa"/>
            <w:shd w:val="clear" w:color="auto" w:fill="auto"/>
            <w:noWrap/>
            <w:vAlign w:val="center"/>
          </w:tcPr>
          <w:p w14:paraId="076EBD3C" w14:textId="77777777" w:rsidR="00350224" w:rsidRPr="006A15E5" w:rsidRDefault="00350224" w:rsidP="00437E61">
            <w:pPr>
              <w:jc w:val="center"/>
              <w:rPr>
                <w:sz w:val="20"/>
                <w:szCs w:val="20"/>
              </w:rPr>
            </w:pPr>
            <w:r w:rsidRPr="006A15E5">
              <w:rPr>
                <w:sz w:val="20"/>
                <w:szCs w:val="20"/>
              </w:rPr>
              <w:t>5280.93</w:t>
            </w:r>
          </w:p>
        </w:tc>
        <w:tc>
          <w:tcPr>
            <w:tcW w:w="1350" w:type="dxa"/>
            <w:shd w:val="clear" w:color="auto" w:fill="auto"/>
            <w:noWrap/>
            <w:vAlign w:val="center"/>
          </w:tcPr>
          <w:p w14:paraId="3E5E69A2" w14:textId="77777777" w:rsidR="00350224" w:rsidRPr="006A15E5" w:rsidRDefault="00350224" w:rsidP="00437E61">
            <w:pPr>
              <w:jc w:val="center"/>
              <w:rPr>
                <w:sz w:val="20"/>
                <w:szCs w:val="20"/>
              </w:rPr>
            </w:pPr>
            <w:r w:rsidRPr="006A15E5">
              <w:rPr>
                <w:sz w:val="20"/>
                <w:szCs w:val="20"/>
              </w:rPr>
              <w:t>5108.11</w:t>
            </w:r>
          </w:p>
        </w:tc>
        <w:tc>
          <w:tcPr>
            <w:tcW w:w="1800" w:type="dxa"/>
            <w:shd w:val="clear" w:color="auto" w:fill="auto"/>
            <w:noWrap/>
            <w:vAlign w:val="center"/>
          </w:tcPr>
          <w:p w14:paraId="47074697" w14:textId="77777777" w:rsidR="00350224" w:rsidRPr="006A15E5" w:rsidRDefault="00350224" w:rsidP="00437E61">
            <w:pPr>
              <w:jc w:val="center"/>
              <w:rPr>
                <w:sz w:val="20"/>
                <w:szCs w:val="20"/>
              </w:rPr>
            </w:pPr>
            <w:r w:rsidRPr="006A15E5">
              <w:rPr>
                <w:sz w:val="20"/>
                <w:szCs w:val="20"/>
              </w:rPr>
              <w:t>6177.32</w:t>
            </w:r>
          </w:p>
        </w:tc>
      </w:tr>
      <w:tr w:rsidR="00350224" w:rsidRPr="00D0095F" w14:paraId="28E781E0" w14:textId="77777777" w:rsidTr="008D1F20">
        <w:trPr>
          <w:trHeight w:val="260"/>
          <w:jc w:val="center"/>
        </w:trPr>
        <w:tc>
          <w:tcPr>
            <w:tcW w:w="5760" w:type="dxa"/>
            <w:shd w:val="clear" w:color="auto" w:fill="auto"/>
            <w:noWrap/>
            <w:vAlign w:val="center"/>
          </w:tcPr>
          <w:p w14:paraId="1859E88A" w14:textId="77777777" w:rsidR="00350224" w:rsidRPr="006A15E5" w:rsidRDefault="00350224" w:rsidP="00437E61">
            <w:pPr>
              <w:jc w:val="right"/>
              <w:rPr>
                <w:sz w:val="20"/>
                <w:szCs w:val="20"/>
              </w:rPr>
            </w:pPr>
            <w:r w:rsidRPr="006A15E5">
              <w:rPr>
                <w:sz w:val="20"/>
                <w:szCs w:val="20"/>
              </w:rPr>
              <w:t>Sample Size (N)</w:t>
            </w:r>
          </w:p>
        </w:tc>
        <w:tc>
          <w:tcPr>
            <w:tcW w:w="1440" w:type="dxa"/>
            <w:shd w:val="clear" w:color="auto" w:fill="auto"/>
            <w:noWrap/>
            <w:vAlign w:val="center"/>
          </w:tcPr>
          <w:p w14:paraId="4C3AA291" w14:textId="77777777" w:rsidR="00350224" w:rsidRPr="006A15E5" w:rsidRDefault="00350224" w:rsidP="00437E61">
            <w:pPr>
              <w:jc w:val="center"/>
              <w:rPr>
                <w:sz w:val="20"/>
                <w:szCs w:val="20"/>
              </w:rPr>
            </w:pPr>
            <w:r w:rsidRPr="006A15E5">
              <w:rPr>
                <w:sz w:val="20"/>
                <w:szCs w:val="20"/>
              </w:rPr>
              <w:t>165</w:t>
            </w:r>
          </w:p>
        </w:tc>
        <w:tc>
          <w:tcPr>
            <w:tcW w:w="1710" w:type="dxa"/>
            <w:shd w:val="clear" w:color="auto" w:fill="auto"/>
            <w:noWrap/>
            <w:vAlign w:val="center"/>
          </w:tcPr>
          <w:p w14:paraId="007B6381" w14:textId="77777777" w:rsidR="00350224" w:rsidRPr="006A15E5" w:rsidRDefault="00350224" w:rsidP="00437E61">
            <w:pPr>
              <w:jc w:val="center"/>
              <w:rPr>
                <w:sz w:val="20"/>
                <w:szCs w:val="20"/>
              </w:rPr>
            </w:pPr>
            <w:r w:rsidRPr="006A15E5">
              <w:rPr>
                <w:sz w:val="20"/>
                <w:szCs w:val="20"/>
              </w:rPr>
              <w:t>165</w:t>
            </w:r>
          </w:p>
        </w:tc>
        <w:tc>
          <w:tcPr>
            <w:tcW w:w="1350" w:type="dxa"/>
            <w:shd w:val="clear" w:color="auto" w:fill="auto"/>
            <w:noWrap/>
            <w:vAlign w:val="center"/>
          </w:tcPr>
          <w:p w14:paraId="18A502A3" w14:textId="77777777" w:rsidR="00350224" w:rsidRPr="006A15E5" w:rsidRDefault="00350224" w:rsidP="00437E61">
            <w:pPr>
              <w:jc w:val="center"/>
              <w:rPr>
                <w:sz w:val="20"/>
                <w:szCs w:val="20"/>
              </w:rPr>
            </w:pPr>
            <w:r w:rsidRPr="006A15E5">
              <w:rPr>
                <w:sz w:val="20"/>
                <w:szCs w:val="20"/>
              </w:rPr>
              <w:t>165</w:t>
            </w:r>
          </w:p>
        </w:tc>
        <w:tc>
          <w:tcPr>
            <w:tcW w:w="1800" w:type="dxa"/>
            <w:shd w:val="clear" w:color="auto" w:fill="auto"/>
            <w:noWrap/>
            <w:vAlign w:val="center"/>
          </w:tcPr>
          <w:p w14:paraId="0D62F897" w14:textId="77777777" w:rsidR="00350224" w:rsidRPr="006A15E5" w:rsidRDefault="00350224" w:rsidP="00437E61">
            <w:pPr>
              <w:jc w:val="center"/>
              <w:rPr>
                <w:sz w:val="20"/>
                <w:szCs w:val="20"/>
              </w:rPr>
            </w:pPr>
            <w:r w:rsidRPr="006A15E5">
              <w:rPr>
                <w:sz w:val="20"/>
                <w:szCs w:val="20"/>
              </w:rPr>
              <w:t>165</w:t>
            </w:r>
          </w:p>
        </w:tc>
      </w:tr>
    </w:tbl>
    <w:p w14:paraId="546E355E" w14:textId="77777777" w:rsidR="00350224" w:rsidRPr="006A15E5" w:rsidRDefault="00350224" w:rsidP="00437E61">
      <w:pPr>
        <w:spacing w:line="480" w:lineRule="auto"/>
        <w:rPr>
          <w:sz w:val="20"/>
          <w:szCs w:val="20"/>
        </w:rPr>
      </w:pPr>
    </w:p>
    <w:p w14:paraId="409D419D" w14:textId="77777777" w:rsidR="00350224" w:rsidRPr="006A15E5" w:rsidRDefault="00350224" w:rsidP="00437E61">
      <w:pPr>
        <w:spacing w:line="480" w:lineRule="auto"/>
        <w:rPr>
          <w:sz w:val="20"/>
          <w:szCs w:val="20"/>
        </w:rPr>
        <w:sectPr w:rsidR="00350224" w:rsidRPr="006A15E5" w:rsidSect="00437E61">
          <w:pgSz w:w="15840" w:h="12240" w:orient="landscape"/>
          <w:pgMar w:top="1440" w:right="1440" w:bottom="1440" w:left="1440" w:header="720" w:footer="720" w:gutter="0"/>
          <w:lnNumType w:countBy="1" w:restart="continuous"/>
          <w:cols w:space="720"/>
          <w:docGrid w:linePitch="360"/>
        </w:sectPr>
      </w:pPr>
    </w:p>
    <w:p w14:paraId="4FC2D914" w14:textId="77777777" w:rsidR="00350224" w:rsidRPr="006A15E5" w:rsidRDefault="00350224" w:rsidP="00437E61">
      <w:pPr>
        <w:spacing w:line="480" w:lineRule="auto"/>
        <w:rPr>
          <w:sz w:val="20"/>
          <w:szCs w:val="20"/>
        </w:rPr>
      </w:pPr>
    </w:p>
    <w:p w14:paraId="25557BB2" w14:textId="35FE5691" w:rsidR="00266E04" w:rsidRPr="006A15E5" w:rsidRDefault="00266E04" w:rsidP="00437E61">
      <w:pPr>
        <w:spacing w:line="480" w:lineRule="auto"/>
        <w:rPr>
          <w:sz w:val="20"/>
          <w:szCs w:val="20"/>
        </w:rPr>
      </w:pPr>
      <w:r w:rsidRPr="006A15E5">
        <w:rPr>
          <w:sz w:val="20"/>
          <w:szCs w:val="20"/>
        </w:rPr>
        <w:tab/>
        <w:t>Model summary statistics for TRA and TRA-moral are given in</w:t>
      </w:r>
      <w:r w:rsidR="008D1F20">
        <w:rPr>
          <w:sz w:val="20"/>
          <w:szCs w:val="20"/>
        </w:rPr>
        <w:t xml:space="preserve"> Table 3</w:t>
      </w:r>
      <w:r w:rsidRPr="006A15E5">
        <w:rPr>
          <w:sz w:val="20"/>
          <w:szCs w:val="20"/>
        </w:rPr>
        <w:t>.  In the TRA model (</w:t>
      </w:r>
      <w:r w:rsidRPr="006A15E5">
        <w:rPr>
          <w:sz w:val="20"/>
          <w:szCs w:val="20"/>
        </w:rPr>
        <w:fldChar w:fldCharType="begin"/>
      </w:r>
      <w:r w:rsidRPr="006A15E5">
        <w:rPr>
          <w:sz w:val="20"/>
          <w:szCs w:val="20"/>
        </w:rPr>
        <w:instrText xml:space="preserve"> REF _Ref72078135 \h  \* MERGEFORMAT </w:instrText>
      </w:r>
      <w:r w:rsidRPr="006A15E5">
        <w:rPr>
          <w:sz w:val="20"/>
          <w:szCs w:val="20"/>
        </w:rPr>
      </w:r>
      <w:r w:rsidRPr="006A15E5">
        <w:rPr>
          <w:sz w:val="20"/>
          <w:szCs w:val="20"/>
        </w:rPr>
        <w:fldChar w:fldCharType="separate"/>
      </w:r>
      <w:r w:rsidR="00E56AAD" w:rsidRPr="00677F5F">
        <w:rPr>
          <w:color w:val="000000" w:themeColor="text1"/>
          <w:sz w:val="20"/>
          <w:szCs w:val="20"/>
        </w:rPr>
        <w:t xml:space="preserve">Figure </w:t>
      </w:r>
      <w:r w:rsidRPr="006A15E5">
        <w:rPr>
          <w:sz w:val="20"/>
          <w:szCs w:val="20"/>
        </w:rPr>
        <w:fldChar w:fldCharType="end"/>
      </w:r>
      <w:r w:rsidRPr="006A15E5">
        <w:rPr>
          <w:sz w:val="20"/>
          <w:szCs w:val="20"/>
        </w:rPr>
        <w:t>(3a)), the subjective norm</w:t>
      </w:r>
      <w:r w:rsidRPr="006A15E5">
        <w:rPr>
          <w:rFonts w:eastAsiaTheme="minorEastAsia"/>
          <w:sz w:val="20"/>
          <w:szCs w:val="20"/>
        </w:rPr>
        <w:t xml:space="preserve"> significantly affected intentions for active management of forest, rangeland, and habitat for deer hunting (henceforth, intentions) supporting H</w:t>
      </w:r>
      <w:r w:rsidRPr="006A15E5">
        <w:rPr>
          <w:rFonts w:eastAsiaTheme="minorEastAsia"/>
          <w:sz w:val="20"/>
          <w:szCs w:val="20"/>
          <w:vertAlign w:val="subscript"/>
        </w:rPr>
        <w:t>1</w:t>
      </w:r>
      <w:r w:rsidRPr="006A15E5">
        <w:rPr>
          <w:rFonts w:eastAsiaTheme="minorEastAsia"/>
          <w:sz w:val="20"/>
          <w:szCs w:val="20"/>
        </w:rPr>
        <w:t xml:space="preserve">. </w:t>
      </w:r>
      <w:r w:rsidRPr="006A15E5">
        <w:rPr>
          <w:sz w:val="20"/>
          <w:szCs w:val="20"/>
        </w:rPr>
        <w:t xml:space="preserve">However, attitude </w:t>
      </w:r>
      <w:r w:rsidRPr="006A15E5">
        <w:rPr>
          <w:rFonts w:eastAsiaTheme="minorEastAsia"/>
          <w:sz w:val="20"/>
          <w:szCs w:val="20"/>
        </w:rPr>
        <w:t xml:space="preserve">significantly </w:t>
      </w:r>
      <w:r w:rsidRPr="006A15E5">
        <w:rPr>
          <w:sz w:val="20"/>
          <w:szCs w:val="20"/>
        </w:rPr>
        <w:t>affected intentions but showed a negative sign in the TRA model thus partially supporting H</w:t>
      </w:r>
      <w:r w:rsidRPr="006A15E5">
        <w:rPr>
          <w:sz w:val="20"/>
          <w:szCs w:val="20"/>
          <w:vertAlign w:val="subscript"/>
        </w:rPr>
        <w:t>2</w:t>
      </w:r>
      <w:r w:rsidRPr="006A15E5">
        <w:rPr>
          <w:sz w:val="20"/>
          <w:szCs w:val="20"/>
        </w:rPr>
        <w:t>. In the TRA-moral model (</w:t>
      </w:r>
      <w:r w:rsidRPr="006A15E5">
        <w:rPr>
          <w:sz w:val="20"/>
          <w:szCs w:val="20"/>
        </w:rPr>
        <w:fldChar w:fldCharType="begin"/>
      </w:r>
      <w:r w:rsidRPr="006A15E5">
        <w:rPr>
          <w:sz w:val="20"/>
          <w:szCs w:val="20"/>
        </w:rPr>
        <w:instrText xml:space="preserve"> REF _Ref72078135 \h  \* MERGEFORMAT </w:instrText>
      </w:r>
      <w:r w:rsidRPr="006A15E5">
        <w:rPr>
          <w:sz w:val="20"/>
          <w:szCs w:val="20"/>
        </w:rPr>
      </w:r>
      <w:r w:rsidRPr="006A15E5">
        <w:rPr>
          <w:sz w:val="20"/>
          <w:szCs w:val="20"/>
        </w:rPr>
        <w:fldChar w:fldCharType="separate"/>
      </w:r>
      <w:r w:rsidR="00E56AAD" w:rsidRPr="00677F5F">
        <w:rPr>
          <w:color w:val="000000" w:themeColor="text1"/>
          <w:sz w:val="20"/>
          <w:szCs w:val="20"/>
        </w:rPr>
        <w:t xml:space="preserve">Figure </w:t>
      </w:r>
      <w:r w:rsidRPr="006A15E5">
        <w:rPr>
          <w:sz w:val="20"/>
          <w:szCs w:val="20"/>
        </w:rPr>
        <w:fldChar w:fldCharType="end"/>
      </w:r>
      <w:r w:rsidRPr="006A15E5">
        <w:rPr>
          <w:sz w:val="20"/>
          <w:szCs w:val="20"/>
        </w:rPr>
        <w:t>(3b)), subjective norms</w:t>
      </w:r>
      <w:r w:rsidRPr="006A15E5">
        <w:rPr>
          <w:rFonts w:eastAsiaTheme="minorEastAsia"/>
          <w:sz w:val="20"/>
          <w:szCs w:val="20"/>
        </w:rPr>
        <w:t xml:space="preserve"> did not significantly or directly affect intentions, rejecting H</w:t>
      </w:r>
      <w:r w:rsidRPr="006A15E5">
        <w:rPr>
          <w:rFonts w:eastAsiaTheme="minorEastAsia"/>
          <w:sz w:val="20"/>
          <w:szCs w:val="20"/>
          <w:vertAlign w:val="subscript"/>
        </w:rPr>
        <w:t>1</w:t>
      </w:r>
      <w:r w:rsidR="00034565" w:rsidRPr="0093209E">
        <w:rPr>
          <w:rFonts w:eastAsiaTheme="minorEastAsia"/>
          <w:sz w:val="20"/>
          <w:szCs w:val="20"/>
        </w:rPr>
        <w:t>,</w:t>
      </w:r>
      <w:r w:rsidRPr="006A15E5">
        <w:rPr>
          <w:rFonts w:eastAsiaTheme="minorEastAsia"/>
          <w:sz w:val="20"/>
          <w:szCs w:val="20"/>
        </w:rPr>
        <w:t xml:space="preserve"> but indirectly affected intentions through moral norms. Subjective norms significantly affected moral norms, and moral norms significantly affected intentions positively, thus supporting H</w:t>
      </w:r>
      <w:r w:rsidRPr="006A15E5">
        <w:rPr>
          <w:rFonts w:eastAsiaTheme="minorEastAsia"/>
          <w:sz w:val="20"/>
          <w:szCs w:val="20"/>
          <w:vertAlign w:val="subscript"/>
        </w:rPr>
        <w:t>5</w:t>
      </w:r>
      <w:r w:rsidRPr="006A15E5">
        <w:rPr>
          <w:rFonts w:eastAsiaTheme="minorEastAsia"/>
          <w:sz w:val="20"/>
          <w:szCs w:val="20"/>
        </w:rPr>
        <w:t xml:space="preserve"> and H</w:t>
      </w:r>
      <w:r w:rsidRPr="006A15E5">
        <w:rPr>
          <w:rFonts w:eastAsiaTheme="minorEastAsia"/>
          <w:sz w:val="20"/>
          <w:szCs w:val="20"/>
          <w:vertAlign w:val="subscript"/>
        </w:rPr>
        <w:t>7</w:t>
      </w:r>
      <w:r w:rsidRPr="006A15E5">
        <w:rPr>
          <w:rFonts w:eastAsiaTheme="minorEastAsia"/>
          <w:sz w:val="20"/>
          <w:szCs w:val="20"/>
        </w:rPr>
        <w:t xml:space="preserve"> respectively. A</w:t>
      </w:r>
      <w:r w:rsidRPr="006A15E5">
        <w:rPr>
          <w:sz w:val="20"/>
          <w:szCs w:val="20"/>
        </w:rPr>
        <w:t>ttitude significantly but negatively affected</w:t>
      </w:r>
      <w:r w:rsidRPr="006A15E5">
        <w:rPr>
          <w:rFonts w:eastAsiaTheme="minorEastAsia"/>
          <w:sz w:val="20"/>
          <w:szCs w:val="20"/>
        </w:rPr>
        <w:t xml:space="preserve"> </w:t>
      </w:r>
      <w:r w:rsidRPr="006A15E5">
        <w:rPr>
          <w:sz w:val="20"/>
          <w:szCs w:val="20"/>
        </w:rPr>
        <w:t>intentions, thus, partially supporting H</w:t>
      </w:r>
      <w:r w:rsidRPr="006A15E5">
        <w:rPr>
          <w:sz w:val="20"/>
          <w:szCs w:val="20"/>
          <w:vertAlign w:val="subscript"/>
        </w:rPr>
        <w:t>2</w:t>
      </w:r>
      <w:r w:rsidRPr="006A15E5">
        <w:rPr>
          <w:sz w:val="20"/>
          <w:szCs w:val="20"/>
        </w:rPr>
        <w:t>. Attitude did not significantly affect moral norms, thus rejecting H</w:t>
      </w:r>
      <w:r w:rsidRPr="006A15E5">
        <w:rPr>
          <w:sz w:val="20"/>
          <w:szCs w:val="20"/>
          <w:vertAlign w:val="subscript"/>
        </w:rPr>
        <w:t>3</w:t>
      </w:r>
      <w:r w:rsidRPr="006A15E5">
        <w:rPr>
          <w:sz w:val="20"/>
          <w:szCs w:val="20"/>
        </w:rPr>
        <w:t xml:space="preserve">. </w:t>
      </w:r>
    </w:p>
    <w:p w14:paraId="5B771788" w14:textId="770E7761" w:rsidR="00266E04" w:rsidRPr="006A15E5" w:rsidDel="008D1F20" w:rsidRDefault="00266E04" w:rsidP="00437E61">
      <w:pPr>
        <w:spacing w:line="480" w:lineRule="auto"/>
        <w:rPr>
          <w:del w:id="67" w:author="Bijesh Mishra" w:date="2023-03-03T09:50:00Z"/>
          <w:sz w:val="20"/>
          <w:szCs w:val="20"/>
        </w:rPr>
      </w:pPr>
      <w:r w:rsidRPr="006A15E5">
        <w:rPr>
          <w:sz w:val="20"/>
          <w:szCs w:val="20"/>
        </w:rPr>
        <w:tab/>
      </w:r>
      <w:del w:id="68" w:author="Bijesh Mishra" w:date="2023-03-03T09:50:00Z">
        <w:r w:rsidRPr="006A15E5" w:rsidDel="008D1F20">
          <w:rPr>
            <w:sz w:val="20"/>
            <w:szCs w:val="20"/>
          </w:rPr>
          <w:delText>In the TPB model (</w:delText>
        </w:r>
        <w:r w:rsidRPr="006A15E5" w:rsidDel="008D1F20">
          <w:rPr>
            <w:sz w:val="20"/>
            <w:szCs w:val="20"/>
          </w:rPr>
          <w:fldChar w:fldCharType="begin"/>
        </w:r>
        <w:r w:rsidRPr="006A15E5" w:rsidDel="008D1F20">
          <w:rPr>
            <w:sz w:val="20"/>
            <w:szCs w:val="20"/>
          </w:rPr>
          <w:delInstrText xml:space="preserve"> REF _Ref72078139 \h  \* MERGEFORMAT </w:delInstrText>
        </w:r>
        <w:r w:rsidRPr="006A15E5" w:rsidDel="008D1F20">
          <w:rPr>
            <w:sz w:val="20"/>
            <w:szCs w:val="20"/>
          </w:rPr>
        </w:r>
        <w:r w:rsidRPr="006A15E5" w:rsidDel="008D1F20">
          <w:rPr>
            <w:sz w:val="20"/>
            <w:szCs w:val="20"/>
          </w:rPr>
          <w:fldChar w:fldCharType="separate"/>
        </w:r>
        <w:r w:rsidR="00950837" w:rsidRPr="00677F5F" w:rsidDel="008D1F20">
          <w:rPr>
            <w:color w:val="000000" w:themeColor="text1"/>
            <w:sz w:val="20"/>
            <w:szCs w:val="20"/>
          </w:rPr>
          <w:delText xml:space="preserve">Figure </w:delText>
        </w:r>
        <w:r w:rsidRPr="006A15E5" w:rsidDel="008D1F20">
          <w:rPr>
            <w:sz w:val="20"/>
            <w:szCs w:val="20"/>
          </w:rPr>
          <w:fldChar w:fldCharType="end"/>
        </w:r>
        <w:r w:rsidRPr="006A15E5" w:rsidDel="008D1F20">
          <w:rPr>
            <w:sz w:val="20"/>
            <w:szCs w:val="20"/>
          </w:rPr>
          <w:delText>(4a)), subjective norms and perceived behavior control did not affect intentions, thus not supporting H</w:delText>
        </w:r>
        <w:r w:rsidRPr="006A15E5" w:rsidDel="008D1F20">
          <w:rPr>
            <w:sz w:val="20"/>
            <w:szCs w:val="20"/>
            <w:vertAlign w:val="subscript"/>
          </w:rPr>
          <w:delText>1</w:delText>
        </w:r>
        <w:r w:rsidRPr="006A15E5" w:rsidDel="008D1F20">
          <w:rPr>
            <w:sz w:val="20"/>
            <w:szCs w:val="20"/>
          </w:rPr>
          <w:delText xml:space="preserve"> and H</w:delText>
        </w:r>
        <w:r w:rsidRPr="006A15E5" w:rsidDel="008D1F20">
          <w:rPr>
            <w:sz w:val="20"/>
            <w:szCs w:val="20"/>
            <w:vertAlign w:val="subscript"/>
          </w:rPr>
          <w:delText>4</w:delText>
        </w:r>
        <w:r w:rsidRPr="006A15E5" w:rsidDel="008D1F20">
          <w:rPr>
            <w:sz w:val="20"/>
            <w:szCs w:val="20"/>
          </w:rPr>
          <w:delText>. Like previous models, attitude significantly affected intentions and has</w:delText>
        </w:r>
      </w:del>
      <w:ins w:id="69" w:author="Will, Rodney" w:date="2023-03-01T15:18:00Z">
        <w:del w:id="70" w:author="Bijesh Mishra" w:date="2023-03-03T09:50:00Z">
          <w:r w:rsidR="00034565" w:rsidDel="008D1F20">
            <w:rPr>
              <w:sz w:val="20"/>
              <w:szCs w:val="20"/>
            </w:rPr>
            <w:delText>d</w:delText>
          </w:r>
        </w:del>
      </w:ins>
      <w:del w:id="71" w:author="Bijesh Mishra" w:date="2023-03-03T09:50:00Z">
        <w:r w:rsidRPr="006A15E5" w:rsidDel="008D1F20">
          <w:rPr>
            <w:sz w:val="20"/>
            <w:szCs w:val="20"/>
          </w:rPr>
          <w:delText xml:space="preserve"> a negative sign, thus, partially supporting H</w:delText>
        </w:r>
        <w:r w:rsidRPr="006A15E5" w:rsidDel="008D1F20">
          <w:rPr>
            <w:sz w:val="20"/>
            <w:szCs w:val="20"/>
            <w:vertAlign w:val="subscript"/>
          </w:rPr>
          <w:delText>2</w:delText>
        </w:r>
        <w:r w:rsidRPr="006A15E5" w:rsidDel="008D1F20">
          <w:rPr>
            <w:sz w:val="20"/>
            <w:szCs w:val="20"/>
          </w:rPr>
          <w:delText>. In TPB-moral (</w:delText>
        </w:r>
        <w:r w:rsidRPr="006A15E5" w:rsidDel="008D1F20">
          <w:rPr>
            <w:sz w:val="20"/>
            <w:szCs w:val="20"/>
          </w:rPr>
          <w:fldChar w:fldCharType="begin"/>
        </w:r>
        <w:r w:rsidRPr="006A15E5" w:rsidDel="008D1F20">
          <w:rPr>
            <w:sz w:val="20"/>
            <w:szCs w:val="20"/>
          </w:rPr>
          <w:delInstrText xml:space="preserve"> REF _Ref72078139 \h  \* MERGEFORMAT </w:delInstrText>
        </w:r>
        <w:r w:rsidRPr="006A15E5" w:rsidDel="008D1F20">
          <w:rPr>
            <w:sz w:val="20"/>
            <w:szCs w:val="20"/>
          </w:rPr>
        </w:r>
        <w:r w:rsidRPr="006A15E5" w:rsidDel="008D1F20">
          <w:rPr>
            <w:sz w:val="20"/>
            <w:szCs w:val="20"/>
          </w:rPr>
          <w:fldChar w:fldCharType="separate"/>
        </w:r>
        <w:r w:rsidR="00950837" w:rsidRPr="00677F5F" w:rsidDel="008D1F20">
          <w:rPr>
            <w:color w:val="000000" w:themeColor="text1"/>
            <w:sz w:val="20"/>
            <w:szCs w:val="20"/>
          </w:rPr>
          <w:delText xml:space="preserve">Figure </w:delText>
        </w:r>
        <w:r w:rsidRPr="006A15E5" w:rsidDel="008D1F20">
          <w:rPr>
            <w:sz w:val="20"/>
            <w:szCs w:val="20"/>
          </w:rPr>
          <w:fldChar w:fldCharType="end"/>
        </w:r>
        <w:r w:rsidRPr="006A15E5" w:rsidDel="008D1F20">
          <w:rPr>
            <w:sz w:val="20"/>
            <w:szCs w:val="20"/>
          </w:rPr>
          <w:delText>(4b)),</w:delText>
        </w:r>
        <w:r w:rsidR="00537453" w:rsidDel="008D1F20">
          <w:rPr>
            <w:sz w:val="20"/>
            <w:szCs w:val="20"/>
          </w:rPr>
          <w:delText>the</w:delText>
        </w:r>
        <w:r w:rsidRPr="006A15E5" w:rsidDel="008D1F20">
          <w:rPr>
            <w:sz w:val="20"/>
            <w:szCs w:val="20"/>
          </w:rPr>
          <w:delText xml:space="preserve"> subjective norm</w:delText>
        </w:r>
        <w:r w:rsidRPr="006A15E5" w:rsidDel="008D1F20">
          <w:rPr>
            <w:rFonts w:eastAsiaTheme="minorEastAsia"/>
            <w:sz w:val="20"/>
            <w:szCs w:val="20"/>
          </w:rPr>
          <w:delText xml:space="preserve"> did not directly affect intentions, again failing to support H</w:delText>
        </w:r>
        <w:r w:rsidRPr="006A15E5" w:rsidDel="008D1F20">
          <w:rPr>
            <w:rFonts w:eastAsiaTheme="minorEastAsia"/>
            <w:sz w:val="20"/>
            <w:szCs w:val="20"/>
            <w:vertAlign w:val="subscript"/>
          </w:rPr>
          <w:delText>1</w:delText>
        </w:r>
        <w:r w:rsidRPr="006A15E5" w:rsidDel="008D1F20">
          <w:rPr>
            <w:rFonts w:eastAsiaTheme="minorEastAsia"/>
            <w:sz w:val="20"/>
            <w:szCs w:val="20"/>
          </w:rPr>
          <w:delText>. Subjective norms indirectly affected intentions through moral norms, like the TRA-moral model. Subjective norms significantly affected moral norms and moral norms significantly affected intentions with a positive sign, again supporting H</w:delText>
        </w:r>
        <w:r w:rsidRPr="006A15E5" w:rsidDel="008D1F20">
          <w:rPr>
            <w:rFonts w:eastAsiaTheme="minorEastAsia"/>
            <w:sz w:val="20"/>
            <w:szCs w:val="20"/>
            <w:vertAlign w:val="subscript"/>
          </w:rPr>
          <w:delText>5</w:delText>
        </w:r>
        <w:r w:rsidRPr="006A15E5" w:rsidDel="008D1F20">
          <w:rPr>
            <w:rFonts w:eastAsiaTheme="minorEastAsia"/>
            <w:sz w:val="20"/>
            <w:szCs w:val="20"/>
          </w:rPr>
          <w:delText xml:space="preserve"> and H</w:delText>
        </w:r>
        <w:r w:rsidRPr="006A15E5" w:rsidDel="008D1F20">
          <w:rPr>
            <w:rFonts w:eastAsiaTheme="minorEastAsia"/>
            <w:sz w:val="20"/>
            <w:szCs w:val="20"/>
            <w:vertAlign w:val="subscript"/>
          </w:rPr>
          <w:delText>7</w:delText>
        </w:r>
        <w:r w:rsidRPr="006A15E5" w:rsidDel="008D1F20">
          <w:rPr>
            <w:rFonts w:eastAsiaTheme="minorEastAsia"/>
            <w:sz w:val="20"/>
            <w:szCs w:val="20"/>
          </w:rPr>
          <w:delText xml:space="preserve"> respectively. A</w:delText>
        </w:r>
        <w:r w:rsidRPr="006A15E5" w:rsidDel="008D1F20">
          <w:rPr>
            <w:sz w:val="20"/>
            <w:szCs w:val="20"/>
          </w:rPr>
          <w:delText>ttitude again directly affected</w:delText>
        </w:r>
        <w:r w:rsidRPr="006A15E5" w:rsidDel="008D1F20">
          <w:rPr>
            <w:rFonts w:eastAsiaTheme="minorEastAsia"/>
            <w:sz w:val="20"/>
            <w:szCs w:val="20"/>
          </w:rPr>
          <w:delText xml:space="preserve"> </w:delText>
        </w:r>
        <w:r w:rsidRPr="006A15E5" w:rsidDel="008D1F20">
          <w:rPr>
            <w:sz w:val="20"/>
            <w:szCs w:val="20"/>
          </w:rPr>
          <w:delText>intentions and retained a negative sign, but did not affect moral norms; thus, H</w:delText>
        </w:r>
        <w:r w:rsidRPr="006A15E5" w:rsidDel="008D1F20">
          <w:rPr>
            <w:sz w:val="20"/>
            <w:szCs w:val="20"/>
            <w:vertAlign w:val="subscript"/>
          </w:rPr>
          <w:delText>2</w:delText>
        </w:r>
        <w:r w:rsidRPr="006A15E5" w:rsidDel="008D1F20">
          <w:rPr>
            <w:sz w:val="20"/>
            <w:szCs w:val="20"/>
          </w:rPr>
          <w:delText xml:space="preserve"> was partially supported and H</w:delText>
        </w:r>
        <w:r w:rsidRPr="006A15E5" w:rsidDel="008D1F20">
          <w:rPr>
            <w:sz w:val="20"/>
            <w:szCs w:val="20"/>
            <w:vertAlign w:val="subscript"/>
          </w:rPr>
          <w:delText>3</w:delText>
        </w:r>
        <w:r w:rsidRPr="006A15E5" w:rsidDel="008D1F20">
          <w:rPr>
            <w:sz w:val="20"/>
            <w:szCs w:val="20"/>
          </w:rPr>
          <w:delText xml:space="preserve"> was not supported. Model summary statistics for TPB and TPB-moral are given in </w:delText>
        </w:r>
        <w:r w:rsidRPr="006A15E5" w:rsidDel="008D1F20">
          <w:rPr>
            <w:sz w:val="20"/>
            <w:szCs w:val="20"/>
          </w:rPr>
          <w:fldChar w:fldCharType="begin"/>
        </w:r>
        <w:r w:rsidRPr="006A15E5" w:rsidDel="008D1F20">
          <w:rPr>
            <w:sz w:val="20"/>
            <w:szCs w:val="20"/>
          </w:rPr>
          <w:delInstrText xml:space="preserve"> REF _Ref73056924 \h  \* MERGEFORMAT </w:delInstrText>
        </w:r>
        <w:r w:rsidRPr="006A15E5" w:rsidDel="008D1F20">
          <w:rPr>
            <w:sz w:val="20"/>
            <w:szCs w:val="20"/>
          </w:rPr>
        </w:r>
        <w:r w:rsidR="00000000">
          <w:rPr>
            <w:sz w:val="20"/>
            <w:szCs w:val="20"/>
          </w:rPr>
          <w:fldChar w:fldCharType="separate"/>
        </w:r>
        <w:r w:rsidRPr="006A15E5" w:rsidDel="008D1F20">
          <w:rPr>
            <w:sz w:val="20"/>
            <w:szCs w:val="20"/>
          </w:rPr>
          <w:fldChar w:fldCharType="end"/>
        </w:r>
        <w:r w:rsidRPr="006A15E5" w:rsidDel="008D1F20">
          <w:rPr>
            <w:sz w:val="20"/>
            <w:szCs w:val="20"/>
          </w:rPr>
          <w:delText>.</w:delText>
        </w:r>
      </w:del>
    </w:p>
    <w:p w14:paraId="3D4D1C5A" w14:textId="77777777" w:rsidR="003D4DE8" w:rsidRPr="006A15E5" w:rsidRDefault="003D4DE8" w:rsidP="00437E61">
      <w:pPr>
        <w:spacing w:line="480" w:lineRule="auto"/>
        <w:rPr>
          <w:sz w:val="20"/>
          <w:szCs w:val="20"/>
        </w:rPr>
        <w:sectPr w:rsidR="003D4DE8" w:rsidRPr="006A15E5" w:rsidSect="00437E61">
          <w:pgSz w:w="12240" w:h="15840"/>
          <w:pgMar w:top="1440" w:right="1440" w:bottom="1440" w:left="1440" w:header="720" w:footer="720" w:gutter="0"/>
          <w:lnNumType w:countBy="1" w:restart="continuous"/>
          <w:cols w:space="720"/>
          <w:docGrid w:linePitch="360"/>
        </w:sectPr>
      </w:pPr>
    </w:p>
    <w:p w14:paraId="65D5272F" w14:textId="77777777" w:rsidR="003D4DE8" w:rsidRPr="006A15E5" w:rsidRDefault="003D4DE8" w:rsidP="00437E61">
      <w:pPr>
        <w:spacing w:line="480" w:lineRule="auto"/>
        <w:rPr>
          <w:sz w:val="20"/>
          <w:szCs w:val="20"/>
        </w:rPr>
      </w:pPr>
    </w:p>
    <w:p w14:paraId="37DCA30C" w14:textId="486A8D0F" w:rsidR="003D4DE8" w:rsidRPr="006A15E5" w:rsidRDefault="003D4DE8" w:rsidP="00437E61">
      <w:pPr>
        <w:pStyle w:val="Caption"/>
        <w:keepNext/>
        <w:spacing w:line="480" w:lineRule="auto"/>
        <w:jc w:val="center"/>
        <w:rPr>
          <w:rFonts w:ascii="Times New Roman" w:hAnsi="Times New Roman" w:cs="Times New Roman"/>
          <w:i w:val="0"/>
          <w:iCs w:val="0"/>
          <w:color w:val="auto"/>
          <w:sz w:val="20"/>
          <w:szCs w:val="20"/>
        </w:rPr>
      </w:pPr>
      <w:bookmarkStart w:id="72" w:name="_Ref73056924"/>
      <w:bookmarkStart w:id="73" w:name="_Hlk75171222"/>
      <w:r w:rsidRPr="006A15E5">
        <w:rPr>
          <w:rFonts w:ascii="Times New Roman" w:hAnsi="Times New Roman" w:cs="Times New Roman"/>
          <w:i w:val="0"/>
          <w:iCs w:val="0"/>
          <w:color w:val="auto"/>
          <w:sz w:val="20"/>
          <w:szCs w:val="20"/>
        </w:rPr>
        <w:t xml:space="preserve">Table </w:t>
      </w:r>
      <w:bookmarkEnd w:id="72"/>
      <w:r w:rsidR="00FE5249">
        <w:rPr>
          <w:rFonts w:ascii="Times New Roman" w:hAnsi="Times New Roman" w:cs="Times New Roman"/>
          <w:i w:val="0"/>
          <w:iCs w:val="0"/>
          <w:color w:val="auto"/>
          <w:sz w:val="20"/>
          <w:szCs w:val="20"/>
        </w:rPr>
        <w:t>3</w:t>
      </w:r>
      <w:r w:rsidRPr="006A15E5">
        <w:rPr>
          <w:rFonts w:ascii="Times New Roman" w:hAnsi="Times New Roman" w:cs="Times New Roman"/>
          <w:i w:val="0"/>
          <w:iCs w:val="0"/>
          <w:color w:val="auto"/>
          <w:sz w:val="20"/>
          <w:szCs w:val="20"/>
        </w:rPr>
        <w:t xml:space="preserve">: Standardized </w:t>
      </w:r>
      <w:proofErr w:type="spellStart"/>
      <w:r w:rsidRPr="006A15E5">
        <w:rPr>
          <w:rFonts w:ascii="Times New Roman" w:hAnsi="Times New Roman" w:cs="Times New Roman"/>
          <w:i w:val="0"/>
          <w:iCs w:val="0"/>
          <w:color w:val="auto"/>
          <w:sz w:val="20"/>
          <w:szCs w:val="20"/>
        </w:rPr>
        <w:t>Setorra-Bentler</w:t>
      </w:r>
      <w:proofErr w:type="spellEnd"/>
      <w:r w:rsidRPr="006A15E5">
        <w:rPr>
          <w:rFonts w:ascii="Times New Roman" w:hAnsi="Times New Roman" w:cs="Times New Roman"/>
          <w:i w:val="0"/>
          <w:iCs w:val="0"/>
          <w:color w:val="auto"/>
          <w:sz w:val="20"/>
          <w:szCs w:val="20"/>
        </w:rPr>
        <w:t xml:space="preserve"> coefficients </w:t>
      </w:r>
      <w:r w:rsidRPr="006A15E5">
        <w:rPr>
          <w:rFonts w:ascii="Times New Roman" w:hAnsi="Times New Roman" w:cs="Times New Roman"/>
          <w:i w:val="0"/>
          <w:iCs w:val="0"/>
          <w:noProof/>
          <w:color w:val="auto"/>
          <w:sz w:val="20"/>
          <w:szCs w:val="20"/>
        </w:rPr>
        <w:t>of four SEM models (TRA, TRA-moral, TPB, and TPB-moral).</w:t>
      </w:r>
    </w:p>
    <w:tbl>
      <w:tblPr>
        <w:tblW w:w="123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51"/>
        <w:gridCol w:w="2394"/>
        <w:gridCol w:w="2700"/>
        <w:gridCol w:w="2700"/>
        <w:gridCol w:w="2860"/>
        <w:tblGridChange w:id="74">
          <w:tblGrid>
            <w:gridCol w:w="1651"/>
            <w:gridCol w:w="2394"/>
            <w:gridCol w:w="2700"/>
            <w:gridCol w:w="2700"/>
            <w:gridCol w:w="2860"/>
          </w:tblGrid>
        </w:tblGridChange>
      </w:tblGrid>
      <w:tr w:rsidR="003D4DE8" w:rsidRPr="00D0095F" w14:paraId="28F67669" w14:textId="77777777" w:rsidTr="00162193">
        <w:trPr>
          <w:trHeight w:val="260"/>
          <w:jc w:val="center"/>
        </w:trPr>
        <w:tc>
          <w:tcPr>
            <w:tcW w:w="1651" w:type="dxa"/>
            <w:vMerge w:val="restart"/>
            <w:shd w:val="clear" w:color="auto" w:fill="auto"/>
            <w:noWrap/>
            <w:vAlign w:val="center"/>
            <w:hideMark/>
          </w:tcPr>
          <w:p w14:paraId="2667DE79" w14:textId="77777777" w:rsidR="003D4DE8" w:rsidRPr="006A15E5" w:rsidRDefault="003D4DE8" w:rsidP="00437E61">
            <w:pPr>
              <w:jc w:val="center"/>
              <w:rPr>
                <w:b/>
                <w:bCs/>
                <w:color w:val="000000"/>
                <w:sz w:val="20"/>
                <w:szCs w:val="20"/>
              </w:rPr>
            </w:pPr>
            <w:r w:rsidRPr="006A15E5">
              <w:rPr>
                <w:b/>
                <w:bCs/>
                <w:color w:val="000000"/>
                <w:sz w:val="20"/>
                <w:szCs w:val="20"/>
              </w:rPr>
              <w:t>Structural Variables</w:t>
            </w:r>
          </w:p>
        </w:tc>
        <w:tc>
          <w:tcPr>
            <w:tcW w:w="2394" w:type="dxa"/>
            <w:shd w:val="clear" w:color="auto" w:fill="auto"/>
            <w:noWrap/>
            <w:vAlign w:val="center"/>
            <w:hideMark/>
          </w:tcPr>
          <w:p w14:paraId="79CE9CFF" w14:textId="77777777" w:rsidR="003D4DE8" w:rsidRPr="006A15E5" w:rsidRDefault="003D4DE8" w:rsidP="00437E61">
            <w:pPr>
              <w:jc w:val="center"/>
              <w:rPr>
                <w:b/>
                <w:bCs/>
                <w:color w:val="000000"/>
                <w:sz w:val="20"/>
                <w:szCs w:val="20"/>
              </w:rPr>
            </w:pPr>
            <w:r w:rsidRPr="006A15E5">
              <w:rPr>
                <w:b/>
                <w:bCs/>
                <w:color w:val="000000"/>
                <w:sz w:val="20"/>
                <w:szCs w:val="20"/>
              </w:rPr>
              <w:t>TRA</w:t>
            </w:r>
          </w:p>
        </w:tc>
        <w:tc>
          <w:tcPr>
            <w:tcW w:w="2700" w:type="dxa"/>
            <w:shd w:val="clear" w:color="auto" w:fill="auto"/>
            <w:noWrap/>
            <w:vAlign w:val="center"/>
            <w:hideMark/>
          </w:tcPr>
          <w:p w14:paraId="0669E910" w14:textId="77777777" w:rsidR="003D4DE8" w:rsidRPr="006A15E5" w:rsidRDefault="003D4DE8" w:rsidP="00437E61">
            <w:pPr>
              <w:jc w:val="center"/>
              <w:rPr>
                <w:b/>
                <w:bCs/>
                <w:color w:val="000000"/>
                <w:sz w:val="20"/>
                <w:szCs w:val="20"/>
              </w:rPr>
            </w:pPr>
            <w:r w:rsidRPr="006A15E5">
              <w:rPr>
                <w:b/>
                <w:bCs/>
                <w:color w:val="000000"/>
                <w:sz w:val="20"/>
                <w:szCs w:val="20"/>
              </w:rPr>
              <w:t>TRA-moral</w:t>
            </w:r>
          </w:p>
        </w:tc>
        <w:tc>
          <w:tcPr>
            <w:tcW w:w="2700" w:type="dxa"/>
            <w:shd w:val="clear" w:color="auto" w:fill="auto"/>
            <w:noWrap/>
            <w:vAlign w:val="center"/>
            <w:hideMark/>
          </w:tcPr>
          <w:p w14:paraId="281EB932" w14:textId="77777777" w:rsidR="003D4DE8" w:rsidRPr="006A15E5" w:rsidRDefault="003D4DE8" w:rsidP="00437E61">
            <w:pPr>
              <w:jc w:val="center"/>
              <w:rPr>
                <w:b/>
                <w:bCs/>
                <w:color w:val="000000"/>
                <w:sz w:val="20"/>
                <w:szCs w:val="20"/>
              </w:rPr>
            </w:pPr>
            <w:r w:rsidRPr="006A15E5">
              <w:rPr>
                <w:b/>
                <w:bCs/>
                <w:color w:val="000000"/>
                <w:sz w:val="20"/>
                <w:szCs w:val="20"/>
              </w:rPr>
              <w:t>TPB</w:t>
            </w:r>
          </w:p>
        </w:tc>
        <w:tc>
          <w:tcPr>
            <w:tcW w:w="2860" w:type="dxa"/>
            <w:shd w:val="clear" w:color="auto" w:fill="auto"/>
            <w:noWrap/>
            <w:vAlign w:val="center"/>
            <w:hideMark/>
          </w:tcPr>
          <w:p w14:paraId="3DB37759" w14:textId="77777777" w:rsidR="003D4DE8" w:rsidRPr="006A15E5" w:rsidRDefault="003D4DE8" w:rsidP="00437E61">
            <w:pPr>
              <w:jc w:val="center"/>
              <w:rPr>
                <w:b/>
                <w:bCs/>
                <w:color w:val="000000"/>
                <w:sz w:val="20"/>
                <w:szCs w:val="20"/>
              </w:rPr>
            </w:pPr>
            <w:r w:rsidRPr="006A15E5">
              <w:rPr>
                <w:b/>
                <w:bCs/>
                <w:color w:val="000000"/>
                <w:sz w:val="20"/>
                <w:szCs w:val="20"/>
              </w:rPr>
              <w:t>TPB-moral</w:t>
            </w:r>
          </w:p>
        </w:tc>
      </w:tr>
      <w:tr w:rsidR="003D4DE8" w:rsidRPr="00D0095F" w14:paraId="3EFEB695" w14:textId="77777777" w:rsidTr="00504FF3">
        <w:tblPrEx>
          <w:tblW w:w="12305" w:type="dxa"/>
          <w:jc w:val="center"/>
          <w:tblBorders>
            <w:top w:val="single" w:sz="4" w:space="0" w:color="auto"/>
            <w:bottom w:val="single" w:sz="4" w:space="0" w:color="auto"/>
            <w:insideH w:val="single" w:sz="4" w:space="0" w:color="auto"/>
          </w:tblBorders>
          <w:tblPrExChange w:id="75" w:author="Bijesh Mishra" w:date="2023-03-02T16:35:00Z">
            <w:tblPrEx>
              <w:tblW w:w="12305" w:type="dxa"/>
              <w:jc w:val="center"/>
              <w:tblBorders>
                <w:top w:val="single" w:sz="4" w:space="0" w:color="auto"/>
                <w:bottom w:val="single" w:sz="4" w:space="0" w:color="auto"/>
                <w:insideH w:val="single" w:sz="4" w:space="0" w:color="auto"/>
              </w:tblBorders>
            </w:tblPrEx>
          </w:tblPrExChange>
        </w:tblPrEx>
        <w:trPr>
          <w:trHeight w:val="260"/>
          <w:jc w:val="center"/>
          <w:trPrChange w:id="76" w:author="Bijesh Mishra" w:date="2023-03-02T16:35:00Z">
            <w:trPr>
              <w:trHeight w:val="260"/>
              <w:jc w:val="center"/>
            </w:trPr>
          </w:trPrChange>
        </w:trPr>
        <w:tc>
          <w:tcPr>
            <w:tcW w:w="1651" w:type="dxa"/>
            <w:vMerge/>
            <w:tcBorders>
              <w:bottom w:val="single" w:sz="4" w:space="0" w:color="auto"/>
            </w:tcBorders>
            <w:shd w:val="clear" w:color="auto" w:fill="auto"/>
            <w:noWrap/>
            <w:vAlign w:val="center"/>
            <w:hideMark/>
            <w:tcPrChange w:id="77" w:author="Bijesh Mishra" w:date="2023-03-02T16:35:00Z">
              <w:tcPr>
                <w:tcW w:w="1651" w:type="dxa"/>
                <w:vMerge/>
                <w:shd w:val="clear" w:color="auto" w:fill="auto"/>
                <w:noWrap/>
                <w:vAlign w:val="center"/>
                <w:hideMark/>
              </w:tcPr>
            </w:tcPrChange>
          </w:tcPr>
          <w:p w14:paraId="12297543" w14:textId="77777777" w:rsidR="003D4DE8" w:rsidRPr="006A15E5" w:rsidRDefault="003D4DE8" w:rsidP="00437E61">
            <w:pPr>
              <w:jc w:val="center"/>
              <w:rPr>
                <w:b/>
                <w:bCs/>
                <w:color w:val="000000"/>
                <w:sz w:val="20"/>
                <w:szCs w:val="20"/>
              </w:rPr>
            </w:pPr>
          </w:p>
        </w:tc>
        <w:tc>
          <w:tcPr>
            <w:tcW w:w="2394" w:type="dxa"/>
            <w:tcBorders>
              <w:bottom w:val="single" w:sz="4" w:space="0" w:color="auto"/>
            </w:tcBorders>
            <w:shd w:val="clear" w:color="auto" w:fill="auto"/>
            <w:noWrap/>
            <w:vAlign w:val="center"/>
            <w:hideMark/>
            <w:tcPrChange w:id="78" w:author="Bijesh Mishra" w:date="2023-03-02T16:35:00Z">
              <w:tcPr>
                <w:tcW w:w="2394" w:type="dxa"/>
                <w:shd w:val="clear" w:color="auto" w:fill="auto"/>
                <w:noWrap/>
                <w:vAlign w:val="center"/>
                <w:hideMark/>
              </w:tcPr>
            </w:tcPrChange>
          </w:tcPr>
          <w:p w14:paraId="5B843A05" w14:textId="77777777" w:rsidR="003D4DE8" w:rsidRPr="006A15E5" w:rsidRDefault="003D4DE8" w:rsidP="00437E61">
            <w:pPr>
              <w:jc w:val="center"/>
              <w:rPr>
                <w:b/>
                <w:bCs/>
                <w:color w:val="000000"/>
                <w:sz w:val="20"/>
                <w:szCs w:val="20"/>
              </w:rPr>
            </w:pPr>
            <w:r w:rsidRPr="006A15E5">
              <w:rPr>
                <w:b/>
                <w:bCs/>
                <w:color w:val="000000"/>
                <w:sz w:val="20"/>
                <w:szCs w:val="20"/>
              </w:rPr>
              <w:t>Coeff.  (Std. Err.)</w:t>
            </w:r>
          </w:p>
        </w:tc>
        <w:tc>
          <w:tcPr>
            <w:tcW w:w="2700" w:type="dxa"/>
            <w:tcBorders>
              <w:bottom w:val="single" w:sz="4" w:space="0" w:color="auto"/>
            </w:tcBorders>
            <w:shd w:val="clear" w:color="auto" w:fill="auto"/>
            <w:noWrap/>
            <w:vAlign w:val="center"/>
            <w:hideMark/>
            <w:tcPrChange w:id="79" w:author="Bijesh Mishra" w:date="2023-03-02T16:35:00Z">
              <w:tcPr>
                <w:tcW w:w="2700" w:type="dxa"/>
                <w:shd w:val="clear" w:color="auto" w:fill="auto"/>
                <w:noWrap/>
                <w:vAlign w:val="center"/>
                <w:hideMark/>
              </w:tcPr>
            </w:tcPrChange>
          </w:tcPr>
          <w:p w14:paraId="7AB2B1DF" w14:textId="77777777" w:rsidR="003D4DE8" w:rsidRPr="006A15E5" w:rsidRDefault="003D4DE8" w:rsidP="00437E61">
            <w:pPr>
              <w:jc w:val="center"/>
              <w:rPr>
                <w:b/>
                <w:bCs/>
                <w:color w:val="000000"/>
                <w:sz w:val="20"/>
                <w:szCs w:val="20"/>
              </w:rPr>
            </w:pPr>
            <w:r w:rsidRPr="006A15E5">
              <w:rPr>
                <w:b/>
                <w:bCs/>
                <w:color w:val="000000"/>
                <w:sz w:val="20"/>
                <w:szCs w:val="20"/>
              </w:rPr>
              <w:t>Coef.  (Std. Err.)</w:t>
            </w:r>
          </w:p>
        </w:tc>
        <w:tc>
          <w:tcPr>
            <w:tcW w:w="2700" w:type="dxa"/>
            <w:tcBorders>
              <w:bottom w:val="single" w:sz="4" w:space="0" w:color="auto"/>
            </w:tcBorders>
            <w:shd w:val="clear" w:color="auto" w:fill="auto"/>
            <w:noWrap/>
            <w:vAlign w:val="center"/>
            <w:hideMark/>
            <w:tcPrChange w:id="80" w:author="Bijesh Mishra" w:date="2023-03-02T16:35:00Z">
              <w:tcPr>
                <w:tcW w:w="2700" w:type="dxa"/>
                <w:shd w:val="clear" w:color="auto" w:fill="auto"/>
                <w:noWrap/>
                <w:vAlign w:val="center"/>
                <w:hideMark/>
              </w:tcPr>
            </w:tcPrChange>
          </w:tcPr>
          <w:p w14:paraId="345EB2F8" w14:textId="77777777" w:rsidR="003D4DE8" w:rsidRPr="006A15E5" w:rsidRDefault="003D4DE8" w:rsidP="00437E61">
            <w:pPr>
              <w:jc w:val="center"/>
              <w:rPr>
                <w:b/>
                <w:bCs/>
                <w:color w:val="000000"/>
                <w:sz w:val="20"/>
                <w:szCs w:val="20"/>
              </w:rPr>
            </w:pPr>
            <w:r w:rsidRPr="006A15E5">
              <w:rPr>
                <w:b/>
                <w:bCs/>
                <w:color w:val="000000"/>
                <w:sz w:val="20"/>
                <w:szCs w:val="20"/>
              </w:rPr>
              <w:t>Coef.  (Std. Err.)</w:t>
            </w:r>
          </w:p>
        </w:tc>
        <w:tc>
          <w:tcPr>
            <w:tcW w:w="2860" w:type="dxa"/>
            <w:tcBorders>
              <w:bottom w:val="single" w:sz="4" w:space="0" w:color="auto"/>
            </w:tcBorders>
            <w:shd w:val="clear" w:color="auto" w:fill="auto"/>
            <w:noWrap/>
            <w:vAlign w:val="center"/>
            <w:hideMark/>
            <w:tcPrChange w:id="81" w:author="Bijesh Mishra" w:date="2023-03-02T16:35:00Z">
              <w:tcPr>
                <w:tcW w:w="2860" w:type="dxa"/>
                <w:shd w:val="clear" w:color="auto" w:fill="auto"/>
                <w:noWrap/>
                <w:vAlign w:val="center"/>
                <w:hideMark/>
              </w:tcPr>
            </w:tcPrChange>
          </w:tcPr>
          <w:p w14:paraId="3004B0C8" w14:textId="77777777" w:rsidR="003D4DE8" w:rsidRPr="006A15E5" w:rsidRDefault="003D4DE8" w:rsidP="00437E61">
            <w:pPr>
              <w:jc w:val="center"/>
              <w:rPr>
                <w:b/>
                <w:bCs/>
                <w:color w:val="000000"/>
                <w:sz w:val="20"/>
                <w:szCs w:val="20"/>
              </w:rPr>
            </w:pPr>
            <w:r w:rsidRPr="006A15E5">
              <w:rPr>
                <w:b/>
                <w:bCs/>
                <w:color w:val="000000"/>
                <w:sz w:val="20"/>
                <w:szCs w:val="20"/>
              </w:rPr>
              <w:t>Coef.  (Std. Err.)</w:t>
            </w:r>
          </w:p>
        </w:tc>
      </w:tr>
      <w:tr w:rsidR="003D4DE8" w:rsidRPr="00D0095F" w14:paraId="0D1947FC" w14:textId="77777777" w:rsidTr="00504FF3">
        <w:tblPrEx>
          <w:tblW w:w="12305" w:type="dxa"/>
          <w:jc w:val="center"/>
          <w:tblBorders>
            <w:top w:val="single" w:sz="4" w:space="0" w:color="auto"/>
            <w:bottom w:val="single" w:sz="4" w:space="0" w:color="auto"/>
            <w:insideH w:val="single" w:sz="4" w:space="0" w:color="auto"/>
          </w:tblBorders>
          <w:tblPrExChange w:id="82" w:author="Bijesh Mishra" w:date="2023-03-02T16:35:00Z">
            <w:tblPrEx>
              <w:tblW w:w="12305" w:type="dxa"/>
              <w:jc w:val="center"/>
              <w:tblBorders>
                <w:top w:val="single" w:sz="4" w:space="0" w:color="auto"/>
                <w:bottom w:val="single" w:sz="4" w:space="0" w:color="auto"/>
                <w:insideH w:val="single" w:sz="4" w:space="0" w:color="auto"/>
              </w:tblBorders>
            </w:tblPrEx>
          </w:tblPrExChange>
        </w:tblPrEx>
        <w:trPr>
          <w:trHeight w:val="260"/>
          <w:jc w:val="center"/>
          <w:trPrChange w:id="83" w:author="Bijesh Mishra" w:date="2023-03-02T16:35:00Z">
            <w:trPr>
              <w:trHeight w:val="260"/>
              <w:jc w:val="center"/>
            </w:trPr>
          </w:trPrChange>
        </w:trPr>
        <w:tc>
          <w:tcPr>
            <w:tcW w:w="1651" w:type="dxa"/>
            <w:tcBorders>
              <w:bottom w:val="nil"/>
            </w:tcBorders>
            <w:shd w:val="clear" w:color="auto" w:fill="auto"/>
            <w:noWrap/>
            <w:vAlign w:val="center"/>
            <w:hideMark/>
            <w:tcPrChange w:id="84" w:author="Bijesh Mishra" w:date="2023-03-02T16:35:00Z">
              <w:tcPr>
                <w:tcW w:w="1651" w:type="dxa"/>
                <w:shd w:val="clear" w:color="auto" w:fill="auto"/>
                <w:noWrap/>
                <w:vAlign w:val="center"/>
                <w:hideMark/>
              </w:tcPr>
            </w:tcPrChange>
          </w:tcPr>
          <w:p w14:paraId="4CAF485F" w14:textId="77777777" w:rsidR="003D4DE8" w:rsidRPr="006A15E5" w:rsidRDefault="003D4DE8" w:rsidP="00437E61">
            <w:pPr>
              <w:jc w:val="right"/>
              <w:rPr>
                <w:i/>
                <w:iCs/>
                <w:color w:val="000000"/>
                <w:sz w:val="20"/>
                <w:szCs w:val="20"/>
              </w:rPr>
            </w:pPr>
            <w:r w:rsidRPr="006A15E5">
              <w:rPr>
                <w:i/>
                <w:iCs/>
                <w:color w:val="000000"/>
                <w:sz w:val="20"/>
                <w:szCs w:val="20"/>
              </w:rPr>
              <w:t xml:space="preserve">SN </w:t>
            </w:r>
            <w:r w:rsidRPr="006A15E5">
              <w:rPr>
                <w:i/>
                <w:iCs/>
                <w:color w:val="000000"/>
                <w:sz w:val="20"/>
                <w:szCs w:val="20"/>
              </w:rPr>
              <w:sym w:font="Wingdings" w:char="F0E8"/>
            </w:r>
            <w:r w:rsidRPr="006A15E5">
              <w:rPr>
                <w:i/>
                <w:iCs/>
                <w:color w:val="000000"/>
                <w:sz w:val="20"/>
                <w:szCs w:val="20"/>
              </w:rPr>
              <w:t xml:space="preserve"> INT</w:t>
            </w:r>
          </w:p>
        </w:tc>
        <w:tc>
          <w:tcPr>
            <w:tcW w:w="2394" w:type="dxa"/>
            <w:tcBorders>
              <w:bottom w:val="nil"/>
            </w:tcBorders>
            <w:shd w:val="clear" w:color="auto" w:fill="auto"/>
            <w:noWrap/>
            <w:vAlign w:val="center"/>
            <w:hideMark/>
            <w:tcPrChange w:id="85" w:author="Bijesh Mishra" w:date="2023-03-02T16:35:00Z">
              <w:tcPr>
                <w:tcW w:w="2394" w:type="dxa"/>
                <w:shd w:val="clear" w:color="auto" w:fill="auto"/>
                <w:noWrap/>
                <w:vAlign w:val="center"/>
                <w:hideMark/>
              </w:tcPr>
            </w:tcPrChange>
          </w:tcPr>
          <w:p w14:paraId="7B7840F8" w14:textId="77777777" w:rsidR="003D4DE8" w:rsidRPr="006A15E5" w:rsidRDefault="003D4DE8" w:rsidP="00437E61">
            <w:pPr>
              <w:jc w:val="center"/>
              <w:rPr>
                <w:sz w:val="20"/>
                <w:szCs w:val="20"/>
              </w:rPr>
            </w:pPr>
            <w:r w:rsidRPr="006A15E5">
              <w:rPr>
                <w:sz w:val="20"/>
                <w:szCs w:val="20"/>
              </w:rPr>
              <w:t>0.46 *** (0.097)</w:t>
            </w:r>
          </w:p>
        </w:tc>
        <w:tc>
          <w:tcPr>
            <w:tcW w:w="2700" w:type="dxa"/>
            <w:tcBorders>
              <w:bottom w:val="nil"/>
            </w:tcBorders>
            <w:shd w:val="clear" w:color="auto" w:fill="auto"/>
            <w:noWrap/>
            <w:vAlign w:val="center"/>
            <w:hideMark/>
            <w:tcPrChange w:id="86" w:author="Bijesh Mishra" w:date="2023-03-02T16:35:00Z">
              <w:tcPr>
                <w:tcW w:w="2700" w:type="dxa"/>
                <w:shd w:val="clear" w:color="auto" w:fill="auto"/>
                <w:noWrap/>
                <w:vAlign w:val="center"/>
                <w:hideMark/>
              </w:tcPr>
            </w:tcPrChange>
          </w:tcPr>
          <w:p w14:paraId="4F616FD7" w14:textId="77777777" w:rsidR="003D4DE8" w:rsidRPr="006A15E5" w:rsidRDefault="003D4DE8" w:rsidP="00437E61">
            <w:pPr>
              <w:jc w:val="center"/>
              <w:rPr>
                <w:sz w:val="20"/>
                <w:szCs w:val="20"/>
              </w:rPr>
            </w:pPr>
            <w:r w:rsidRPr="006A15E5">
              <w:rPr>
                <w:sz w:val="20"/>
                <w:szCs w:val="20"/>
              </w:rPr>
              <w:t>- 0.16 (0.21)</w:t>
            </w:r>
          </w:p>
        </w:tc>
        <w:tc>
          <w:tcPr>
            <w:tcW w:w="2700" w:type="dxa"/>
            <w:tcBorders>
              <w:bottom w:val="nil"/>
            </w:tcBorders>
            <w:shd w:val="clear" w:color="auto" w:fill="auto"/>
            <w:noWrap/>
            <w:vAlign w:val="center"/>
            <w:hideMark/>
            <w:tcPrChange w:id="87" w:author="Bijesh Mishra" w:date="2023-03-02T16:35:00Z">
              <w:tcPr>
                <w:tcW w:w="2700" w:type="dxa"/>
                <w:shd w:val="clear" w:color="auto" w:fill="auto"/>
                <w:noWrap/>
                <w:vAlign w:val="center"/>
                <w:hideMark/>
              </w:tcPr>
            </w:tcPrChange>
          </w:tcPr>
          <w:p w14:paraId="680C6DC9" w14:textId="77777777" w:rsidR="003D4DE8" w:rsidRPr="006A15E5" w:rsidRDefault="003D4DE8" w:rsidP="00437E61">
            <w:pPr>
              <w:jc w:val="center"/>
              <w:rPr>
                <w:sz w:val="20"/>
                <w:szCs w:val="20"/>
              </w:rPr>
            </w:pPr>
            <w:r w:rsidRPr="006A15E5">
              <w:rPr>
                <w:sz w:val="20"/>
                <w:szCs w:val="20"/>
              </w:rPr>
              <w:t>0.23 (0.20)</w:t>
            </w:r>
          </w:p>
        </w:tc>
        <w:tc>
          <w:tcPr>
            <w:tcW w:w="2860" w:type="dxa"/>
            <w:tcBorders>
              <w:bottom w:val="nil"/>
            </w:tcBorders>
            <w:shd w:val="clear" w:color="auto" w:fill="auto"/>
            <w:noWrap/>
            <w:vAlign w:val="center"/>
            <w:hideMark/>
            <w:tcPrChange w:id="88" w:author="Bijesh Mishra" w:date="2023-03-02T16:35:00Z">
              <w:tcPr>
                <w:tcW w:w="2860" w:type="dxa"/>
                <w:shd w:val="clear" w:color="auto" w:fill="auto"/>
                <w:noWrap/>
                <w:vAlign w:val="center"/>
                <w:hideMark/>
              </w:tcPr>
            </w:tcPrChange>
          </w:tcPr>
          <w:p w14:paraId="3FDC9A53" w14:textId="77777777" w:rsidR="003D4DE8" w:rsidRPr="006A15E5" w:rsidRDefault="003D4DE8" w:rsidP="00437E61">
            <w:pPr>
              <w:jc w:val="center"/>
              <w:rPr>
                <w:sz w:val="20"/>
                <w:szCs w:val="20"/>
              </w:rPr>
            </w:pPr>
            <w:r w:rsidRPr="006A15E5">
              <w:rPr>
                <w:sz w:val="20"/>
                <w:szCs w:val="20"/>
              </w:rPr>
              <w:t>- 0.17 (0.20)</w:t>
            </w:r>
          </w:p>
        </w:tc>
      </w:tr>
      <w:tr w:rsidR="003D4DE8" w:rsidRPr="00D0095F" w14:paraId="73F65CE9" w14:textId="77777777" w:rsidTr="00504FF3">
        <w:tblPrEx>
          <w:tblW w:w="12305" w:type="dxa"/>
          <w:jc w:val="center"/>
          <w:tblBorders>
            <w:top w:val="single" w:sz="4" w:space="0" w:color="auto"/>
            <w:bottom w:val="single" w:sz="4" w:space="0" w:color="auto"/>
            <w:insideH w:val="single" w:sz="4" w:space="0" w:color="auto"/>
          </w:tblBorders>
          <w:tblPrExChange w:id="89" w:author="Bijesh Mishra" w:date="2023-03-02T16:35:00Z">
            <w:tblPrEx>
              <w:tblW w:w="12305" w:type="dxa"/>
              <w:jc w:val="center"/>
              <w:tblBorders>
                <w:top w:val="single" w:sz="4" w:space="0" w:color="auto"/>
                <w:bottom w:val="single" w:sz="4" w:space="0" w:color="auto"/>
                <w:insideH w:val="single" w:sz="4" w:space="0" w:color="auto"/>
              </w:tblBorders>
            </w:tblPrEx>
          </w:tblPrExChange>
        </w:tblPrEx>
        <w:trPr>
          <w:trHeight w:val="260"/>
          <w:jc w:val="center"/>
          <w:trPrChange w:id="90" w:author="Bijesh Mishra" w:date="2023-03-02T16:35:00Z">
            <w:trPr>
              <w:trHeight w:val="260"/>
              <w:jc w:val="center"/>
            </w:trPr>
          </w:trPrChange>
        </w:trPr>
        <w:tc>
          <w:tcPr>
            <w:tcW w:w="1651" w:type="dxa"/>
            <w:tcBorders>
              <w:top w:val="nil"/>
              <w:bottom w:val="nil"/>
            </w:tcBorders>
            <w:shd w:val="clear" w:color="auto" w:fill="auto"/>
            <w:noWrap/>
            <w:vAlign w:val="center"/>
            <w:hideMark/>
            <w:tcPrChange w:id="91" w:author="Bijesh Mishra" w:date="2023-03-02T16:35:00Z">
              <w:tcPr>
                <w:tcW w:w="1651" w:type="dxa"/>
                <w:shd w:val="clear" w:color="auto" w:fill="auto"/>
                <w:noWrap/>
                <w:vAlign w:val="center"/>
                <w:hideMark/>
              </w:tcPr>
            </w:tcPrChange>
          </w:tcPr>
          <w:p w14:paraId="1DEB3C41" w14:textId="77777777" w:rsidR="003D4DE8" w:rsidRPr="006A15E5" w:rsidRDefault="003D4DE8" w:rsidP="00437E61">
            <w:pPr>
              <w:jc w:val="right"/>
              <w:rPr>
                <w:i/>
                <w:iCs/>
                <w:color w:val="000000"/>
                <w:sz w:val="20"/>
                <w:szCs w:val="20"/>
              </w:rPr>
            </w:pPr>
            <w:r w:rsidRPr="006A15E5">
              <w:rPr>
                <w:i/>
                <w:iCs/>
                <w:color w:val="000000"/>
                <w:sz w:val="20"/>
                <w:szCs w:val="20"/>
              </w:rPr>
              <w:t xml:space="preserve">ATT </w:t>
            </w:r>
            <w:r w:rsidRPr="006A15E5">
              <w:rPr>
                <w:i/>
                <w:iCs/>
                <w:color w:val="000000"/>
                <w:sz w:val="20"/>
                <w:szCs w:val="20"/>
              </w:rPr>
              <w:sym w:font="Wingdings" w:char="F0E8"/>
            </w:r>
            <w:r w:rsidRPr="006A15E5">
              <w:rPr>
                <w:i/>
                <w:iCs/>
                <w:color w:val="000000"/>
                <w:sz w:val="20"/>
                <w:szCs w:val="20"/>
              </w:rPr>
              <w:t xml:space="preserve"> INT</w:t>
            </w:r>
          </w:p>
        </w:tc>
        <w:tc>
          <w:tcPr>
            <w:tcW w:w="2394" w:type="dxa"/>
            <w:tcBorders>
              <w:top w:val="nil"/>
              <w:bottom w:val="nil"/>
            </w:tcBorders>
            <w:shd w:val="clear" w:color="auto" w:fill="auto"/>
            <w:noWrap/>
            <w:vAlign w:val="center"/>
            <w:hideMark/>
            <w:tcPrChange w:id="92" w:author="Bijesh Mishra" w:date="2023-03-02T16:35:00Z">
              <w:tcPr>
                <w:tcW w:w="2394" w:type="dxa"/>
                <w:shd w:val="clear" w:color="auto" w:fill="auto"/>
                <w:noWrap/>
                <w:vAlign w:val="center"/>
                <w:hideMark/>
              </w:tcPr>
            </w:tcPrChange>
          </w:tcPr>
          <w:p w14:paraId="64735BCF" w14:textId="77777777" w:rsidR="003D4DE8" w:rsidRPr="006A15E5" w:rsidRDefault="003D4DE8" w:rsidP="00437E61">
            <w:pPr>
              <w:jc w:val="center"/>
              <w:rPr>
                <w:sz w:val="20"/>
                <w:szCs w:val="20"/>
              </w:rPr>
            </w:pPr>
            <w:r w:rsidRPr="006A15E5">
              <w:rPr>
                <w:sz w:val="20"/>
                <w:szCs w:val="20"/>
              </w:rPr>
              <w:t>- 0.21 * (0.12)</w:t>
            </w:r>
          </w:p>
        </w:tc>
        <w:tc>
          <w:tcPr>
            <w:tcW w:w="2700" w:type="dxa"/>
            <w:tcBorders>
              <w:top w:val="nil"/>
              <w:bottom w:val="nil"/>
            </w:tcBorders>
            <w:shd w:val="clear" w:color="auto" w:fill="auto"/>
            <w:noWrap/>
            <w:vAlign w:val="center"/>
            <w:hideMark/>
            <w:tcPrChange w:id="93" w:author="Bijesh Mishra" w:date="2023-03-02T16:35:00Z">
              <w:tcPr>
                <w:tcW w:w="2700" w:type="dxa"/>
                <w:shd w:val="clear" w:color="auto" w:fill="auto"/>
                <w:noWrap/>
                <w:vAlign w:val="center"/>
                <w:hideMark/>
              </w:tcPr>
            </w:tcPrChange>
          </w:tcPr>
          <w:p w14:paraId="3895F801" w14:textId="77777777" w:rsidR="003D4DE8" w:rsidRPr="006A15E5" w:rsidRDefault="003D4DE8" w:rsidP="00437E61">
            <w:pPr>
              <w:jc w:val="center"/>
              <w:rPr>
                <w:sz w:val="20"/>
                <w:szCs w:val="20"/>
              </w:rPr>
            </w:pPr>
            <w:r w:rsidRPr="006A15E5">
              <w:rPr>
                <w:sz w:val="20"/>
                <w:szCs w:val="20"/>
              </w:rPr>
              <w:t>- 0.31 ** (0.11)</w:t>
            </w:r>
          </w:p>
        </w:tc>
        <w:tc>
          <w:tcPr>
            <w:tcW w:w="2700" w:type="dxa"/>
            <w:tcBorders>
              <w:top w:val="nil"/>
              <w:bottom w:val="nil"/>
            </w:tcBorders>
            <w:shd w:val="clear" w:color="auto" w:fill="auto"/>
            <w:noWrap/>
            <w:vAlign w:val="center"/>
            <w:hideMark/>
            <w:tcPrChange w:id="94" w:author="Bijesh Mishra" w:date="2023-03-02T16:35:00Z">
              <w:tcPr>
                <w:tcW w:w="2700" w:type="dxa"/>
                <w:shd w:val="clear" w:color="auto" w:fill="auto"/>
                <w:noWrap/>
                <w:vAlign w:val="center"/>
                <w:hideMark/>
              </w:tcPr>
            </w:tcPrChange>
          </w:tcPr>
          <w:p w14:paraId="6C58161A" w14:textId="77777777" w:rsidR="003D4DE8" w:rsidRPr="006A15E5" w:rsidRDefault="003D4DE8" w:rsidP="00437E61">
            <w:pPr>
              <w:jc w:val="center"/>
              <w:rPr>
                <w:sz w:val="20"/>
                <w:szCs w:val="20"/>
              </w:rPr>
            </w:pPr>
            <w:r w:rsidRPr="006A15E5">
              <w:rPr>
                <w:sz w:val="20"/>
                <w:szCs w:val="20"/>
              </w:rPr>
              <w:t>- 0.36 ** (0.16)</w:t>
            </w:r>
          </w:p>
        </w:tc>
        <w:tc>
          <w:tcPr>
            <w:tcW w:w="2860" w:type="dxa"/>
            <w:tcBorders>
              <w:top w:val="nil"/>
              <w:bottom w:val="nil"/>
            </w:tcBorders>
            <w:shd w:val="clear" w:color="auto" w:fill="auto"/>
            <w:noWrap/>
            <w:vAlign w:val="center"/>
            <w:hideMark/>
            <w:tcPrChange w:id="95" w:author="Bijesh Mishra" w:date="2023-03-02T16:35:00Z">
              <w:tcPr>
                <w:tcW w:w="2860" w:type="dxa"/>
                <w:shd w:val="clear" w:color="auto" w:fill="auto"/>
                <w:noWrap/>
                <w:vAlign w:val="center"/>
                <w:hideMark/>
              </w:tcPr>
            </w:tcPrChange>
          </w:tcPr>
          <w:p w14:paraId="0A54D830" w14:textId="77777777" w:rsidR="003D4DE8" w:rsidRPr="006A15E5" w:rsidRDefault="003D4DE8" w:rsidP="00437E61">
            <w:pPr>
              <w:jc w:val="center"/>
              <w:rPr>
                <w:sz w:val="20"/>
                <w:szCs w:val="20"/>
              </w:rPr>
            </w:pPr>
            <w:r w:rsidRPr="006A15E5">
              <w:rPr>
                <w:sz w:val="20"/>
                <w:szCs w:val="20"/>
              </w:rPr>
              <w:t>- 0.33 *** (0.12)</w:t>
            </w:r>
          </w:p>
        </w:tc>
      </w:tr>
      <w:tr w:rsidR="003D4DE8" w:rsidRPr="00D0095F" w14:paraId="7533E9D5" w14:textId="77777777" w:rsidTr="00504FF3">
        <w:tblPrEx>
          <w:tblW w:w="12305" w:type="dxa"/>
          <w:jc w:val="center"/>
          <w:tblBorders>
            <w:top w:val="single" w:sz="4" w:space="0" w:color="auto"/>
            <w:bottom w:val="single" w:sz="4" w:space="0" w:color="auto"/>
            <w:insideH w:val="single" w:sz="4" w:space="0" w:color="auto"/>
          </w:tblBorders>
          <w:tblPrExChange w:id="96" w:author="Bijesh Mishra" w:date="2023-03-02T16:35:00Z">
            <w:tblPrEx>
              <w:tblW w:w="12305" w:type="dxa"/>
              <w:jc w:val="center"/>
              <w:tblBorders>
                <w:top w:val="single" w:sz="4" w:space="0" w:color="auto"/>
                <w:bottom w:val="single" w:sz="4" w:space="0" w:color="auto"/>
                <w:insideH w:val="single" w:sz="4" w:space="0" w:color="auto"/>
              </w:tblBorders>
            </w:tblPrEx>
          </w:tblPrExChange>
        </w:tblPrEx>
        <w:trPr>
          <w:trHeight w:val="91"/>
          <w:jc w:val="center"/>
          <w:trPrChange w:id="97" w:author="Bijesh Mishra" w:date="2023-03-02T16:35:00Z">
            <w:trPr>
              <w:trHeight w:val="91"/>
              <w:jc w:val="center"/>
            </w:trPr>
          </w:trPrChange>
        </w:trPr>
        <w:tc>
          <w:tcPr>
            <w:tcW w:w="1651" w:type="dxa"/>
            <w:tcBorders>
              <w:top w:val="nil"/>
              <w:bottom w:val="nil"/>
            </w:tcBorders>
            <w:shd w:val="clear" w:color="auto" w:fill="auto"/>
            <w:noWrap/>
            <w:vAlign w:val="center"/>
            <w:hideMark/>
            <w:tcPrChange w:id="98" w:author="Bijesh Mishra" w:date="2023-03-02T16:35:00Z">
              <w:tcPr>
                <w:tcW w:w="1651" w:type="dxa"/>
                <w:shd w:val="clear" w:color="auto" w:fill="auto"/>
                <w:noWrap/>
                <w:vAlign w:val="center"/>
                <w:hideMark/>
              </w:tcPr>
            </w:tcPrChange>
          </w:tcPr>
          <w:p w14:paraId="4D574EAE" w14:textId="77777777" w:rsidR="003D4DE8" w:rsidRPr="006A15E5" w:rsidRDefault="003D4DE8" w:rsidP="00437E61">
            <w:pPr>
              <w:jc w:val="right"/>
              <w:rPr>
                <w:i/>
                <w:iCs/>
                <w:color w:val="000000"/>
                <w:sz w:val="20"/>
                <w:szCs w:val="20"/>
              </w:rPr>
            </w:pPr>
            <w:r w:rsidRPr="006A15E5">
              <w:rPr>
                <w:i/>
                <w:iCs/>
                <w:color w:val="000000"/>
                <w:sz w:val="20"/>
                <w:szCs w:val="20"/>
              </w:rPr>
              <w:t xml:space="preserve">MRL </w:t>
            </w:r>
            <w:r w:rsidRPr="006A15E5">
              <w:rPr>
                <w:i/>
                <w:iCs/>
                <w:color w:val="000000"/>
                <w:sz w:val="20"/>
                <w:szCs w:val="20"/>
              </w:rPr>
              <w:sym w:font="Wingdings" w:char="F0E8"/>
            </w:r>
            <w:r w:rsidRPr="006A15E5">
              <w:rPr>
                <w:i/>
                <w:iCs/>
                <w:color w:val="000000"/>
                <w:sz w:val="20"/>
                <w:szCs w:val="20"/>
              </w:rPr>
              <w:t xml:space="preserve"> INT</w:t>
            </w:r>
          </w:p>
        </w:tc>
        <w:tc>
          <w:tcPr>
            <w:tcW w:w="2394" w:type="dxa"/>
            <w:tcBorders>
              <w:top w:val="nil"/>
              <w:bottom w:val="nil"/>
            </w:tcBorders>
            <w:shd w:val="clear" w:color="auto" w:fill="auto"/>
            <w:noWrap/>
            <w:vAlign w:val="center"/>
            <w:hideMark/>
            <w:tcPrChange w:id="99" w:author="Bijesh Mishra" w:date="2023-03-02T16:35:00Z">
              <w:tcPr>
                <w:tcW w:w="2394" w:type="dxa"/>
                <w:shd w:val="clear" w:color="auto" w:fill="auto"/>
                <w:noWrap/>
                <w:vAlign w:val="center"/>
                <w:hideMark/>
              </w:tcPr>
            </w:tcPrChange>
          </w:tcPr>
          <w:p w14:paraId="297242C0" w14:textId="77777777" w:rsidR="003D4DE8" w:rsidRPr="006A15E5" w:rsidRDefault="003D4DE8" w:rsidP="00437E61">
            <w:pPr>
              <w:jc w:val="center"/>
              <w:rPr>
                <w:sz w:val="20"/>
                <w:szCs w:val="20"/>
              </w:rPr>
            </w:pPr>
            <w:r w:rsidRPr="006A15E5">
              <w:rPr>
                <w:sz w:val="20"/>
                <w:szCs w:val="20"/>
              </w:rPr>
              <w:t>-</w:t>
            </w:r>
          </w:p>
        </w:tc>
        <w:tc>
          <w:tcPr>
            <w:tcW w:w="2700" w:type="dxa"/>
            <w:tcBorders>
              <w:top w:val="nil"/>
              <w:bottom w:val="nil"/>
            </w:tcBorders>
            <w:shd w:val="clear" w:color="auto" w:fill="auto"/>
            <w:noWrap/>
            <w:vAlign w:val="center"/>
            <w:hideMark/>
            <w:tcPrChange w:id="100" w:author="Bijesh Mishra" w:date="2023-03-02T16:35:00Z">
              <w:tcPr>
                <w:tcW w:w="2700" w:type="dxa"/>
                <w:shd w:val="clear" w:color="auto" w:fill="auto"/>
                <w:noWrap/>
                <w:vAlign w:val="center"/>
                <w:hideMark/>
              </w:tcPr>
            </w:tcPrChange>
          </w:tcPr>
          <w:p w14:paraId="1F779BEA" w14:textId="77777777" w:rsidR="003D4DE8" w:rsidRPr="006A15E5" w:rsidRDefault="003D4DE8" w:rsidP="00437E61">
            <w:pPr>
              <w:jc w:val="center"/>
              <w:rPr>
                <w:sz w:val="20"/>
                <w:szCs w:val="20"/>
              </w:rPr>
            </w:pPr>
            <w:r w:rsidRPr="006A15E5">
              <w:rPr>
                <w:sz w:val="20"/>
                <w:szCs w:val="20"/>
              </w:rPr>
              <w:t>0.84 *** (0.26)</w:t>
            </w:r>
          </w:p>
        </w:tc>
        <w:tc>
          <w:tcPr>
            <w:tcW w:w="2700" w:type="dxa"/>
            <w:tcBorders>
              <w:top w:val="nil"/>
              <w:bottom w:val="nil"/>
            </w:tcBorders>
            <w:shd w:val="clear" w:color="auto" w:fill="auto"/>
            <w:noWrap/>
            <w:vAlign w:val="center"/>
            <w:hideMark/>
            <w:tcPrChange w:id="101" w:author="Bijesh Mishra" w:date="2023-03-02T16:35:00Z">
              <w:tcPr>
                <w:tcW w:w="2700" w:type="dxa"/>
                <w:shd w:val="clear" w:color="auto" w:fill="auto"/>
                <w:noWrap/>
                <w:vAlign w:val="center"/>
                <w:hideMark/>
              </w:tcPr>
            </w:tcPrChange>
          </w:tcPr>
          <w:p w14:paraId="4AA52385" w14:textId="77777777" w:rsidR="003D4DE8" w:rsidRPr="006A15E5" w:rsidRDefault="003D4DE8" w:rsidP="00437E61">
            <w:pPr>
              <w:jc w:val="center"/>
              <w:rPr>
                <w:sz w:val="20"/>
                <w:szCs w:val="20"/>
              </w:rPr>
            </w:pPr>
            <w:r w:rsidRPr="006A15E5">
              <w:rPr>
                <w:sz w:val="20"/>
                <w:szCs w:val="20"/>
              </w:rPr>
              <w:t xml:space="preserve"> -</w:t>
            </w:r>
          </w:p>
        </w:tc>
        <w:tc>
          <w:tcPr>
            <w:tcW w:w="2860" w:type="dxa"/>
            <w:tcBorders>
              <w:top w:val="nil"/>
              <w:bottom w:val="nil"/>
            </w:tcBorders>
            <w:shd w:val="clear" w:color="auto" w:fill="auto"/>
            <w:noWrap/>
            <w:vAlign w:val="center"/>
            <w:hideMark/>
            <w:tcPrChange w:id="102" w:author="Bijesh Mishra" w:date="2023-03-02T16:35:00Z">
              <w:tcPr>
                <w:tcW w:w="2860" w:type="dxa"/>
                <w:shd w:val="clear" w:color="auto" w:fill="auto"/>
                <w:noWrap/>
                <w:vAlign w:val="center"/>
                <w:hideMark/>
              </w:tcPr>
            </w:tcPrChange>
          </w:tcPr>
          <w:p w14:paraId="3C50720B" w14:textId="77777777" w:rsidR="003D4DE8" w:rsidRPr="006A15E5" w:rsidRDefault="003D4DE8" w:rsidP="00437E61">
            <w:pPr>
              <w:jc w:val="center"/>
              <w:rPr>
                <w:sz w:val="20"/>
                <w:szCs w:val="20"/>
              </w:rPr>
            </w:pPr>
            <w:r w:rsidRPr="006A15E5">
              <w:rPr>
                <w:sz w:val="20"/>
                <w:szCs w:val="20"/>
              </w:rPr>
              <w:t>0.80 *** (0.30)</w:t>
            </w:r>
          </w:p>
        </w:tc>
      </w:tr>
      <w:tr w:rsidR="003D4DE8" w:rsidRPr="00D0095F" w14:paraId="5D554CC0" w14:textId="77777777" w:rsidTr="00504FF3">
        <w:tblPrEx>
          <w:tblW w:w="12305" w:type="dxa"/>
          <w:jc w:val="center"/>
          <w:tblBorders>
            <w:top w:val="single" w:sz="4" w:space="0" w:color="auto"/>
            <w:bottom w:val="single" w:sz="4" w:space="0" w:color="auto"/>
            <w:insideH w:val="single" w:sz="4" w:space="0" w:color="auto"/>
          </w:tblBorders>
          <w:tblPrExChange w:id="103" w:author="Bijesh Mishra" w:date="2023-03-02T16:35:00Z">
            <w:tblPrEx>
              <w:tblW w:w="12305" w:type="dxa"/>
              <w:jc w:val="center"/>
              <w:tblBorders>
                <w:top w:val="single" w:sz="4" w:space="0" w:color="auto"/>
                <w:bottom w:val="single" w:sz="4" w:space="0" w:color="auto"/>
                <w:insideH w:val="single" w:sz="4" w:space="0" w:color="auto"/>
              </w:tblBorders>
            </w:tblPrEx>
          </w:tblPrExChange>
        </w:tblPrEx>
        <w:trPr>
          <w:trHeight w:val="260"/>
          <w:jc w:val="center"/>
          <w:trPrChange w:id="104" w:author="Bijesh Mishra" w:date="2023-03-02T16:35:00Z">
            <w:trPr>
              <w:trHeight w:val="260"/>
              <w:jc w:val="center"/>
            </w:trPr>
          </w:trPrChange>
        </w:trPr>
        <w:tc>
          <w:tcPr>
            <w:tcW w:w="1651" w:type="dxa"/>
            <w:tcBorders>
              <w:top w:val="nil"/>
              <w:bottom w:val="nil"/>
            </w:tcBorders>
            <w:shd w:val="clear" w:color="auto" w:fill="auto"/>
            <w:noWrap/>
            <w:vAlign w:val="center"/>
            <w:hideMark/>
            <w:tcPrChange w:id="105" w:author="Bijesh Mishra" w:date="2023-03-02T16:35:00Z">
              <w:tcPr>
                <w:tcW w:w="1651" w:type="dxa"/>
                <w:shd w:val="clear" w:color="auto" w:fill="auto"/>
                <w:noWrap/>
                <w:vAlign w:val="center"/>
                <w:hideMark/>
              </w:tcPr>
            </w:tcPrChange>
          </w:tcPr>
          <w:p w14:paraId="639E886A" w14:textId="77777777" w:rsidR="003D4DE8" w:rsidRPr="006A15E5" w:rsidRDefault="003D4DE8" w:rsidP="00437E61">
            <w:pPr>
              <w:jc w:val="right"/>
              <w:rPr>
                <w:i/>
                <w:iCs/>
                <w:color w:val="000000"/>
                <w:sz w:val="20"/>
                <w:szCs w:val="20"/>
              </w:rPr>
            </w:pPr>
            <w:r w:rsidRPr="006A15E5">
              <w:rPr>
                <w:i/>
                <w:iCs/>
                <w:color w:val="000000"/>
                <w:sz w:val="20"/>
                <w:szCs w:val="20"/>
              </w:rPr>
              <w:t xml:space="preserve">PBC </w:t>
            </w:r>
            <w:r w:rsidRPr="006A15E5">
              <w:rPr>
                <w:i/>
                <w:iCs/>
                <w:color w:val="000000"/>
                <w:sz w:val="20"/>
                <w:szCs w:val="20"/>
              </w:rPr>
              <w:sym w:font="Wingdings" w:char="F0E8"/>
            </w:r>
            <w:r w:rsidRPr="006A15E5">
              <w:rPr>
                <w:i/>
                <w:iCs/>
                <w:color w:val="000000"/>
                <w:sz w:val="20"/>
                <w:szCs w:val="20"/>
              </w:rPr>
              <w:t xml:space="preserve"> INT</w:t>
            </w:r>
          </w:p>
        </w:tc>
        <w:tc>
          <w:tcPr>
            <w:tcW w:w="2394" w:type="dxa"/>
            <w:tcBorders>
              <w:top w:val="nil"/>
              <w:bottom w:val="nil"/>
            </w:tcBorders>
            <w:shd w:val="clear" w:color="auto" w:fill="auto"/>
            <w:noWrap/>
            <w:vAlign w:val="center"/>
            <w:hideMark/>
            <w:tcPrChange w:id="106" w:author="Bijesh Mishra" w:date="2023-03-02T16:35:00Z">
              <w:tcPr>
                <w:tcW w:w="2394" w:type="dxa"/>
                <w:shd w:val="clear" w:color="auto" w:fill="auto"/>
                <w:noWrap/>
                <w:vAlign w:val="center"/>
                <w:hideMark/>
              </w:tcPr>
            </w:tcPrChange>
          </w:tcPr>
          <w:p w14:paraId="53E4240C" w14:textId="77777777" w:rsidR="003D4DE8" w:rsidRPr="006A15E5" w:rsidRDefault="003D4DE8" w:rsidP="00437E61">
            <w:pPr>
              <w:jc w:val="center"/>
              <w:rPr>
                <w:sz w:val="20"/>
                <w:szCs w:val="20"/>
              </w:rPr>
            </w:pPr>
            <w:r w:rsidRPr="006A15E5">
              <w:rPr>
                <w:sz w:val="20"/>
                <w:szCs w:val="20"/>
              </w:rPr>
              <w:t>-</w:t>
            </w:r>
          </w:p>
        </w:tc>
        <w:tc>
          <w:tcPr>
            <w:tcW w:w="2700" w:type="dxa"/>
            <w:tcBorders>
              <w:top w:val="nil"/>
              <w:bottom w:val="nil"/>
            </w:tcBorders>
            <w:shd w:val="clear" w:color="auto" w:fill="auto"/>
            <w:noWrap/>
            <w:vAlign w:val="center"/>
            <w:hideMark/>
            <w:tcPrChange w:id="107" w:author="Bijesh Mishra" w:date="2023-03-02T16:35:00Z">
              <w:tcPr>
                <w:tcW w:w="2700" w:type="dxa"/>
                <w:shd w:val="clear" w:color="auto" w:fill="auto"/>
                <w:noWrap/>
                <w:vAlign w:val="center"/>
                <w:hideMark/>
              </w:tcPr>
            </w:tcPrChange>
          </w:tcPr>
          <w:p w14:paraId="7247BC85" w14:textId="77777777" w:rsidR="003D4DE8" w:rsidRPr="006A15E5" w:rsidRDefault="003D4DE8" w:rsidP="00437E61">
            <w:pPr>
              <w:jc w:val="center"/>
              <w:rPr>
                <w:sz w:val="20"/>
                <w:szCs w:val="20"/>
              </w:rPr>
            </w:pPr>
            <w:r w:rsidRPr="006A15E5">
              <w:rPr>
                <w:sz w:val="20"/>
                <w:szCs w:val="20"/>
              </w:rPr>
              <w:t xml:space="preserve"> -</w:t>
            </w:r>
          </w:p>
        </w:tc>
        <w:tc>
          <w:tcPr>
            <w:tcW w:w="2700" w:type="dxa"/>
            <w:tcBorders>
              <w:top w:val="nil"/>
              <w:bottom w:val="nil"/>
            </w:tcBorders>
            <w:shd w:val="clear" w:color="auto" w:fill="auto"/>
            <w:noWrap/>
            <w:vAlign w:val="center"/>
            <w:hideMark/>
            <w:tcPrChange w:id="108" w:author="Bijesh Mishra" w:date="2023-03-02T16:35:00Z">
              <w:tcPr>
                <w:tcW w:w="2700" w:type="dxa"/>
                <w:shd w:val="clear" w:color="auto" w:fill="auto"/>
                <w:noWrap/>
                <w:vAlign w:val="center"/>
                <w:hideMark/>
              </w:tcPr>
            </w:tcPrChange>
          </w:tcPr>
          <w:p w14:paraId="45182431" w14:textId="77777777" w:rsidR="003D4DE8" w:rsidRPr="006A15E5" w:rsidRDefault="003D4DE8" w:rsidP="00437E61">
            <w:pPr>
              <w:jc w:val="center"/>
              <w:rPr>
                <w:sz w:val="20"/>
                <w:szCs w:val="20"/>
              </w:rPr>
            </w:pPr>
            <w:r w:rsidRPr="006A15E5">
              <w:rPr>
                <w:sz w:val="20"/>
                <w:szCs w:val="20"/>
              </w:rPr>
              <w:t>0.42 (0.28)</w:t>
            </w:r>
          </w:p>
        </w:tc>
        <w:tc>
          <w:tcPr>
            <w:tcW w:w="2860" w:type="dxa"/>
            <w:tcBorders>
              <w:top w:val="nil"/>
              <w:bottom w:val="nil"/>
            </w:tcBorders>
            <w:shd w:val="clear" w:color="auto" w:fill="auto"/>
            <w:noWrap/>
            <w:vAlign w:val="center"/>
            <w:hideMark/>
            <w:tcPrChange w:id="109" w:author="Bijesh Mishra" w:date="2023-03-02T16:35:00Z">
              <w:tcPr>
                <w:tcW w:w="2860" w:type="dxa"/>
                <w:shd w:val="clear" w:color="auto" w:fill="auto"/>
                <w:noWrap/>
                <w:vAlign w:val="center"/>
                <w:hideMark/>
              </w:tcPr>
            </w:tcPrChange>
          </w:tcPr>
          <w:p w14:paraId="4A31389A" w14:textId="77777777" w:rsidR="003D4DE8" w:rsidRPr="006A15E5" w:rsidRDefault="003D4DE8" w:rsidP="00437E61">
            <w:pPr>
              <w:jc w:val="center"/>
              <w:rPr>
                <w:sz w:val="20"/>
                <w:szCs w:val="20"/>
              </w:rPr>
            </w:pPr>
            <w:r w:rsidRPr="006A15E5">
              <w:rPr>
                <w:sz w:val="20"/>
                <w:szCs w:val="20"/>
              </w:rPr>
              <w:t>0.07 (0.22)</w:t>
            </w:r>
          </w:p>
        </w:tc>
      </w:tr>
      <w:tr w:rsidR="003D4DE8" w:rsidRPr="00D0095F" w14:paraId="35D0F73E" w14:textId="77777777" w:rsidTr="00527777">
        <w:tblPrEx>
          <w:tblW w:w="12305" w:type="dxa"/>
          <w:jc w:val="center"/>
          <w:tblBorders>
            <w:top w:val="single" w:sz="4" w:space="0" w:color="auto"/>
            <w:bottom w:val="single" w:sz="4" w:space="0" w:color="auto"/>
            <w:insideH w:val="single" w:sz="4" w:space="0" w:color="auto"/>
          </w:tblBorders>
          <w:tblPrExChange w:id="110" w:author="Bijesh Mishra" w:date="2023-03-02T16:35:00Z">
            <w:tblPrEx>
              <w:tblW w:w="12305" w:type="dxa"/>
              <w:jc w:val="center"/>
              <w:tblBorders>
                <w:top w:val="single" w:sz="4" w:space="0" w:color="auto"/>
                <w:bottom w:val="single" w:sz="4" w:space="0" w:color="auto"/>
                <w:insideH w:val="single" w:sz="4" w:space="0" w:color="auto"/>
              </w:tblBorders>
            </w:tblPrEx>
          </w:tblPrExChange>
        </w:tblPrEx>
        <w:trPr>
          <w:trHeight w:val="260"/>
          <w:jc w:val="center"/>
          <w:trPrChange w:id="111" w:author="Bijesh Mishra" w:date="2023-03-02T16:35:00Z">
            <w:trPr>
              <w:trHeight w:val="260"/>
              <w:jc w:val="center"/>
            </w:trPr>
          </w:trPrChange>
        </w:trPr>
        <w:tc>
          <w:tcPr>
            <w:tcW w:w="1651" w:type="dxa"/>
            <w:tcBorders>
              <w:top w:val="nil"/>
              <w:bottom w:val="nil"/>
            </w:tcBorders>
            <w:shd w:val="clear" w:color="auto" w:fill="auto"/>
            <w:noWrap/>
            <w:vAlign w:val="center"/>
            <w:hideMark/>
            <w:tcPrChange w:id="112" w:author="Bijesh Mishra" w:date="2023-03-02T16:35:00Z">
              <w:tcPr>
                <w:tcW w:w="1651" w:type="dxa"/>
                <w:shd w:val="clear" w:color="auto" w:fill="auto"/>
                <w:noWrap/>
                <w:vAlign w:val="center"/>
                <w:hideMark/>
              </w:tcPr>
            </w:tcPrChange>
          </w:tcPr>
          <w:p w14:paraId="2C6E55AA" w14:textId="77777777" w:rsidR="003D4DE8" w:rsidRPr="006A15E5" w:rsidRDefault="003D4DE8" w:rsidP="00437E61">
            <w:pPr>
              <w:jc w:val="right"/>
              <w:rPr>
                <w:i/>
                <w:iCs/>
                <w:color w:val="000000"/>
                <w:sz w:val="20"/>
                <w:szCs w:val="20"/>
              </w:rPr>
            </w:pPr>
            <w:r w:rsidRPr="006A15E5">
              <w:rPr>
                <w:i/>
                <w:iCs/>
                <w:color w:val="000000"/>
                <w:sz w:val="20"/>
                <w:szCs w:val="20"/>
              </w:rPr>
              <w:t xml:space="preserve">SN </w:t>
            </w:r>
            <w:r w:rsidRPr="006A15E5">
              <w:rPr>
                <w:i/>
                <w:iCs/>
                <w:color w:val="000000"/>
                <w:sz w:val="20"/>
                <w:szCs w:val="20"/>
              </w:rPr>
              <w:sym w:font="Wingdings" w:char="F0E8"/>
            </w:r>
            <w:r w:rsidRPr="006A15E5">
              <w:rPr>
                <w:i/>
                <w:iCs/>
                <w:color w:val="000000"/>
                <w:sz w:val="20"/>
                <w:szCs w:val="20"/>
              </w:rPr>
              <w:t xml:space="preserve"> MRL</w:t>
            </w:r>
          </w:p>
        </w:tc>
        <w:tc>
          <w:tcPr>
            <w:tcW w:w="2394" w:type="dxa"/>
            <w:tcBorders>
              <w:top w:val="nil"/>
              <w:bottom w:val="nil"/>
            </w:tcBorders>
            <w:shd w:val="clear" w:color="auto" w:fill="auto"/>
            <w:noWrap/>
            <w:vAlign w:val="center"/>
            <w:hideMark/>
            <w:tcPrChange w:id="113" w:author="Bijesh Mishra" w:date="2023-03-02T16:35:00Z">
              <w:tcPr>
                <w:tcW w:w="2394" w:type="dxa"/>
                <w:shd w:val="clear" w:color="auto" w:fill="auto"/>
                <w:noWrap/>
                <w:vAlign w:val="center"/>
                <w:hideMark/>
              </w:tcPr>
            </w:tcPrChange>
          </w:tcPr>
          <w:p w14:paraId="1FD93486" w14:textId="77777777" w:rsidR="003D4DE8" w:rsidRPr="006A15E5" w:rsidRDefault="003D4DE8" w:rsidP="00437E61">
            <w:pPr>
              <w:jc w:val="center"/>
              <w:rPr>
                <w:sz w:val="20"/>
                <w:szCs w:val="20"/>
              </w:rPr>
            </w:pPr>
            <w:r w:rsidRPr="006A15E5">
              <w:rPr>
                <w:sz w:val="20"/>
                <w:szCs w:val="20"/>
              </w:rPr>
              <w:t>-</w:t>
            </w:r>
          </w:p>
        </w:tc>
        <w:tc>
          <w:tcPr>
            <w:tcW w:w="2700" w:type="dxa"/>
            <w:tcBorders>
              <w:top w:val="nil"/>
              <w:bottom w:val="nil"/>
            </w:tcBorders>
            <w:shd w:val="clear" w:color="auto" w:fill="auto"/>
            <w:noWrap/>
            <w:vAlign w:val="center"/>
            <w:hideMark/>
            <w:tcPrChange w:id="114" w:author="Bijesh Mishra" w:date="2023-03-02T16:35:00Z">
              <w:tcPr>
                <w:tcW w:w="2700" w:type="dxa"/>
                <w:shd w:val="clear" w:color="auto" w:fill="auto"/>
                <w:noWrap/>
                <w:vAlign w:val="center"/>
                <w:hideMark/>
              </w:tcPr>
            </w:tcPrChange>
          </w:tcPr>
          <w:p w14:paraId="6AC0C362" w14:textId="77777777" w:rsidR="003D4DE8" w:rsidRPr="006A15E5" w:rsidRDefault="003D4DE8" w:rsidP="00437E61">
            <w:pPr>
              <w:jc w:val="center"/>
              <w:rPr>
                <w:sz w:val="20"/>
                <w:szCs w:val="20"/>
              </w:rPr>
            </w:pPr>
            <w:r w:rsidRPr="006A15E5">
              <w:rPr>
                <w:sz w:val="20"/>
                <w:szCs w:val="20"/>
              </w:rPr>
              <w:t>0.75 *** (0.05)</w:t>
            </w:r>
          </w:p>
        </w:tc>
        <w:tc>
          <w:tcPr>
            <w:tcW w:w="2700" w:type="dxa"/>
            <w:tcBorders>
              <w:top w:val="nil"/>
              <w:bottom w:val="nil"/>
            </w:tcBorders>
            <w:shd w:val="clear" w:color="auto" w:fill="auto"/>
            <w:noWrap/>
            <w:vAlign w:val="center"/>
            <w:hideMark/>
            <w:tcPrChange w:id="115" w:author="Bijesh Mishra" w:date="2023-03-02T16:35:00Z">
              <w:tcPr>
                <w:tcW w:w="2700" w:type="dxa"/>
                <w:shd w:val="clear" w:color="auto" w:fill="auto"/>
                <w:noWrap/>
                <w:vAlign w:val="center"/>
                <w:hideMark/>
              </w:tcPr>
            </w:tcPrChange>
          </w:tcPr>
          <w:p w14:paraId="0014641E" w14:textId="77777777" w:rsidR="003D4DE8" w:rsidRPr="006A15E5" w:rsidRDefault="003D4DE8" w:rsidP="00437E61">
            <w:pPr>
              <w:jc w:val="center"/>
              <w:rPr>
                <w:sz w:val="20"/>
                <w:szCs w:val="20"/>
              </w:rPr>
            </w:pPr>
            <w:r w:rsidRPr="006A15E5">
              <w:rPr>
                <w:sz w:val="20"/>
                <w:szCs w:val="20"/>
              </w:rPr>
              <w:t xml:space="preserve"> -</w:t>
            </w:r>
          </w:p>
        </w:tc>
        <w:tc>
          <w:tcPr>
            <w:tcW w:w="2860" w:type="dxa"/>
            <w:tcBorders>
              <w:top w:val="nil"/>
              <w:bottom w:val="nil"/>
            </w:tcBorders>
            <w:shd w:val="clear" w:color="auto" w:fill="auto"/>
            <w:noWrap/>
            <w:vAlign w:val="center"/>
            <w:hideMark/>
            <w:tcPrChange w:id="116" w:author="Bijesh Mishra" w:date="2023-03-02T16:35:00Z">
              <w:tcPr>
                <w:tcW w:w="2860" w:type="dxa"/>
                <w:shd w:val="clear" w:color="auto" w:fill="auto"/>
                <w:noWrap/>
                <w:vAlign w:val="center"/>
                <w:hideMark/>
              </w:tcPr>
            </w:tcPrChange>
          </w:tcPr>
          <w:p w14:paraId="29517A63" w14:textId="77777777" w:rsidR="003D4DE8" w:rsidRPr="006A15E5" w:rsidRDefault="003D4DE8" w:rsidP="00437E61">
            <w:pPr>
              <w:jc w:val="center"/>
              <w:rPr>
                <w:sz w:val="20"/>
                <w:szCs w:val="20"/>
              </w:rPr>
            </w:pPr>
            <w:r w:rsidRPr="006A15E5">
              <w:rPr>
                <w:sz w:val="20"/>
                <w:szCs w:val="20"/>
              </w:rPr>
              <w:t>0.52 *** (0.14)</w:t>
            </w:r>
          </w:p>
        </w:tc>
      </w:tr>
      <w:tr w:rsidR="003D4DE8" w:rsidRPr="00D0095F" w14:paraId="04FF508F" w14:textId="77777777" w:rsidTr="00527777">
        <w:tblPrEx>
          <w:tblW w:w="12305" w:type="dxa"/>
          <w:jc w:val="center"/>
          <w:tblBorders>
            <w:top w:val="single" w:sz="4" w:space="0" w:color="auto"/>
            <w:bottom w:val="single" w:sz="4" w:space="0" w:color="auto"/>
            <w:insideH w:val="single" w:sz="4" w:space="0" w:color="auto"/>
          </w:tblBorders>
          <w:tblPrExChange w:id="117" w:author="Bijesh Mishra" w:date="2023-03-02T16:35:00Z">
            <w:tblPrEx>
              <w:tblW w:w="12305" w:type="dxa"/>
              <w:jc w:val="center"/>
              <w:tblBorders>
                <w:top w:val="single" w:sz="4" w:space="0" w:color="auto"/>
                <w:bottom w:val="single" w:sz="4" w:space="0" w:color="auto"/>
                <w:insideH w:val="single" w:sz="4" w:space="0" w:color="auto"/>
              </w:tblBorders>
            </w:tblPrEx>
          </w:tblPrExChange>
        </w:tblPrEx>
        <w:trPr>
          <w:trHeight w:val="260"/>
          <w:jc w:val="center"/>
          <w:trPrChange w:id="118" w:author="Bijesh Mishra" w:date="2023-03-02T16:35:00Z">
            <w:trPr>
              <w:trHeight w:val="260"/>
              <w:jc w:val="center"/>
            </w:trPr>
          </w:trPrChange>
        </w:trPr>
        <w:tc>
          <w:tcPr>
            <w:tcW w:w="1651" w:type="dxa"/>
            <w:tcBorders>
              <w:top w:val="nil"/>
              <w:bottom w:val="nil"/>
            </w:tcBorders>
            <w:shd w:val="clear" w:color="auto" w:fill="auto"/>
            <w:noWrap/>
            <w:vAlign w:val="center"/>
            <w:hideMark/>
            <w:tcPrChange w:id="119" w:author="Bijesh Mishra" w:date="2023-03-02T16:35:00Z">
              <w:tcPr>
                <w:tcW w:w="1651" w:type="dxa"/>
                <w:shd w:val="clear" w:color="auto" w:fill="auto"/>
                <w:noWrap/>
                <w:vAlign w:val="center"/>
                <w:hideMark/>
              </w:tcPr>
            </w:tcPrChange>
          </w:tcPr>
          <w:p w14:paraId="2CA9CD62" w14:textId="77777777" w:rsidR="003D4DE8" w:rsidRPr="006A15E5" w:rsidRDefault="003D4DE8" w:rsidP="00437E61">
            <w:pPr>
              <w:jc w:val="right"/>
              <w:rPr>
                <w:i/>
                <w:iCs/>
                <w:color w:val="000000"/>
                <w:sz w:val="20"/>
                <w:szCs w:val="20"/>
              </w:rPr>
            </w:pPr>
            <w:r w:rsidRPr="006A15E5">
              <w:rPr>
                <w:i/>
                <w:iCs/>
                <w:color w:val="000000"/>
                <w:sz w:val="20"/>
                <w:szCs w:val="20"/>
              </w:rPr>
              <w:t xml:space="preserve">ATT </w:t>
            </w:r>
            <w:r w:rsidRPr="006A15E5">
              <w:rPr>
                <w:i/>
                <w:iCs/>
                <w:color w:val="000000"/>
                <w:sz w:val="20"/>
                <w:szCs w:val="20"/>
              </w:rPr>
              <w:sym w:font="Wingdings" w:char="F0E8"/>
            </w:r>
            <w:r w:rsidRPr="006A15E5">
              <w:rPr>
                <w:i/>
                <w:iCs/>
                <w:color w:val="000000"/>
                <w:sz w:val="20"/>
                <w:szCs w:val="20"/>
              </w:rPr>
              <w:t xml:space="preserve"> MRL</w:t>
            </w:r>
          </w:p>
        </w:tc>
        <w:tc>
          <w:tcPr>
            <w:tcW w:w="2394" w:type="dxa"/>
            <w:tcBorders>
              <w:top w:val="nil"/>
              <w:bottom w:val="nil"/>
            </w:tcBorders>
            <w:shd w:val="clear" w:color="auto" w:fill="auto"/>
            <w:noWrap/>
            <w:vAlign w:val="center"/>
            <w:hideMark/>
            <w:tcPrChange w:id="120" w:author="Bijesh Mishra" w:date="2023-03-02T16:35:00Z">
              <w:tcPr>
                <w:tcW w:w="2394" w:type="dxa"/>
                <w:shd w:val="clear" w:color="auto" w:fill="auto"/>
                <w:noWrap/>
                <w:vAlign w:val="center"/>
                <w:hideMark/>
              </w:tcPr>
            </w:tcPrChange>
          </w:tcPr>
          <w:p w14:paraId="0938E380" w14:textId="77777777" w:rsidR="003D4DE8" w:rsidRPr="006A15E5" w:rsidRDefault="003D4DE8" w:rsidP="00437E61">
            <w:pPr>
              <w:jc w:val="center"/>
              <w:rPr>
                <w:sz w:val="20"/>
                <w:szCs w:val="20"/>
              </w:rPr>
            </w:pPr>
            <w:r w:rsidRPr="006A15E5">
              <w:rPr>
                <w:sz w:val="20"/>
                <w:szCs w:val="20"/>
              </w:rPr>
              <w:t>-</w:t>
            </w:r>
          </w:p>
        </w:tc>
        <w:tc>
          <w:tcPr>
            <w:tcW w:w="2700" w:type="dxa"/>
            <w:tcBorders>
              <w:top w:val="nil"/>
              <w:bottom w:val="nil"/>
            </w:tcBorders>
            <w:shd w:val="clear" w:color="auto" w:fill="auto"/>
            <w:noWrap/>
            <w:vAlign w:val="center"/>
            <w:hideMark/>
            <w:tcPrChange w:id="121" w:author="Bijesh Mishra" w:date="2023-03-02T16:35:00Z">
              <w:tcPr>
                <w:tcW w:w="2700" w:type="dxa"/>
                <w:shd w:val="clear" w:color="auto" w:fill="auto"/>
                <w:noWrap/>
                <w:vAlign w:val="center"/>
                <w:hideMark/>
              </w:tcPr>
            </w:tcPrChange>
          </w:tcPr>
          <w:p w14:paraId="667C5022" w14:textId="77777777" w:rsidR="003D4DE8" w:rsidRPr="006A15E5" w:rsidRDefault="003D4DE8" w:rsidP="00437E61">
            <w:pPr>
              <w:jc w:val="center"/>
              <w:rPr>
                <w:sz w:val="20"/>
                <w:szCs w:val="20"/>
              </w:rPr>
            </w:pPr>
            <w:r w:rsidRPr="006A15E5">
              <w:rPr>
                <w:sz w:val="20"/>
                <w:szCs w:val="20"/>
              </w:rPr>
              <w:t>0.12 (0.08)</w:t>
            </w:r>
          </w:p>
        </w:tc>
        <w:tc>
          <w:tcPr>
            <w:tcW w:w="2700" w:type="dxa"/>
            <w:tcBorders>
              <w:top w:val="nil"/>
              <w:bottom w:val="nil"/>
            </w:tcBorders>
            <w:shd w:val="clear" w:color="auto" w:fill="auto"/>
            <w:noWrap/>
            <w:vAlign w:val="center"/>
            <w:hideMark/>
            <w:tcPrChange w:id="122" w:author="Bijesh Mishra" w:date="2023-03-02T16:35:00Z">
              <w:tcPr>
                <w:tcW w:w="2700" w:type="dxa"/>
                <w:shd w:val="clear" w:color="auto" w:fill="auto"/>
                <w:noWrap/>
                <w:vAlign w:val="center"/>
                <w:hideMark/>
              </w:tcPr>
            </w:tcPrChange>
          </w:tcPr>
          <w:p w14:paraId="4A1B0FC1" w14:textId="77777777" w:rsidR="003D4DE8" w:rsidRPr="006A15E5" w:rsidRDefault="003D4DE8" w:rsidP="00437E61">
            <w:pPr>
              <w:jc w:val="center"/>
              <w:rPr>
                <w:sz w:val="20"/>
                <w:szCs w:val="20"/>
              </w:rPr>
            </w:pPr>
            <w:r w:rsidRPr="006A15E5">
              <w:rPr>
                <w:sz w:val="20"/>
                <w:szCs w:val="20"/>
              </w:rPr>
              <w:t xml:space="preserve"> -</w:t>
            </w:r>
          </w:p>
        </w:tc>
        <w:tc>
          <w:tcPr>
            <w:tcW w:w="2860" w:type="dxa"/>
            <w:tcBorders>
              <w:top w:val="nil"/>
              <w:bottom w:val="nil"/>
            </w:tcBorders>
            <w:shd w:val="clear" w:color="auto" w:fill="auto"/>
            <w:noWrap/>
            <w:vAlign w:val="center"/>
            <w:hideMark/>
            <w:tcPrChange w:id="123" w:author="Bijesh Mishra" w:date="2023-03-02T16:35:00Z">
              <w:tcPr>
                <w:tcW w:w="2860" w:type="dxa"/>
                <w:shd w:val="clear" w:color="auto" w:fill="auto"/>
                <w:noWrap/>
                <w:vAlign w:val="center"/>
                <w:hideMark/>
              </w:tcPr>
            </w:tcPrChange>
          </w:tcPr>
          <w:p w14:paraId="0B382C11" w14:textId="77777777" w:rsidR="003D4DE8" w:rsidRPr="006A15E5" w:rsidRDefault="003D4DE8" w:rsidP="00437E61">
            <w:pPr>
              <w:jc w:val="center"/>
              <w:rPr>
                <w:sz w:val="20"/>
                <w:szCs w:val="20"/>
              </w:rPr>
            </w:pPr>
            <w:r w:rsidRPr="006A15E5">
              <w:rPr>
                <w:sz w:val="20"/>
                <w:szCs w:val="20"/>
              </w:rPr>
              <w:t>-</w:t>
            </w:r>
          </w:p>
        </w:tc>
      </w:tr>
      <w:tr w:rsidR="003D4DE8" w:rsidRPr="00D0095F" w14:paraId="3E9DB664" w14:textId="77777777" w:rsidTr="00527777">
        <w:tblPrEx>
          <w:tblW w:w="12305" w:type="dxa"/>
          <w:jc w:val="center"/>
          <w:tblBorders>
            <w:top w:val="single" w:sz="4" w:space="0" w:color="auto"/>
            <w:bottom w:val="single" w:sz="4" w:space="0" w:color="auto"/>
            <w:insideH w:val="single" w:sz="4" w:space="0" w:color="auto"/>
          </w:tblBorders>
          <w:tblPrExChange w:id="124" w:author="Bijesh Mishra" w:date="2023-03-02T16:35:00Z">
            <w:tblPrEx>
              <w:tblW w:w="12305" w:type="dxa"/>
              <w:jc w:val="center"/>
              <w:tblBorders>
                <w:top w:val="single" w:sz="4" w:space="0" w:color="auto"/>
                <w:bottom w:val="single" w:sz="4" w:space="0" w:color="auto"/>
                <w:insideH w:val="single" w:sz="4" w:space="0" w:color="auto"/>
              </w:tblBorders>
            </w:tblPrEx>
          </w:tblPrExChange>
        </w:tblPrEx>
        <w:trPr>
          <w:trHeight w:val="260"/>
          <w:jc w:val="center"/>
          <w:trPrChange w:id="125" w:author="Bijesh Mishra" w:date="2023-03-02T16:35:00Z">
            <w:trPr>
              <w:trHeight w:val="260"/>
              <w:jc w:val="center"/>
            </w:trPr>
          </w:trPrChange>
        </w:trPr>
        <w:tc>
          <w:tcPr>
            <w:tcW w:w="1651" w:type="dxa"/>
            <w:tcBorders>
              <w:top w:val="nil"/>
            </w:tcBorders>
            <w:shd w:val="clear" w:color="auto" w:fill="auto"/>
            <w:noWrap/>
            <w:vAlign w:val="center"/>
            <w:hideMark/>
            <w:tcPrChange w:id="126" w:author="Bijesh Mishra" w:date="2023-03-02T16:35:00Z">
              <w:tcPr>
                <w:tcW w:w="1651" w:type="dxa"/>
                <w:shd w:val="clear" w:color="auto" w:fill="auto"/>
                <w:noWrap/>
                <w:vAlign w:val="center"/>
                <w:hideMark/>
              </w:tcPr>
            </w:tcPrChange>
          </w:tcPr>
          <w:p w14:paraId="51C24342" w14:textId="77777777" w:rsidR="003D4DE8" w:rsidRPr="006A15E5" w:rsidRDefault="003D4DE8" w:rsidP="00437E61">
            <w:pPr>
              <w:jc w:val="right"/>
              <w:rPr>
                <w:i/>
                <w:iCs/>
                <w:color w:val="000000"/>
                <w:sz w:val="20"/>
                <w:szCs w:val="20"/>
              </w:rPr>
            </w:pPr>
            <w:r w:rsidRPr="006A15E5">
              <w:rPr>
                <w:i/>
                <w:iCs/>
                <w:color w:val="000000"/>
                <w:sz w:val="20"/>
                <w:szCs w:val="20"/>
              </w:rPr>
              <w:t xml:space="preserve">PBC </w:t>
            </w:r>
            <w:r w:rsidRPr="006A15E5">
              <w:rPr>
                <w:i/>
                <w:iCs/>
                <w:color w:val="000000"/>
                <w:sz w:val="20"/>
                <w:szCs w:val="20"/>
              </w:rPr>
              <w:sym w:font="Wingdings" w:char="F0E8"/>
            </w:r>
            <w:r w:rsidRPr="006A15E5">
              <w:rPr>
                <w:i/>
                <w:iCs/>
                <w:color w:val="000000"/>
                <w:sz w:val="20"/>
                <w:szCs w:val="20"/>
              </w:rPr>
              <w:t xml:space="preserve"> MRL</w:t>
            </w:r>
          </w:p>
        </w:tc>
        <w:tc>
          <w:tcPr>
            <w:tcW w:w="2394" w:type="dxa"/>
            <w:tcBorders>
              <w:top w:val="nil"/>
            </w:tcBorders>
            <w:shd w:val="clear" w:color="auto" w:fill="auto"/>
            <w:noWrap/>
            <w:vAlign w:val="center"/>
            <w:hideMark/>
            <w:tcPrChange w:id="127" w:author="Bijesh Mishra" w:date="2023-03-02T16:35:00Z">
              <w:tcPr>
                <w:tcW w:w="2394" w:type="dxa"/>
                <w:shd w:val="clear" w:color="auto" w:fill="auto"/>
                <w:noWrap/>
                <w:vAlign w:val="center"/>
                <w:hideMark/>
              </w:tcPr>
            </w:tcPrChange>
          </w:tcPr>
          <w:p w14:paraId="249B157E" w14:textId="77777777" w:rsidR="003D4DE8" w:rsidRPr="006A15E5" w:rsidRDefault="003D4DE8" w:rsidP="00437E61">
            <w:pPr>
              <w:jc w:val="center"/>
              <w:rPr>
                <w:sz w:val="20"/>
                <w:szCs w:val="20"/>
              </w:rPr>
            </w:pPr>
            <w:r w:rsidRPr="006A15E5">
              <w:rPr>
                <w:sz w:val="20"/>
                <w:szCs w:val="20"/>
              </w:rPr>
              <w:t>-</w:t>
            </w:r>
          </w:p>
        </w:tc>
        <w:tc>
          <w:tcPr>
            <w:tcW w:w="2700" w:type="dxa"/>
            <w:tcBorders>
              <w:top w:val="nil"/>
            </w:tcBorders>
            <w:shd w:val="clear" w:color="auto" w:fill="auto"/>
            <w:noWrap/>
            <w:vAlign w:val="center"/>
            <w:hideMark/>
            <w:tcPrChange w:id="128" w:author="Bijesh Mishra" w:date="2023-03-02T16:35:00Z">
              <w:tcPr>
                <w:tcW w:w="2700" w:type="dxa"/>
                <w:shd w:val="clear" w:color="auto" w:fill="auto"/>
                <w:noWrap/>
                <w:vAlign w:val="center"/>
                <w:hideMark/>
              </w:tcPr>
            </w:tcPrChange>
          </w:tcPr>
          <w:p w14:paraId="6C94466E" w14:textId="77777777" w:rsidR="003D4DE8" w:rsidRPr="006A15E5" w:rsidRDefault="003D4DE8" w:rsidP="00437E61">
            <w:pPr>
              <w:jc w:val="center"/>
              <w:rPr>
                <w:sz w:val="20"/>
                <w:szCs w:val="20"/>
              </w:rPr>
            </w:pPr>
            <w:r w:rsidRPr="006A15E5">
              <w:rPr>
                <w:sz w:val="20"/>
                <w:szCs w:val="20"/>
              </w:rPr>
              <w:t>-</w:t>
            </w:r>
          </w:p>
        </w:tc>
        <w:tc>
          <w:tcPr>
            <w:tcW w:w="2700" w:type="dxa"/>
            <w:tcBorders>
              <w:top w:val="nil"/>
            </w:tcBorders>
            <w:shd w:val="clear" w:color="auto" w:fill="auto"/>
            <w:noWrap/>
            <w:vAlign w:val="center"/>
            <w:hideMark/>
            <w:tcPrChange w:id="129" w:author="Bijesh Mishra" w:date="2023-03-02T16:35:00Z">
              <w:tcPr>
                <w:tcW w:w="2700" w:type="dxa"/>
                <w:shd w:val="clear" w:color="auto" w:fill="auto"/>
                <w:noWrap/>
                <w:vAlign w:val="center"/>
                <w:hideMark/>
              </w:tcPr>
            </w:tcPrChange>
          </w:tcPr>
          <w:p w14:paraId="0F5EEAFE" w14:textId="77777777" w:rsidR="003D4DE8" w:rsidRPr="006A15E5" w:rsidRDefault="003D4DE8" w:rsidP="00437E61">
            <w:pPr>
              <w:jc w:val="center"/>
              <w:rPr>
                <w:sz w:val="20"/>
                <w:szCs w:val="20"/>
              </w:rPr>
            </w:pPr>
            <w:r w:rsidRPr="006A15E5">
              <w:rPr>
                <w:sz w:val="20"/>
                <w:szCs w:val="20"/>
              </w:rPr>
              <w:t>-</w:t>
            </w:r>
          </w:p>
        </w:tc>
        <w:tc>
          <w:tcPr>
            <w:tcW w:w="2860" w:type="dxa"/>
            <w:tcBorders>
              <w:top w:val="nil"/>
            </w:tcBorders>
            <w:shd w:val="clear" w:color="auto" w:fill="auto"/>
            <w:noWrap/>
            <w:vAlign w:val="center"/>
            <w:hideMark/>
            <w:tcPrChange w:id="130" w:author="Bijesh Mishra" w:date="2023-03-02T16:35:00Z">
              <w:tcPr>
                <w:tcW w:w="2860" w:type="dxa"/>
                <w:shd w:val="clear" w:color="auto" w:fill="auto"/>
                <w:noWrap/>
                <w:vAlign w:val="center"/>
                <w:hideMark/>
              </w:tcPr>
            </w:tcPrChange>
          </w:tcPr>
          <w:p w14:paraId="4769BDA8" w14:textId="77777777" w:rsidR="003D4DE8" w:rsidRPr="006A15E5" w:rsidRDefault="003D4DE8" w:rsidP="00437E61">
            <w:pPr>
              <w:jc w:val="center"/>
              <w:rPr>
                <w:sz w:val="20"/>
                <w:szCs w:val="20"/>
              </w:rPr>
            </w:pPr>
            <w:r w:rsidRPr="006A15E5">
              <w:rPr>
                <w:sz w:val="20"/>
                <w:szCs w:val="20"/>
              </w:rPr>
              <w:t>0.39 ** (0.16)</w:t>
            </w:r>
          </w:p>
        </w:tc>
      </w:tr>
      <w:tr w:rsidR="003D4DE8" w:rsidRPr="00D0095F" w14:paraId="76CA4273" w14:textId="77777777" w:rsidTr="00162193">
        <w:trPr>
          <w:trHeight w:val="260"/>
          <w:jc w:val="center"/>
        </w:trPr>
        <w:tc>
          <w:tcPr>
            <w:tcW w:w="12305" w:type="dxa"/>
            <w:gridSpan w:val="5"/>
            <w:shd w:val="clear" w:color="auto" w:fill="auto"/>
            <w:noWrap/>
            <w:vAlign w:val="center"/>
          </w:tcPr>
          <w:p w14:paraId="436AE46F" w14:textId="77777777" w:rsidR="003D4DE8" w:rsidRPr="006A15E5" w:rsidRDefault="003D4DE8" w:rsidP="00437E61">
            <w:pPr>
              <w:rPr>
                <w:color w:val="000000"/>
                <w:sz w:val="20"/>
                <w:szCs w:val="20"/>
              </w:rPr>
            </w:pPr>
            <w:r w:rsidRPr="006A15E5">
              <w:rPr>
                <w:color w:val="000000"/>
                <w:sz w:val="20"/>
                <w:szCs w:val="20"/>
              </w:rPr>
              <w:t>Note: Coef. = Standardized correlation coefficients (</w:t>
            </w:r>
            <w:proofErr w:type="spellStart"/>
            <w:r w:rsidRPr="006A15E5">
              <w:rPr>
                <w:color w:val="000000"/>
                <w:sz w:val="20"/>
                <w:szCs w:val="20"/>
              </w:rPr>
              <w:t>StataCorp</w:t>
            </w:r>
            <w:proofErr w:type="spellEnd"/>
            <w:r w:rsidRPr="006A15E5">
              <w:rPr>
                <w:color w:val="000000"/>
                <w:sz w:val="20"/>
                <w:szCs w:val="20"/>
              </w:rPr>
              <w:t xml:space="preserve">, 2017), Std. Err. = </w:t>
            </w:r>
            <w:proofErr w:type="spellStart"/>
            <w:r w:rsidRPr="006A15E5">
              <w:rPr>
                <w:color w:val="000000"/>
                <w:sz w:val="20"/>
                <w:szCs w:val="20"/>
              </w:rPr>
              <w:t>Satorra-Bentler</w:t>
            </w:r>
            <w:proofErr w:type="spellEnd"/>
            <w:r w:rsidRPr="006A15E5">
              <w:rPr>
                <w:color w:val="000000"/>
                <w:sz w:val="20"/>
                <w:szCs w:val="20"/>
              </w:rPr>
              <w:t xml:space="preserve"> robust standard error of coefficients. </w:t>
            </w:r>
            <w:r w:rsidRPr="006A15E5">
              <w:rPr>
                <w:i/>
                <w:iCs/>
                <w:color w:val="000000"/>
                <w:sz w:val="20"/>
                <w:szCs w:val="20"/>
              </w:rPr>
              <w:t xml:space="preserve">SN </w:t>
            </w:r>
            <w:r w:rsidRPr="006A15E5">
              <w:rPr>
                <w:i/>
                <w:iCs/>
                <w:color w:val="000000"/>
                <w:sz w:val="20"/>
                <w:szCs w:val="20"/>
              </w:rPr>
              <w:sym w:font="Wingdings" w:char="F0E8"/>
            </w:r>
            <w:r w:rsidRPr="006A15E5">
              <w:rPr>
                <w:i/>
                <w:iCs/>
                <w:color w:val="000000"/>
                <w:sz w:val="20"/>
                <w:szCs w:val="20"/>
              </w:rPr>
              <w:t xml:space="preserve"> INT</w:t>
            </w:r>
            <w:r w:rsidRPr="006A15E5">
              <w:rPr>
                <w:color w:val="000000"/>
                <w:sz w:val="20"/>
                <w:szCs w:val="20"/>
              </w:rPr>
              <w:t>: subjective norms (</w:t>
            </w:r>
            <w:r w:rsidRPr="006A15E5">
              <w:rPr>
                <w:i/>
                <w:iCs/>
                <w:color w:val="000000"/>
                <w:sz w:val="20"/>
                <w:szCs w:val="20"/>
              </w:rPr>
              <w:t>SN</w:t>
            </w:r>
            <w:r w:rsidRPr="006A15E5">
              <w:rPr>
                <w:color w:val="000000"/>
                <w:sz w:val="20"/>
                <w:szCs w:val="20"/>
              </w:rPr>
              <w:t>) impact Intentions (</w:t>
            </w:r>
            <w:r w:rsidRPr="006A15E5">
              <w:rPr>
                <w:i/>
                <w:iCs/>
                <w:color w:val="000000"/>
                <w:sz w:val="20"/>
                <w:szCs w:val="20"/>
              </w:rPr>
              <w:t>INT</w:t>
            </w:r>
            <w:r w:rsidRPr="006A15E5">
              <w:rPr>
                <w:color w:val="000000"/>
                <w:sz w:val="20"/>
                <w:szCs w:val="20"/>
              </w:rPr>
              <w:t>) and so on. All arrows in the table are in accordance with arrows in respective models. Dashes (-) indicate irrelevant variable in the model. *** = p &lt; 0.001, ** = p &lt; 0.05 and * = p &lt; 0.10</w:t>
            </w:r>
          </w:p>
        </w:tc>
      </w:tr>
      <w:bookmarkEnd w:id="73"/>
    </w:tbl>
    <w:p w14:paraId="52458036" w14:textId="77777777" w:rsidR="003D4DE8" w:rsidRPr="006A15E5" w:rsidRDefault="003D4DE8" w:rsidP="00437E61">
      <w:pPr>
        <w:spacing w:line="480" w:lineRule="auto"/>
        <w:rPr>
          <w:rFonts w:eastAsiaTheme="minorEastAsia"/>
          <w:sz w:val="20"/>
          <w:szCs w:val="20"/>
        </w:rPr>
        <w:sectPr w:rsidR="003D4DE8" w:rsidRPr="006A15E5" w:rsidSect="00437E61">
          <w:pgSz w:w="15840" w:h="12240" w:orient="landscape"/>
          <w:pgMar w:top="1440" w:right="1440" w:bottom="1440" w:left="1440" w:header="720" w:footer="720" w:gutter="0"/>
          <w:lnNumType w:countBy="1" w:restart="continuous"/>
          <w:cols w:space="720"/>
          <w:docGrid w:linePitch="360"/>
        </w:sectPr>
      </w:pPr>
    </w:p>
    <w:p w14:paraId="219E163D" w14:textId="50D7E107" w:rsidR="003D4DE8" w:rsidRPr="006A15E5" w:rsidRDefault="008D1F20" w:rsidP="00437E61">
      <w:pPr>
        <w:spacing w:line="480" w:lineRule="auto"/>
        <w:rPr>
          <w:sz w:val="20"/>
          <w:szCs w:val="20"/>
        </w:rPr>
      </w:pPr>
      <w:ins w:id="131" w:author="Bijesh Mishra" w:date="2023-03-03T09:50:00Z">
        <w:r w:rsidRPr="006A15E5">
          <w:rPr>
            <w:sz w:val="20"/>
            <w:szCs w:val="20"/>
          </w:rPr>
          <w:lastRenderedPageBreak/>
          <w:t>In the TPB model (</w:t>
        </w:r>
        <w:r w:rsidRPr="006A15E5">
          <w:rPr>
            <w:sz w:val="20"/>
            <w:szCs w:val="20"/>
          </w:rPr>
          <w:fldChar w:fldCharType="begin"/>
        </w:r>
        <w:r w:rsidRPr="006A15E5">
          <w:rPr>
            <w:sz w:val="20"/>
            <w:szCs w:val="20"/>
          </w:rPr>
          <w:instrText xml:space="preserve"> REF _Ref72078139 \h  \* MERGEFORMAT </w:instrText>
        </w:r>
      </w:ins>
      <w:r w:rsidRPr="006A15E5">
        <w:rPr>
          <w:sz w:val="20"/>
          <w:szCs w:val="20"/>
        </w:rPr>
      </w:r>
      <w:ins w:id="132" w:author="Bijesh Mishra" w:date="2023-03-03T09:50:00Z">
        <w:r w:rsidRPr="006A15E5">
          <w:rPr>
            <w:sz w:val="20"/>
            <w:szCs w:val="20"/>
          </w:rPr>
          <w:fldChar w:fldCharType="separate"/>
        </w:r>
      </w:ins>
      <w:ins w:id="133" w:author="Bijesh Mishra" w:date="2023-03-03T13:57:00Z">
        <w:r w:rsidR="00E56AAD" w:rsidRPr="00677F5F">
          <w:rPr>
            <w:color w:val="000000" w:themeColor="text1"/>
            <w:sz w:val="20"/>
            <w:szCs w:val="20"/>
          </w:rPr>
          <w:t xml:space="preserve">Figure </w:t>
        </w:r>
      </w:ins>
      <w:ins w:id="134" w:author="Bijesh Mishra" w:date="2023-03-03T09:50:00Z">
        <w:r w:rsidRPr="006A15E5">
          <w:rPr>
            <w:sz w:val="20"/>
            <w:szCs w:val="20"/>
          </w:rPr>
          <w:fldChar w:fldCharType="end"/>
        </w:r>
        <w:r w:rsidRPr="006A15E5">
          <w:rPr>
            <w:sz w:val="20"/>
            <w:szCs w:val="20"/>
          </w:rPr>
          <w:t>(4a)), subjective norms and perceived behavior control did not affect intentions, thus not supporting H</w:t>
        </w:r>
        <w:r w:rsidRPr="006A15E5">
          <w:rPr>
            <w:sz w:val="20"/>
            <w:szCs w:val="20"/>
            <w:vertAlign w:val="subscript"/>
          </w:rPr>
          <w:t>1</w:t>
        </w:r>
        <w:r w:rsidRPr="006A15E5">
          <w:rPr>
            <w:sz w:val="20"/>
            <w:szCs w:val="20"/>
          </w:rPr>
          <w:t xml:space="preserve"> and H</w:t>
        </w:r>
        <w:r w:rsidRPr="006A15E5">
          <w:rPr>
            <w:sz w:val="20"/>
            <w:szCs w:val="20"/>
            <w:vertAlign w:val="subscript"/>
          </w:rPr>
          <w:t>4</w:t>
        </w:r>
        <w:r w:rsidRPr="006A15E5">
          <w:rPr>
            <w:sz w:val="20"/>
            <w:szCs w:val="20"/>
          </w:rPr>
          <w:t>. Like previous models, attitude significantly affected intentions and ha</w:t>
        </w:r>
        <w:r>
          <w:rPr>
            <w:sz w:val="20"/>
            <w:szCs w:val="20"/>
          </w:rPr>
          <w:t>d</w:t>
        </w:r>
        <w:r w:rsidRPr="006A15E5">
          <w:rPr>
            <w:sz w:val="20"/>
            <w:szCs w:val="20"/>
          </w:rPr>
          <w:t xml:space="preserve"> a negative sign, thus, partially supporting H</w:t>
        </w:r>
        <w:r w:rsidRPr="006A15E5">
          <w:rPr>
            <w:sz w:val="20"/>
            <w:szCs w:val="20"/>
            <w:vertAlign w:val="subscript"/>
          </w:rPr>
          <w:t>2</w:t>
        </w:r>
        <w:r w:rsidRPr="006A15E5">
          <w:rPr>
            <w:sz w:val="20"/>
            <w:szCs w:val="20"/>
          </w:rPr>
          <w:t>. In TPB-moral (</w:t>
        </w:r>
        <w:r w:rsidRPr="006A15E5">
          <w:rPr>
            <w:sz w:val="20"/>
            <w:szCs w:val="20"/>
          </w:rPr>
          <w:fldChar w:fldCharType="begin"/>
        </w:r>
        <w:r w:rsidRPr="006A15E5">
          <w:rPr>
            <w:sz w:val="20"/>
            <w:szCs w:val="20"/>
          </w:rPr>
          <w:instrText xml:space="preserve"> REF _Ref72078139 \h  \* MERGEFORMAT </w:instrText>
        </w:r>
      </w:ins>
      <w:r w:rsidRPr="006A15E5">
        <w:rPr>
          <w:sz w:val="20"/>
          <w:szCs w:val="20"/>
        </w:rPr>
      </w:r>
      <w:ins w:id="135" w:author="Bijesh Mishra" w:date="2023-03-03T09:50:00Z">
        <w:r w:rsidRPr="006A15E5">
          <w:rPr>
            <w:sz w:val="20"/>
            <w:szCs w:val="20"/>
          </w:rPr>
          <w:fldChar w:fldCharType="separate"/>
        </w:r>
      </w:ins>
      <w:ins w:id="136" w:author="Bijesh Mishra" w:date="2023-03-03T13:57:00Z">
        <w:r w:rsidR="00E56AAD" w:rsidRPr="00677F5F">
          <w:rPr>
            <w:color w:val="000000" w:themeColor="text1"/>
            <w:sz w:val="20"/>
            <w:szCs w:val="20"/>
          </w:rPr>
          <w:t xml:space="preserve">Figure </w:t>
        </w:r>
      </w:ins>
      <w:ins w:id="137" w:author="Bijesh Mishra" w:date="2023-03-03T09:50:00Z">
        <w:r w:rsidRPr="006A15E5">
          <w:rPr>
            <w:sz w:val="20"/>
            <w:szCs w:val="20"/>
          </w:rPr>
          <w:fldChar w:fldCharType="end"/>
        </w:r>
        <w:r w:rsidRPr="006A15E5">
          <w:rPr>
            <w:sz w:val="20"/>
            <w:szCs w:val="20"/>
          </w:rPr>
          <w:t>(4b)),</w:t>
        </w:r>
        <w:r>
          <w:rPr>
            <w:sz w:val="20"/>
            <w:szCs w:val="20"/>
          </w:rPr>
          <w:t>the</w:t>
        </w:r>
        <w:r w:rsidRPr="006A15E5">
          <w:rPr>
            <w:sz w:val="20"/>
            <w:szCs w:val="20"/>
          </w:rPr>
          <w:t xml:space="preserve"> subjective norm</w:t>
        </w:r>
        <w:r w:rsidRPr="006A15E5">
          <w:rPr>
            <w:rFonts w:eastAsiaTheme="minorEastAsia"/>
            <w:sz w:val="20"/>
            <w:szCs w:val="20"/>
          </w:rPr>
          <w:t xml:space="preserve"> did not directly affect intentions, again failing to support H</w:t>
        </w:r>
        <w:r w:rsidRPr="006A15E5">
          <w:rPr>
            <w:rFonts w:eastAsiaTheme="minorEastAsia"/>
            <w:sz w:val="20"/>
            <w:szCs w:val="20"/>
            <w:vertAlign w:val="subscript"/>
          </w:rPr>
          <w:t>1</w:t>
        </w:r>
        <w:r w:rsidRPr="006A15E5">
          <w:rPr>
            <w:rFonts w:eastAsiaTheme="minorEastAsia"/>
            <w:sz w:val="20"/>
            <w:szCs w:val="20"/>
          </w:rPr>
          <w:t>. Subjective norms indirectly affected intentions through moral norms, like the TRA-moral model. Subjective norms significantly affected moral norms and moral norms significantly affected intentions with a positive sign, again supporting H</w:t>
        </w:r>
        <w:r w:rsidRPr="006A15E5">
          <w:rPr>
            <w:rFonts w:eastAsiaTheme="minorEastAsia"/>
            <w:sz w:val="20"/>
            <w:szCs w:val="20"/>
            <w:vertAlign w:val="subscript"/>
          </w:rPr>
          <w:t>5</w:t>
        </w:r>
        <w:r w:rsidRPr="006A15E5">
          <w:rPr>
            <w:rFonts w:eastAsiaTheme="minorEastAsia"/>
            <w:sz w:val="20"/>
            <w:szCs w:val="20"/>
          </w:rPr>
          <w:t xml:space="preserve"> and H</w:t>
        </w:r>
        <w:r w:rsidRPr="006A15E5">
          <w:rPr>
            <w:rFonts w:eastAsiaTheme="minorEastAsia"/>
            <w:sz w:val="20"/>
            <w:szCs w:val="20"/>
            <w:vertAlign w:val="subscript"/>
          </w:rPr>
          <w:t>7</w:t>
        </w:r>
        <w:r w:rsidRPr="006A15E5">
          <w:rPr>
            <w:rFonts w:eastAsiaTheme="minorEastAsia"/>
            <w:sz w:val="20"/>
            <w:szCs w:val="20"/>
          </w:rPr>
          <w:t xml:space="preserve"> respectively. A</w:t>
        </w:r>
        <w:r w:rsidRPr="006A15E5">
          <w:rPr>
            <w:sz w:val="20"/>
            <w:szCs w:val="20"/>
          </w:rPr>
          <w:t>ttitude again directly affected</w:t>
        </w:r>
        <w:r w:rsidRPr="006A15E5">
          <w:rPr>
            <w:rFonts w:eastAsiaTheme="minorEastAsia"/>
            <w:sz w:val="20"/>
            <w:szCs w:val="20"/>
          </w:rPr>
          <w:t xml:space="preserve"> </w:t>
        </w:r>
        <w:r w:rsidRPr="006A15E5">
          <w:rPr>
            <w:sz w:val="20"/>
            <w:szCs w:val="20"/>
          </w:rPr>
          <w:t>intentions and retained a negative sign, but did not affect moral norms; thus, H</w:t>
        </w:r>
        <w:r w:rsidRPr="006A15E5">
          <w:rPr>
            <w:sz w:val="20"/>
            <w:szCs w:val="20"/>
            <w:vertAlign w:val="subscript"/>
          </w:rPr>
          <w:t>2</w:t>
        </w:r>
        <w:r w:rsidRPr="006A15E5">
          <w:rPr>
            <w:sz w:val="20"/>
            <w:szCs w:val="20"/>
          </w:rPr>
          <w:t xml:space="preserve"> was partially supported and H</w:t>
        </w:r>
        <w:r w:rsidRPr="006A15E5">
          <w:rPr>
            <w:sz w:val="20"/>
            <w:szCs w:val="20"/>
            <w:vertAlign w:val="subscript"/>
          </w:rPr>
          <w:t>3</w:t>
        </w:r>
        <w:r w:rsidRPr="006A15E5">
          <w:rPr>
            <w:sz w:val="20"/>
            <w:szCs w:val="20"/>
          </w:rPr>
          <w:t xml:space="preserve"> was not supported. Model summary statistics for TPB and TPB-moral are given in </w:t>
        </w:r>
        <w:r w:rsidRPr="006A15E5">
          <w:rPr>
            <w:sz w:val="20"/>
            <w:szCs w:val="20"/>
          </w:rPr>
          <w:fldChar w:fldCharType="begin"/>
        </w:r>
        <w:r w:rsidRPr="006A15E5">
          <w:rPr>
            <w:sz w:val="20"/>
            <w:szCs w:val="20"/>
          </w:rPr>
          <w:instrText xml:space="preserve"> REF _Ref73056924 \h  \* MERGEFORMAT </w:instrText>
        </w:r>
      </w:ins>
      <w:r w:rsidRPr="006A15E5">
        <w:rPr>
          <w:sz w:val="20"/>
          <w:szCs w:val="20"/>
        </w:rPr>
      </w:r>
      <w:ins w:id="138" w:author="Bijesh Mishra" w:date="2023-03-03T09:50:00Z">
        <w:r w:rsidRPr="006A15E5">
          <w:rPr>
            <w:sz w:val="20"/>
            <w:szCs w:val="20"/>
          </w:rPr>
          <w:fldChar w:fldCharType="separate"/>
        </w:r>
      </w:ins>
      <w:ins w:id="139" w:author="Bijesh Mishra" w:date="2023-03-03T13:57:00Z">
        <w:r w:rsidR="00E56AAD" w:rsidRPr="006A15E5">
          <w:rPr>
            <w:sz w:val="20"/>
            <w:szCs w:val="20"/>
          </w:rPr>
          <w:t xml:space="preserve">Table </w:t>
        </w:r>
      </w:ins>
      <w:ins w:id="140" w:author="Bijesh Mishra" w:date="2023-03-03T09:50:00Z">
        <w:r w:rsidRPr="006A15E5">
          <w:rPr>
            <w:sz w:val="20"/>
            <w:szCs w:val="20"/>
          </w:rPr>
          <w:fldChar w:fldCharType="end"/>
        </w:r>
        <w:r w:rsidRPr="006A15E5">
          <w:rPr>
            <w:sz w:val="20"/>
            <w:szCs w:val="20"/>
          </w:rPr>
          <w:t>.</w:t>
        </w:r>
      </w:ins>
    </w:p>
    <w:p w14:paraId="4FEE831F" w14:textId="5582DE8F" w:rsidR="003D4DE8" w:rsidRPr="006A15E5" w:rsidRDefault="00266E04" w:rsidP="00437E61">
      <w:pPr>
        <w:spacing w:line="480" w:lineRule="auto"/>
        <w:ind w:firstLine="720"/>
        <w:rPr>
          <w:rFonts w:eastAsiaTheme="minorEastAsia"/>
          <w:sz w:val="20"/>
          <w:szCs w:val="20"/>
        </w:rPr>
      </w:pPr>
      <w:r w:rsidRPr="006A15E5">
        <w:rPr>
          <w:rFonts w:eastAsiaTheme="minorEastAsia"/>
          <w:sz w:val="20"/>
          <w:szCs w:val="20"/>
        </w:rPr>
        <w:t>Unlike</w:t>
      </w:r>
      <w:r w:rsidR="009315E0" w:rsidRPr="006A15E5">
        <w:rPr>
          <w:rFonts w:eastAsiaTheme="minorEastAsia"/>
          <w:sz w:val="20"/>
          <w:szCs w:val="20"/>
        </w:rPr>
        <w:t xml:space="preserve"> </w:t>
      </w:r>
      <w:r w:rsidR="00CA3647" w:rsidRPr="006A15E5">
        <w:rPr>
          <w:rFonts w:eastAsiaTheme="minorEastAsia"/>
          <w:sz w:val="20"/>
          <w:szCs w:val="20"/>
        </w:rPr>
        <w:t>the</w:t>
      </w:r>
      <w:r w:rsidRPr="006A15E5">
        <w:rPr>
          <w:rFonts w:eastAsiaTheme="minorEastAsia"/>
          <w:sz w:val="20"/>
          <w:szCs w:val="20"/>
        </w:rPr>
        <w:t xml:space="preserve"> stated hypotheses, attitude consistently showed a negative sign in all four models.</w:t>
      </w:r>
      <w:r w:rsidRPr="006A15E5">
        <w:rPr>
          <w:rFonts w:eastAsiaTheme="minorEastAsia"/>
          <w:color w:val="FF0000"/>
          <w:sz w:val="20"/>
          <w:szCs w:val="20"/>
        </w:rPr>
        <w:t xml:space="preserve"> </w:t>
      </w:r>
      <w:r w:rsidRPr="006A15E5">
        <w:rPr>
          <w:rFonts w:eastAsiaTheme="minorEastAsia"/>
          <w:sz w:val="20"/>
          <w:szCs w:val="20"/>
        </w:rPr>
        <w:t>Also, subjective norms had negative signs when moral norms were added to the model; regardless, subjective norms were not significant in either model that included moral norms. However, the pairwise correlation coefficients among subjective norms and attitudes were positive and significant in all four models. Also, subjective norms and perceived behavior control, and subjective norms and attitudes were positive and significant in TPB and TPB-moral models (</w:t>
      </w:r>
      <w:r w:rsidR="00FE5249" w:rsidRPr="006A15E5">
        <w:rPr>
          <w:rFonts w:eastAsiaTheme="minorEastAsia"/>
          <w:sz w:val="20"/>
          <w:szCs w:val="20"/>
        </w:rPr>
        <w:fldChar w:fldCharType="begin"/>
      </w:r>
      <w:r w:rsidR="00FE5249" w:rsidRPr="006A15E5">
        <w:rPr>
          <w:rFonts w:eastAsiaTheme="minorEastAsia"/>
          <w:sz w:val="20"/>
          <w:szCs w:val="20"/>
        </w:rPr>
        <w:instrText xml:space="preserve"> REF _Ref73061522 \h  \* MERGEFORMAT </w:instrText>
      </w:r>
      <w:r w:rsidR="00FE5249" w:rsidRPr="006A15E5">
        <w:rPr>
          <w:rFonts w:eastAsiaTheme="minorEastAsia"/>
          <w:sz w:val="20"/>
          <w:szCs w:val="20"/>
        </w:rPr>
      </w:r>
      <w:r w:rsidR="00FE5249" w:rsidRPr="006A15E5">
        <w:rPr>
          <w:rFonts w:eastAsiaTheme="minorEastAsia"/>
          <w:sz w:val="20"/>
          <w:szCs w:val="20"/>
        </w:rPr>
        <w:fldChar w:fldCharType="separate"/>
      </w:r>
      <w:ins w:id="141" w:author="Bijesh Mishra" w:date="2023-03-03T13:57:00Z">
        <w:r w:rsidR="00E56AAD" w:rsidRPr="006A15E5">
          <w:rPr>
            <w:sz w:val="20"/>
            <w:szCs w:val="20"/>
          </w:rPr>
          <w:t xml:space="preserve">Table </w:t>
        </w:r>
      </w:ins>
      <w:del w:id="142" w:author="Bijesh Mishra" w:date="2023-03-03T13:53:00Z">
        <w:r w:rsidR="00950837" w:rsidRPr="006A15E5" w:rsidDel="001024DC">
          <w:rPr>
            <w:sz w:val="20"/>
            <w:szCs w:val="20"/>
          </w:rPr>
          <w:delText xml:space="preserve">Table </w:delText>
        </w:r>
        <w:r w:rsidR="0093209E" w:rsidDel="001024DC">
          <w:rPr>
            <w:sz w:val="20"/>
            <w:szCs w:val="20"/>
          </w:rPr>
          <w:delText>4</w:delText>
        </w:r>
      </w:del>
      <w:r w:rsidR="00FE5249" w:rsidRPr="006A15E5">
        <w:rPr>
          <w:rFonts w:eastAsiaTheme="minorEastAsia"/>
          <w:sz w:val="20"/>
          <w:szCs w:val="20"/>
        </w:rPr>
        <w:fldChar w:fldCharType="end"/>
      </w:r>
      <w:r w:rsidRPr="006A15E5">
        <w:rPr>
          <w:rFonts w:eastAsiaTheme="minorEastAsia"/>
          <w:sz w:val="20"/>
          <w:szCs w:val="20"/>
        </w:rPr>
        <w:t>).</w:t>
      </w:r>
    </w:p>
    <w:p w14:paraId="2A919DE6" w14:textId="77777777" w:rsidR="003D4DE8" w:rsidRPr="006A15E5" w:rsidRDefault="003D4DE8" w:rsidP="00437E61">
      <w:pPr>
        <w:spacing w:line="480" w:lineRule="auto"/>
        <w:rPr>
          <w:rFonts w:eastAsiaTheme="minorEastAsia"/>
          <w:sz w:val="20"/>
          <w:szCs w:val="20"/>
        </w:rPr>
        <w:sectPr w:rsidR="003D4DE8" w:rsidRPr="006A15E5" w:rsidSect="00437E61">
          <w:pgSz w:w="12240" w:h="15840"/>
          <w:pgMar w:top="1440" w:right="1440" w:bottom="1440" w:left="1440" w:header="720" w:footer="720" w:gutter="0"/>
          <w:lnNumType w:countBy="1" w:restart="continuous"/>
          <w:cols w:space="720"/>
          <w:docGrid w:linePitch="360"/>
        </w:sectPr>
      </w:pPr>
    </w:p>
    <w:p w14:paraId="6E48FBD2" w14:textId="77777777" w:rsidR="003D4DE8" w:rsidRPr="006A15E5" w:rsidRDefault="003D4DE8" w:rsidP="00437E61">
      <w:pPr>
        <w:spacing w:line="480" w:lineRule="auto"/>
        <w:rPr>
          <w:rFonts w:eastAsiaTheme="minorEastAsia"/>
          <w:sz w:val="20"/>
          <w:szCs w:val="20"/>
        </w:rPr>
      </w:pPr>
    </w:p>
    <w:p w14:paraId="2A7A7185" w14:textId="1D691A2E" w:rsidR="003D4DE8" w:rsidRPr="006A15E5" w:rsidRDefault="003D4DE8" w:rsidP="00437E61">
      <w:pPr>
        <w:pStyle w:val="Caption"/>
        <w:keepNext/>
        <w:spacing w:line="480" w:lineRule="auto"/>
        <w:jc w:val="center"/>
        <w:rPr>
          <w:rFonts w:ascii="Times New Roman" w:hAnsi="Times New Roman" w:cs="Times New Roman"/>
          <w:i w:val="0"/>
          <w:iCs w:val="0"/>
          <w:sz w:val="20"/>
          <w:szCs w:val="20"/>
        </w:rPr>
      </w:pPr>
      <w:bookmarkStart w:id="143" w:name="_Ref73061522"/>
      <w:bookmarkStart w:id="144" w:name="_Ref73061516"/>
      <w:r w:rsidRPr="006A15E5">
        <w:rPr>
          <w:rFonts w:ascii="Times New Roman" w:hAnsi="Times New Roman" w:cs="Times New Roman"/>
          <w:i w:val="0"/>
          <w:iCs w:val="0"/>
          <w:color w:val="auto"/>
          <w:sz w:val="20"/>
          <w:szCs w:val="20"/>
        </w:rPr>
        <w:t xml:space="preserve">Table </w:t>
      </w:r>
      <w:bookmarkEnd w:id="143"/>
      <w:r w:rsidR="00FE5249">
        <w:rPr>
          <w:rFonts w:ascii="Times New Roman" w:hAnsi="Times New Roman" w:cs="Times New Roman"/>
          <w:i w:val="0"/>
          <w:iCs w:val="0"/>
          <w:color w:val="auto"/>
          <w:sz w:val="20"/>
          <w:szCs w:val="20"/>
        </w:rPr>
        <w:t>4</w:t>
      </w:r>
      <w:r w:rsidRPr="006A15E5">
        <w:rPr>
          <w:rFonts w:ascii="Times New Roman" w:hAnsi="Times New Roman" w:cs="Times New Roman"/>
          <w:i w:val="0"/>
          <w:iCs w:val="0"/>
          <w:color w:val="auto"/>
          <w:sz w:val="20"/>
          <w:szCs w:val="20"/>
        </w:rPr>
        <w:t>: Standardized correlation coefficients of latent variables in four SEM models (TRA, TRA-moral, TPB, and TPB-moral)</w:t>
      </w:r>
      <w:bookmarkEnd w:id="144"/>
    </w:p>
    <w:tbl>
      <w:tblPr>
        <w:tblW w:w="1169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29"/>
        <w:gridCol w:w="2046"/>
        <w:gridCol w:w="2152"/>
        <w:gridCol w:w="2618"/>
        <w:gridCol w:w="2250"/>
        <w:tblGridChange w:id="145">
          <w:tblGrid>
            <w:gridCol w:w="2629"/>
            <w:gridCol w:w="2046"/>
            <w:gridCol w:w="2152"/>
            <w:gridCol w:w="2618"/>
            <w:gridCol w:w="2250"/>
          </w:tblGrid>
        </w:tblGridChange>
      </w:tblGrid>
      <w:tr w:rsidR="003D4DE8" w:rsidRPr="00D0095F" w14:paraId="3FA4E52A" w14:textId="77777777" w:rsidTr="00162193">
        <w:trPr>
          <w:trHeight w:val="260"/>
          <w:jc w:val="center"/>
        </w:trPr>
        <w:tc>
          <w:tcPr>
            <w:tcW w:w="2629" w:type="dxa"/>
            <w:vMerge w:val="restart"/>
            <w:shd w:val="clear" w:color="auto" w:fill="auto"/>
            <w:noWrap/>
            <w:vAlign w:val="center"/>
          </w:tcPr>
          <w:p w14:paraId="3661D6A8" w14:textId="77777777" w:rsidR="003D4DE8" w:rsidRPr="006A15E5" w:rsidRDefault="003D4DE8" w:rsidP="00437E61">
            <w:pPr>
              <w:jc w:val="center"/>
              <w:rPr>
                <w:b/>
                <w:bCs/>
                <w:color w:val="000000"/>
                <w:sz w:val="20"/>
                <w:szCs w:val="20"/>
              </w:rPr>
            </w:pPr>
            <w:r w:rsidRPr="006A15E5">
              <w:rPr>
                <w:b/>
                <w:bCs/>
                <w:color w:val="000000"/>
                <w:sz w:val="20"/>
                <w:szCs w:val="20"/>
              </w:rPr>
              <w:t>Components of Theories</w:t>
            </w:r>
          </w:p>
        </w:tc>
        <w:tc>
          <w:tcPr>
            <w:tcW w:w="2046" w:type="dxa"/>
            <w:shd w:val="clear" w:color="auto" w:fill="auto"/>
            <w:noWrap/>
            <w:vAlign w:val="center"/>
          </w:tcPr>
          <w:p w14:paraId="6274AE9D" w14:textId="77777777" w:rsidR="003D4DE8" w:rsidRPr="006A15E5" w:rsidRDefault="003D4DE8" w:rsidP="00437E61">
            <w:pPr>
              <w:jc w:val="center"/>
              <w:rPr>
                <w:color w:val="000000"/>
                <w:sz w:val="20"/>
                <w:szCs w:val="20"/>
              </w:rPr>
            </w:pPr>
            <w:r w:rsidRPr="006A15E5">
              <w:rPr>
                <w:b/>
                <w:bCs/>
                <w:color w:val="000000"/>
                <w:sz w:val="20"/>
                <w:szCs w:val="20"/>
              </w:rPr>
              <w:t>TRA</w:t>
            </w:r>
          </w:p>
        </w:tc>
        <w:tc>
          <w:tcPr>
            <w:tcW w:w="2152" w:type="dxa"/>
            <w:shd w:val="clear" w:color="auto" w:fill="auto"/>
            <w:noWrap/>
            <w:vAlign w:val="center"/>
          </w:tcPr>
          <w:p w14:paraId="315BB718" w14:textId="77777777" w:rsidR="003D4DE8" w:rsidRPr="006A15E5" w:rsidRDefault="003D4DE8" w:rsidP="00437E61">
            <w:pPr>
              <w:jc w:val="center"/>
              <w:rPr>
                <w:color w:val="000000"/>
                <w:sz w:val="20"/>
                <w:szCs w:val="20"/>
              </w:rPr>
            </w:pPr>
            <w:r w:rsidRPr="006A15E5">
              <w:rPr>
                <w:b/>
                <w:bCs/>
                <w:color w:val="000000"/>
                <w:sz w:val="20"/>
                <w:szCs w:val="20"/>
              </w:rPr>
              <w:t>TRA-moral</w:t>
            </w:r>
          </w:p>
        </w:tc>
        <w:tc>
          <w:tcPr>
            <w:tcW w:w="2618" w:type="dxa"/>
            <w:shd w:val="clear" w:color="auto" w:fill="auto"/>
            <w:noWrap/>
            <w:vAlign w:val="center"/>
          </w:tcPr>
          <w:p w14:paraId="268BE970" w14:textId="77777777" w:rsidR="003D4DE8" w:rsidRPr="006A15E5" w:rsidRDefault="003D4DE8" w:rsidP="00437E61">
            <w:pPr>
              <w:jc w:val="center"/>
              <w:rPr>
                <w:color w:val="000000"/>
                <w:sz w:val="20"/>
                <w:szCs w:val="20"/>
              </w:rPr>
            </w:pPr>
            <w:r w:rsidRPr="006A15E5">
              <w:rPr>
                <w:b/>
                <w:bCs/>
                <w:color w:val="000000"/>
                <w:sz w:val="20"/>
                <w:szCs w:val="20"/>
              </w:rPr>
              <w:t>TPB</w:t>
            </w:r>
          </w:p>
        </w:tc>
        <w:tc>
          <w:tcPr>
            <w:tcW w:w="2250" w:type="dxa"/>
            <w:shd w:val="clear" w:color="auto" w:fill="auto"/>
            <w:noWrap/>
            <w:vAlign w:val="center"/>
          </w:tcPr>
          <w:p w14:paraId="60873FBB" w14:textId="77777777" w:rsidR="003D4DE8" w:rsidRPr="006A15E5" w:rsidRDefault="003D4DE8" w:rsidP="00437E61">
            <w:pPr>
              <w:jc w:val="center"/>
              <w:rPr>
                <w:color w:val="000000"/>
                <w:sz w:val="20"/>
                <w:szCs w:val="20"/>
              </w:rPr>
            </w:pPr>
            <w:r w:rsidRPr="006A15E5">
              <w:rPr>
                <w:b/>
                <w:bCs/>
                <w:color w:val="000000"/>
                <w:sz w:val="20"/>
                <w:szCs w:val="20"/>
              </w:rPr>
              <w:t>TPB-moral</w:t>
            </w:r>
          </w:p>
        </w:tc>
      </w:tr>
      <w:tr w:rsidR="003D4DE8" w:rsidRPr="00D0095F" w14:paraId="683D747A" w14:textId="77777777" w:rsidTr="00527777">
        <w:tblPrEx>
          <w:tblW w:w="11695" w:type="dxa"/>
          <w:jc w:val="center"/>
          <w:tblBorders>
            <w:top w:val="single" w:sz="4" w:space="0" w:color="auto"/>
            <w:bottom w:val="single" w:sz="4" w:space="0" w:color="auto"/>
            <w:insideH w:val="single" w:sz="4" w:space="0" w:color="auto"/>
          </w:tblBorders>
          <w:tblPrExChange w:id="146" w:author="Bijesh Mishra" w:date="2023-03-02T16:35:00Z">
            <w:tblPrEx>
              <w:tblW w:w="11695" w:type="dxa"/>
              <w:jc w:val="center"/>
              <w:tblBorders>
                <w:top w:val="single" w:sz="4" w:space="0" w:color="auto"/>
                <w:bottom w:val="single" w:sz="4" w:space="0" w:color="auto"/>
                <w:insideH w:val="single" w:sz="4" w:space="0" w:color="auto"/>
              </w:tblBorders>
            </w:tblPrEx>
          </w:tblPrExChange>
        </w:tblPrEx>
        <w:trPr>
          <w:trHeight w:val="260"/>
          <w:jc w:val="center"/>
          <w:trPrChange w:id="147" w:author="Bijesh Mishra" w:date="2023-03-02T16:35:00Z">
            <w:trPr>
              <w:trHeight w:val="260"/>
              <w:jc w:val="center"/>
            </w:trPr>
          </w:trPrChange>
        </w:trPr>
        <w:tc>
          <w:tcPr>
            <w:tcW w:w="2629" w:type="dxa"/>
            <w:vMerge/>
            <w:tcBorders>
              <w:bottom w:val="single" w:sz="4" w:space="0" w:color="auto"/>
            </w:tcBorders>
            <w:shd w:val="clear" w:color="auto" w:fill="auto"/>
            <w:noWrap/>
            <w:vAlign w:val="center"/>
            <w:tcPrChange w:id="148" w:author="Bijesh Mishra" w:date="2023-03-02T16:35:00Z">
              <w:tcPr>
                <w:tcW w:w="2629" w:type="dxa"/>
                <w:vMerge/>
                <w:shd w:val="clear" w:color="auto" w:fill="auto"/>
                <w:noWrap/>
                <w:vAlign w:val="center"/>
              </w:tcPr>
            </w:tcPrChange>
          </w:tcPr>
          <w:p w14:paraId="33F85C3E" w14:textId="77777777" w:rsidR="003D4DE8" w:rsidRPr="006A15E5" w:rsidRDefault="003D4DE8" w:rsidP="00437E61">
            <w:pPr>
              <w:jc w:val="center"/>
              <w:rPr>
                <w:b/>
                <w:bCs/>
                <w:color w:val="000000"/>
                <w:sz w:val="20"/>
                <w:szCs w:val="20"/>
              </w:rPr>
            </w:pPr>
          </w:p>
        </w:tc>
        <w:tc>
          <w:tcPr>
            <w:tcW w:w="2046" w:type="dxa"/>
            <w:tcBorders>
              <w:bottom w:val="single" w:sz="4" w:space="0" w:color="auto"/>
            </w:tcBorders>
            <w:shd w:val="clear" w:color="auto" w:fill="auto"/>
            <w:noWrap/>
            <w:vAlign w:val="center"/>
            <w:tcPrChange w:id="149" w:author="Bijesh Mishra" w:date="2023-03-02T16:35:00Z">
              <w:tcPr>
                <w:tcW w:w="2046" w:type="dxa"/>
                <w:shd w:val="clear" w:color="auto" w:fill="auto"/>
                <w:noWrap/>
                <w:vAlign w:val="center"/>
              </w:tcPr>
            </w:tcPrChange>
          </w:tcPr>
          <w:p w14:paraId="59F78426" w14:textId="77777777" w:rsidR="003D4DE8" w:rsidRPr="006A15E5" w:rsidRDefault="003D4DE8" w:rsidP="00437E61">
            <w:pPr>
              <w:jc w:val="center"/>
              <w:rPr>
                <w:b/>
                <w:bCs/>
                <w:color w:val="000000"/>
                <w:sz w:val="20"/>
                <w:szCs w:val="20"/>
              </w:rPr>
            </w:pPr>
            <w:r w:rsidRPr="006A15E5">
              <w:rPr>
                <w:b/>
                <w:bCs/>
                <w:color w:val="000000"/>
                <w:sz w:val="20"/>
                <w:szCs w:val="20"/>
              </w:rPr>
              <w:t>Coef.  (Std. Er.)</w:t>
            </w:r>
          </w:p>
        </w:tc>
        <w:tc>
          <w:tcPr>
            <w:tcW w:w="2152" w:type="dxa"/>
            <w:tcBorders>
              <w:bottom w:val="single" w:sz="4" w:space="0" w:color="auto"/>
            </w:tcBorders>
            <w:shd w:val="clear" w:color="auto" w:fill="auto"/>
            <w:noWrap/>
            <w:vAlign w:val="center"/>
            <w:tcPrChange w:id="150" w:author="Bijesh Mishra" w:date="2023-03-02T16:35:00Z">
              <w:tcPr>
                <w:tcW w:w="2152" w:type="dxa"/>
                <w:shd w:val="clear" w:color="auto" w:fill="auto"/>
                <w:noWrap/>
                <w:vAlign w:val="center"/>
              </w:tcPr>
            </w:tcPrChange>
          </w:tcPr>
          <w:p w14:paraId="0795868A" w14:textId="77777777" w:rsidR="003D4DE8" w:rsidRPr="006A15E5" w:rsidRDefault="003D4DE8" w:rsidP="00437E61">
            <w:pPr>
              <w:jc w:val="center"/>
              <w:rPr>
                <w:b/>
                <w:bCs/>
                <w:color w:val="000000"/>
                <w:sz w:val="20"/>
                <w:szCs w:val="20"/>
              </w:rPr>
            </w:pPr>
            <w:r w:rsidRPr="006A15E5">
              <w:rPr>
                <w:b/>
                <w:bCs/>
                <w:color w:val="000000"/>
                <w:sz w:val="20"/>
                <w:szCs w:val="20"/>
              </w:rPr>
              <w:t>Coef.  (Std. Er.)</w:t>
            </w:r>
          </w:p>
        </w:tc>
        <w:tc>
          <w:tcPr>
            <w:tcW w:w="2618" w:type="dxa"/>
            <w:tcBorders>
              <w:bottom w:val="single" w:sz="4" w:space="0" w:color="auto"/>
            </w:tcBorders>
            <w:shd w:val="clear" w:color="auto" w:fill="auto"/>
            <w:noWrap/>
            <w:vAlign w:val="center"/>
            <w:tcPrChange w:id="151" w:author="Bijesh Mishra" w:date="2023-03-02T16:35:00Z">
              <w:tcPr>
                <w:tcW w:w="2618" w:type="dxa"/>
                <w:shd w:val="clear" w:color="auto" w:fill="auto"/>
                <w:noWrap/>
                <w:vAlign w:val="center"/>
              </w:tcPr>
            </w:tcPrChange>
          </w:tcPr>
          <w:p w14:paraId="0E5722B8" w14:textId="77777777" w:rsidR="003D4DE8" w:rsidRPr="006A15E5" w:rsidRDefault="003D4DE8" w:rsidP="00437E61">
            <w:pPr>
              <w:jc w:val="center"/>
              <w:rPr>
                <w:b/>
                <w:bCs/>
                <w:color w:val="000000"/>
                <w:sz w:val="20"/>
                <w:szCs w:val="20"/>
              </w:rPr>
            </w:pPr>
            <w:r w:rsidRPr="006A15E5">
              <w:rPr>
                <w:b/>
                <w:bCs/>
                <w:color w:val="000000"/>
                <w:sz w:val="20"/>
                <w:szCs w:val="20"/>
              </w:rPr>
              <w:t>Coef.  (Std. Er.)</w:t>
            </w:r>
          </w:p>
        </w:tc>
        <w:tc>
          <w:tcPr>
            <w:tcW w:w="2250" w:type="dxa"/>
            <w:tcBorders>
              <w:bottom w:val="single" w:sz="4" w:space="0" w:color="auto"/>
            </w:tcBorders>
            <w:shd w:val="clear" w:color="auto" w:fill="auto"/>
            <w:noWrap/>
            <w:vAlign w:val="center"/>
            <w:tcPrChange w:id="152" w:author="Bijesh Mishra" w:date="2023-03-02T16:35:00Z">
              <w:tcPr>
                <w:tcW w:w="2250" w:type="dxa"/>
                <w:shd w:val="clear" w:color="auto" w:fill="auto"/>
                <w:noWrap/>
                <w:vAlign w:val="center"/>
              </w:tcPr>
            </w:tcPrChange>
          </w:tcPr>
          <w:p w14:paraId="3FDBA45E" w14:textId="77777777" w:rsidR="003D4DE8" w:rsidRPr="006A15E5" w:rsidRDefault="003D4DE8" w:rsidP="00437E61">
            <w:pPr>
              <w:jc w:val="center"/>
              <w:rPr>
                <w:b/>
                <w:bCs/>
                <w:color w:val="000000"/>
                <w:sz w:val="20"/>
                <w:szCs w:val="20"/>
              </w:rPr>
            </w:pPr>
            <w:r w:rsidRPr="006A15E5">
              <w:rPr>
                <w:b/>
                <w:bCs/>
                <w:color w:val="000000"/>
                <w:sz w:val="20"/>
                <w:szCs w:val="20"/>
              </w:rPr>
              <w:t>Coef.  (Std. Er.)</w:t>
            </w:r>
          </w:p>
        </w:tc>
      </w:tr>
      <w:tr w:rsidR="003D4DE8" w:rsidRPr="00D0095F" w14:paraId="7DBC1BFA" w14:textId="77777777" w:rsidTr="00527777">
        <w:tblPrEx>
          <w:tblW w:w="11695" w:type="dxa"/>
          <w:jc w:val="center"/>
          <w:tblBorders>
            <w:top w:val="single" w:sz="4" w:space="0" w:color="auto"/>
            <w:bottom w:val="single" w:sz="4" w:space="0" w:color="auto"/>
            <w:insideH w:val="single" w:sz="4" w:space="0" w:color="auto"/>
          </w:tblBorders>
          <w:tblPrExChange w:id="153" w:author="Bijesh Mishra" w:date="2023-03-02T16:35:00Z">
            <w:tblPrEx>
              <w:tblW w:w="11695" w:type="dxa"/>
              <w:jc w:val="center"/>
              <w:tblBorders>
                <w:top w:val="single" w:sz="4" w:space="0" w:color="auto"/>
                <w:bottom w:val="single" w:sz="4" w:space="0" w:color="auto"/>
                <w:insideH w:val="single" w:sz="4" w:space="0" w:color="auto"/>
              </w:tblBorders>
            </w:tblPrEx>
          </w:tblPrExChange>
        </w:tblPrEx>
        <w:trPr>
          <w:trHeight w:val="260"/>
          <w:jc w:val="center"/>
          <w:trPrChange w:id="154" w:author="Bijesh Mishra" w:date="2023-03-02T16:35:00Z">
            <w:trPr>
              <w:trHeight w:val="260"/>
              <w:jc w:val="center"/>
            </w:trPr>
          </w:trPrChange>
        </w:trPr>
        <w:tc>
          <w:tcPr>
            <w:tcW w:w="2629" w:type="dxa"/>
            <w:tcBorders>
              <w:bottom w:val="nil"/>
            </w:tcBorders>
            <w:shd w:val="clear" w:color="auto" w:fill="auto"/>
            <w:noWrap/>
            <w:vAlign w:val="center"/>
            <w:hideMark/>
            <w:tcPrChange w:id="155" w:author="Bijesh Mishra" w:date="2023-03-02T16:35:00Z">
              <w:tcPr>
                <w:tcW w:w="2629" w:type="dxa"/>
                <w:shd w:val="clear" w:color="auto" w:fill="auto"/>
                <w:noWrap/>
                <w:vAlign w:val="center"/>
                <w:hideMark/>
              </w:tcPr>
            </w:tcPrChange>
          </w:tcPr>
          <w:p w14:paraId="18AA4D5B" w14:textId="77777777" w:rsidR="003D4DE8" w:rsidRPr="006A15E5" w:rsidRDefault="003D4DE8" w:rsidP="00437E61">
            <w:pPr>
              <w:jc w:val="center"/>
              <w:rPr>
                <w:i/>
                <w:iCs/>
                <w:color w:val="000000"/>
                <w:sz w:val="20"/>
                <w:szCs w:val="20"/>
              </w:rPr>
            </w:pPr>
            <w:r w:rsidRPr="006A15E5">
              <w:rPr>
                <w:i/>
                <w:iCs/>
                <w:color w:val="000000"/>
                <w:sz w:val="20"/>
                <w:szCs w:val="20"/>
              </w:rPr>
              <w:t>SN*ATT</w:t>
            </w:r>
          </w:p>
        </w:tc>
        <w:tc>
          <w:tcPr>
            <w:tcW w:w="2046" w:type="dxa"/>
            <w:tcBorders>
              <w:bottom w:val="nil"/>
            </w:tcBorders>
            <w:shd w:val="clear" w:color="auto" w:fill="auto"/>
            <w:noWrap/>
            <w:vAlign w:val="center"/>
            <w:hideMark/>
            <w:tcPrChange w:id="156" w:author="Bijesh Mishra" w:date="2023-03-02T16:35:00Z">
              <w:tcPr>
                <w:tcW w:w="2046" w:type="dxa"/>
                <w:shd w:val="clear" w:color="auto" w:fill="auto"/>
                <w:noWrap/>
                <w:vAlign w:val="center"/>
                <w:hideMark/>
              </w:tcPr>
            </w:tcPrChange>
          </w:tcPr>
          <w:p w14:paraId="58665826" w14:textId="77777777" w:rsidR="003D4DE8" w:rsidRPr="006A15E5" w:rsidRDefault="003D4DE8" w:rsidP="00437E61">
            <w:pPr>
              <w:jc w:val="center"/>
              <w:rPr>
                <w:sz w:val="20"/>
                <w:szCs w:val="20"/>
              </w:rPr>
            </w:pPr>
            <w:r w:rsidRPr="006A15E5">
              <w:rPr>
                <w:sz w:val="20"/>
                <w:szCs w:val="20"/>
              </w:rPr>
              <w:t>0.40 *** (0.09)</w:t>
            </w:r>
          </w:p>
        </w:tc>
        <w:tc>
          <w:tcPr>
            <w:tcW w:w="2152" w:type="dxa"/>
            <w:tcBorders>
              <w:bottom w:val="nil"/>
            </w:tcBorders>
            <w:shd w:val="clear" w:color="auto" w:fill="auto"/>
            <w:noWrap/>
            <w:vAlign w:val="center"/>
            <w:hideMark/>
            <w:tcPrChange w:id="157" w:author="Bijesh Mishra" w:date="2023-03-02T16:35:00Z">
              <w:tcPr>
                <w:tcW w:w="2152" w:type="dxa"/>
                <w:shd w:val="clear" w:color="auto" w:fill="auto"/>
                <w:noWrap/>
                <w:vAlign w:val="center"/>
                <w:hideMark/>
              </w:tcPr>
            </w:tcPrChange>
          </w:tcPr>
          <w:p w14:paraId="69509D91" w14:textId="77777777" w:rsidR="003D4DE8" w:rsidRPr="006A15E5" w:rsidRDefault="003D4DE8" w:rsidP="00437E61">
            <w:pPr>
              <w:jc w:val="center"/>
              <w:rPr>
                <w:sz w:val="20"/>
                <w:szCs w:val="20"/>
              </w:rPr>
            </w:pPr>
            <w:r w:rsidRPr="006A15E5">
              <w:rPr>
                <w:sz w:val="20"/>
                <w:szCs w:val="20"/>
              </w:rPr>
              <w:t>0.40 *** (0.09)</w:t>
            </w:r>
          </w:p>
        </w:tc>
        <w:tc>
          <w:tcPr>
            <w:tcW w:w="2618" w:type="dxa"/>
            <w:tcBorders>
              <w:bottom w:val="nil"/>
            </w:tcBorders>
            <w:shd w:val="clear" w:color="auto" w:fill="auto"/>
            <w:noWrap/>
            <w:vAlign w:val="center"/>
            <w:hideMark/>
            <w:tcPrChange w:id="158" w:author="Bijesh Mishra" w:date="2023-03-02T16:35:00Z">
              <w:tcPr>
                <w:tcW w:w="2618" w:type="dxa"/>
                <w:shd w:val="clear" w:color="auto" w:fill="auto"/>
                <w:noWrap/>
                <w:vAlign w:val="center"/>
                <w:hideMark/>
              </w:tcPr>
            </w:tcPrChange>
          </w:tcPr>
          <w:p w14:paraId="54B9B5DE" w14:textId="77777777" w:rsidR="003D4DE8" w:rsidRPr="006A15E5" w:rsidRDefault="003D4DE8" w:rsidP="00437E61">
            <w:pPr>
              <w:jc w:val="center"/>
              <w:rPr>
                <w:sz w:val="20"/>
                <w:szCs w:val="20"/>
              </w:rPr>
            </w:pPr>
            <w:r w:rsidRPr="006A15E5">
              <w:rPr>
                <w:sz w:val="20"/>
                <w:szCs w:val="20"/>
              </w:rPr>
              <w:t>0.40 *** (0.09)</w:t>
            </w:r>
          </w:p>
        </w:tc>
        <w:tc>
          <w:tcPr>
            <w:tcW w:w="2250" w:type="dxa"/>
            <w:tcBorders>
              <w:bottom w:val="nil"/>
            </w:tcBorders>
            <w:shd w:val="clear" w:color="auto" w:fill="auto"/>
            <w:noWrap/>
            <w:vAlign w:val="center"/>
            <w:hideMark/>
            <w:tcPrChange w:id="159" w:author="Bijesh Mishra" w:date="2023-03-02T16:35:00Z">
              <w:tcPr>
                <w:tcW w:w="2250" w:type="dxa"/>
                <w:shd w:val="clear" w:color="auto" w:fill="auto"/>
                <w:noWrap/>
                <w:vAlign w:val="center"/>
                <w:hideMark/>
              </w:tcPr>
            </w:tcPrChange>
          </w:tcPr>
          <w:p w14:paraId="7382D897" w14:textId="77777777" w:rsidR="003D4DE8" w:rsidRPr="006A15E5" w:rsidRDefault="003D4DE8" w:rsidP="00437E61">
            <w:pPr>
              <w:jc w:val="center"/>
              <w:rPr>
                <w:sz w:val="20"/>
                <w:szCs w:val="20"/>
              </w:rPr>
            </w:pPr>
            <w:r w:rsidRPr="006A15E5">
              <w:rPr>
                <w:sz w:val="20"/>
                <w:szCs w:val="20"/>
              </w:rPr>
              <w:t>0.40 *** (0.09)</w:t>
            </w:r>
          </w:p>
        </w:tc>
      </w:tr>
      <w:tr w:rsidR="003D4DE8" w:rsidRPr="00D0095F" w14:paraId="17F22DDD" w14:textId="77777777" w:rsidTr="00527777">
        <w:tblPrEx>
          <w:tblW w:w="11695" w:type="dxa"/>
          <w:jc w:val="center"/>
          <w:tblBorders>
            <w:top w:val="single" w:sz="4" w:space="0" w:color="auto"/>
            <w:bottom w:val="single" w:sz="4" w:space="0" w:color="auto"/>
            <w:insideH w:val="single" w:sz="4" w:space="0" w:color="auto"/>
          </w:tblBorders>
          <w:tblPrExChange w:id="160" w:author="Bijesh Mishra" w:date="2023-03-02T16:35:00Z">
            <w:tblPrEx>
              <w:tblW w:w="11695" w:type="dxa"/>
              <w:jc w:val="center"/>
              <w:tblBorders>
                <w:top w:val="single" w:sz="4" w:space="0" w:color="auto"/>
                <w:bottom w:val="single" w:sz="4" w:space="0" w:color="auto"/>
                <w:insideH w:val="single" w:sz="4" w:space="0" w:color="auto"/>
              </w:tblBorders>
            </w:tblPrEx>
          </w:tblPrExChange>
        </w:tblPrEx>
        <w:trPr>
          <w:trHeight w:val="260"/>
          <w:jc w:val="center"/>
          <w:trPrChange w:id="161" w:author="Bijesh Mishra" w:date="2023-03-02T16:35:00Z">
            <w:trPr>
              <w:trHeight w:val="260"/>
              <w:jc w:val="center"/>
            </w:trPr>
          </w:trPrChange>
        </w:trPr>
        <w:tc>
          <w:tcPr>
            <w:tcW w:w="2629" w:type="dxa"/>
            <w:tcBorders>
              <w:top w:val="nil"/>
              <w:bottom w:val="nil"/>
            </w:tcBorders>
            <w:shd w:val="clear" w:color="auto" w:fill="auto"/>
            <w:noWrap/>
            <w:vAlign w:val="center"/>
            <w:hideMark/>
            <w:tcPrChange w:id="162" w:author="Bijesh Mishra" w:date="2023-03-02T16:35:00Z">
              <w:tcPr>
                <w:tcW w:w="2629" w:type="dxa"/>
                <w:shd w:val="clear" w:color="auto" w:fill="auto"/>
                <w:noWrap/>
                <w:vAlign w:val="center"/>
                <w:hideMark/>
              </w:tcPr>
            </w:tcPrChange>
          </w:tcPr>
          <w:p w14:paraId="348A413A" w14:textId="77777777" w:rsidR="003D4DE8" w:rsidRPr="006A15E5" w:rsidRDefault="003D4DE8" w:rsidP="00437E61">
            <w:pPr>
              <w:jc w:val="center"/>
              <w:rPr>
                <w:i/>
                <w:iCs/>
                <w:color w:val="000000"/>
                <w:sz w:val="20"/>
                <w:szCs w:val="20"/>
              </w:rPr>
            </w:pPr>
            <w:r w:rsidRPr="006A15E5">
              <w:rPr>
                <w:i/>
                <w:iCs/>
                <w:color w:val="000000"/>
                <w:sz w:val="20"/>
                <w:szCs w:val="20"/>
              </w:rPr>
              <w:t>SN*PBC</w:t>
            </w:r>
          </w:p>
        </w:tc>
        <w:tc>
          <w:tcPr>
            <w:tcW w:w="2046" w:type="dxa"/>
            <w:tcBorders>
              <w:top w:val="nil"/>
              <w:bottom w:val="nil"/>
            </w:tcBorders>
            <w:shd w:val="clear" w:color="auto" w:fill="auto"/>
            <w:noWrap/>
            <w:vAlign w:val="center"/>
            <w:hideMark/>
            <w:tcPrChange w:id="163" w:author="Bijesh Mishra" w:date="2023-03-02T16:35:00Z">
              <w:tcPr>
                <w:tcW w:w="2046" w:type="dxa"/>
                <w:shd w:val="clear" w:color="auto" w:fill="auto"/>
                <w:noWrap/>
                <w:vAlign w:val="center"/>
                <w:hideMark/>
              </w:tcPr>
            </w:tcPrChange>
          </w:tcPr>
          <w:p w14:paraId="36F52E34" w14:textId="77777777" w:rsidR="003D4DE8" w:rsidRPr="006A15E5" w:rsidRDefault="003D4DE8" w:rsidP="00437E61">
            <w:pPr>
              <w:jc w:val="center"/>
              <w:rPr>
                <w:sz w:val="20"/>
                <w:szCs w:val="20"/>
              </w:rPr>
            </w:pPr>
            <w:r w:rsidRPr="006A15E5">
              <w:rPr>
                <w:sz w:val="20"/>
                <w:szCs w:val="20"/>
              </w:rPr>
              <w:t>-</w:t>
            </w:r>
          </w:p>
        </w:tc>
        <w:tc>
          <w:tcPr>
            <w:tcW w:w="2152" w:type="dxa"/>
            <w:tcBorders>
              <w:top w:val="nil"/>
              <w:bottom w:val="nil"/>
            </w:tcBorders>
            <w:shd w:val="clear" w:color="auto" w:fill="auto"/>
            <w:noWrap/>
            <w:vAlign w:val="center"/>
            <w:hideMark/>
            <w:tcPrChange w:id="164" w:author="Bijesh Mishra" w:date="2023-03-02T16:35:00Z">
              <w:tcPr>
                <w:tcW w:w="2152" w:type="dxa"/>
                <w:shd w:val="clear" w:color="auto" w:fill="auto"/>
                <w:noWrap/>
                <w:vAlign w:val="center"/>
                <w:hideMark/>
              </w:tcPr>
            </w:tcPrChange>
          </w:tcPr>
          <w:p w14:paraId="76FA5C73" w14:textId="77777777" w:rsidR="003D4DE8" w:rsidRPr="006A15E5" w:rsidRDefault="003D4DE8" w:rsidP="00437E61">
            <w:pPr>
              <w:jc w:val="center"/>
              <w:rPr>
                <w:sz w:val="20"/>
                <w:szCs w:val="20"/>
              </w:rPr>
            </w:pPr>
            <w:r w:rsidRPr="006A15E5">
              <w:rPr>
                <w:sz w:val="20"/>
                <w:szCs w:val="20"/>
              </w:rPr>
              <w:t>-</w:t>
            </w:r>
          </w:p>
        </w:tc>
        <w:tc>
          <w:tcPr>
            <w:tcW w:w="2618" w:type="dxa"/>
            <w:tcBorders>
              <w:top w:val="nil"/>
              <w:bottom w:val="nil"/>
            </w:tcBorders>
            <w:shd w:val="clear" w:color="auto" w:fill="auto"/>
            <w:noWrap/>
            <w:vAlign w:val="center"/>
            <w:hideMark/>
            <w:tcPrChange w:id="165" w:author="Bijesh Mishra" w:date="2023-03-02T16:35:00Z">
              <w:tcPr>
                <w:tcW w:w="2618" w:type="dxa"/>
                <w:shd w:val="clear" w:color="auto" w:fill="auto"/>
                <w:noWrap/>
                <w:vAlign w:val="center"/>
                <w:hideMark/>
              </w:tcPr>
            </w:tcPrChange>
          </w:tcPr>
          <w:p w14:paraId="7DB9A6A1" w14:textId="77777777" w:rsidR="003D4DE8" w:rsidRPr="006A15E5" w:rsidRDefault="003D4DE8" w:rsidP="00437E61">
            <w:pPr>
              <w:jc w:val="center"/>
              <w:rPr>
                <w:sz w:val="20"/>
                <w:szCs w:val="20"/>
              </w:rPr>
            </w:pPr>
            <w:r w:rsidRPr="006A15E5">
              <w:rPr>
                <w:sz w:val="20"/>
                <w:szCs w:val="20"/>
              </w:rPr>
              <w:t>0.71 *** (0.11)</w:t>
            </w:r>
          </w:p>
        </w:tc>
        <w:tc>
          <w:tcPr>
            <w:tcW w:w="2250" w:type="dxa"/>
            <w:tcBorders>
              <w:top w:val="nil"/>
              <w:bottom w:val="nil"/>
            </w:tcBorders>
            <w:shd w:val="clear" w:color="auto" w:fill="auto"/>
            <w:noWrap/>
            <w:vAlign w:val="center"/>
            <w:hideMark/>
            <w:tcPrChange w:id="166" w:author="Bijesh Mishra" w:date="2023-03-02T16:35:00Z">
              <w:tcPr>
                <w:tcW w:w="2250" w:type="dxa"/>
                <w:shd w:val="clear" w:color="auto" w:fill="auto"/>
                <w:noWrap/>
                <w:vAlign w:val="center"/>
                <w:hideMark/>
              </w:tcPr>
            </w:tcPrChange>
          </w:tcPr>
          <w:p w14:paraId="563A5C42" w14:textId="77777777" w:rsidR="003D4DE8" w:rsidRPr="006A15E5" w:rsidRDefault="003D4DE8" w:rsidP="00437E61">
            <w:pPr>
              <w:jc w:val="center"/>
              <w:rPr>
                <w:sz w:val="20"/>
                <w:szCs w:val="20"/>
              </w:rPr>
            </w:pPr>
            <w:r w:rsidRPr="006A15E5">
              <w:rPr>
                <w:sz w:val="20"/>
                <w:szCs w:val="20"/>
              </w:rPr>
              <w:t>0.69 *** (0.10)</w:t>
            </w:r>
          </w:p>
        </w:tc>
      </w:tr>
      <w:tr w:rsidR="003D4DE8" w:rsidRPr="00D0095F" w14:paraId="5CF829A6" w14:textId="77777777" w:rsidTr="00527777">
        <w:tblPrEx>
          <w:tblW w:w="11695" w:type="dxa"/>
          <w:jc w:val="center"/>
          <w:tblBorders>
            <w:top w:val="single" w:sz="4" w:space="0" w:color="auto"/>
            <w:bottom w:val="single" w:sz="4" w:space="0" w:color="auto"/>
            <w:insideH w:val="single" w:sz="4" w:space="0" w:color="auto"/>
          </w:tblBorders>
          <w:tblPrExChange w:id="167" w:author="Bijesh Mishra" w:date="2023-03-02T16:35:00Z">
            <w:tblPrEx>
              <w:tblW w:w="11695" w:type="dxa"/>
              <w:jc w:val="center"/>
              <w:tblBorders>
                <w:top w:val="single" w:sz="4" w:space="0" w:color="auto"/>
                <w:bottom w:val="single" w:sz="4" w:space="0" w:color="auto"/>
                <w:insideH w:val="single" w:sz="4" w:space="0" w:color="auto"/>
              </w:tblBorders>
            </w:tblPrEx>
          </w:tblPrExChange>
        </w:tblPrEx>
        <w:trPr>
          <w:trHeight w:val="260"/>
          <w:jc w:val="center"/>
          <w:trPrChange w:id="168" w:author="Bijesh Mishra" w:date="2023-03-02T16:35:00Z">
            <w:trPr>
              <w:trHeight w:val="260"/>
              <w:jc w:val="center"/>
            </w:trPr>
          </w:trPrChange>
        </w:trPr>
        <w:tc>
          <w:tcPr>
            <w:tcW w:w="2629" w:type="dxa"/>
            <w:tcBorders>
              <w:top w:val="nil"/>
            </w:tcBorders>
            <w:shd w:val="clear" w:color="auto" w:fill="auto"/>
            <w:noWrap/>
            <w:vAlign w:val="center"/>
            <w:hideMark/>
            <w:tcPrChange w:id="169" w:author="Bijesh Mishra" w:date="2023-03-02T16:35:00Z">
              <w:tcPr>
                <w:tcW w:w="2629" w:type="dxa"/>
                <w:shd w:val="clear" w:color="auto" w:fill="auto"/>
                <w:noWrap/>
                <w:vAlign w:val="center"/>
                <w:hideMark/>
              </w:tcPr>
            </w:tcPrChange>
          </w:tcPr>
          <w:p w14:paraId="40D6419D" w14:textId="77777777" w:rsidR="003D4DE8" w:rsidRPr="006A15E5" w:rsidRDefault="003D4DE8" w:rsidP="00437E61">
            <w:pPr>
              <w:jc w:val="center"/>
              <w:rPr>
                <w:i/>
                <w:iCs/>
                <w:color w:val="000000"/>
                <w:sz w:val="20"/>
                <w:szCs w:val="20"/>
              </w:rPr>
            </w:pPr>
            <w:r w:rsidRPr="006A15E5">
              <w:rPr>
                <w:i/>
                <w:iCs/>
                <w:color w:val="000000"/>
                <w:sz w:val="20"/>
                <w:szCs w:val="20"/>
              </w:rPr>
              <w:t>PBC*ATT</w:t>
            </w:r>
          </w:p>
        </w:tc>
        <w:tc>
          <w:tcPr>
            <w:tcW w:w="2046" w:type="dxa"/>
            <w:tcBorders>
              <w:top w:val="nil"/>
            </w:tcBorders>
            <w:shd w:val="clear" w:color="auto" w:fill="auto"/>
            <w:noWrap/>
            <w:vAlign w:val="center"/>
            <w:hideMark/>
            <w:tcPrChange w:id="170" w:author="Bijesh Mishra" w:date="2023-03-02T16:35:00Z">
              <w:tcPr>
                <w:tcW w:w="2046" w:type="dxa"/>
                <w:shd w:val="clear" w:color="auto" w:fill="auto"/>
                <w:noWrap/>
                <w:vAlign w:val="center"/>
                <w:hideMark/>
              </w:tcPr>
            </w:tcPrChange>
          </w:tcPr>
          <w:p w14:paraId="76A00510" w14:textId="77777777" w:rsidR="003D4DE8" w:rsidRPr="006A15E5" w:rsidRDefault="003D4DE8" w:rsidP="00437E61">
            <w:pPr>
              <w:jc w:val="center"/>
              <w:rPr>
                <w:sz w:val="20"/>
                <w:szCs w:val="20"/>
              </w:rPr>
            </w:pPr>
            <w:r w:rsidRPr="006A15E5">
              <w:rPr>
                <w:sz w:val="20"/>
                <w:szCs w:val="20"/>
              </w:rPr>
              <w:t>-</w:t>
            </w:r>
          </w:p>
        </w:tc>
        <w:tc>
          <w:tcPr>
            <w:tcW w:w="2152" w:type="dxa"/>
            <w:tcBorders>
              <w:top w:val="nil"/>
            </w:tcBorders>
            <w:shd w:val="clear" w:color="auto" w:fill="auto"/>
            <w:noWrap/>
            <w:vAlign w:val="center"/>
            <w:hideMark/>
            <w:tcPrChange w:id="171" w:author="Bijesh Mishra" w:date="2023-03-02T16:35:00Z">
              <w:tcPr>
                <w:tcW w:w="2152" w:type="dxa"/>
                <w:shd w:val="clear" w:color="auto" w:fill="auto"/>
                <w:noWrap/>
                <w:vAlign w:val="center"/>
                <w:hideMark/>
              </w:tcPr>
            </w:tcPrChange>
          </w:tcPr>
          <w:p w14:paraId="73EF3FA1" w14:textId="77777777" w:rsidR="003D4DE8" w:rsidRPr="006A15E5" w:rsidRDefault="003D4DE8" w:rsidP="00437E61">
            <w:pPr>
              <w:jc w:val="center"/>
              <w:rPr>
                <w:sz w:val="20"/>
                <w:szCs w:val="20"/>
              </w:rPr>
            </w:pPr>
            <w:r w:rsidRPr="006A15E5">
              <w:rPr>
                <w:sz w:val="20"/>
                <w:szCs w:val="20"/>
              </w:rPr>
              <w:t>-</w:t>
            </w:r>
          </w:p>
        </w:tc>
        <w:tc>
          <w:tcPr>
            <w:tcW w:w="2618" w:type="dxa"/>
            <w:tcBorders>
              <w:top w:val="nil"/>
            </w:tcBorders>
            <w:shd w:val="clear" w:color="auto" w:fill="auto"/>
            <w:noWrap/>
            <w:vAlign w:val="center"/>
            <w:hideMark/>
            <w:tcPrChange w:id="172" w:author="Bijesh Mishra" w:date="2023-03-02T16:35:00Z">
              <w:tcPr>
                <w:tcW w:w="2618" w:type="dxa"/>
                <w:shd w:val="clear" w:color="auto" w:fill="auto"/>
                <w:noWrap/>
                <w:vAlign w:val="center"/>
                <w:hideMark/>
              </w:tcPr>
            </w:tcPrChange>
          </w:tcPr>
          <w:p w14:paraId="3C68F767" w14:textId="77777777" w:rsidR="003D4DE8" w:rsidRPr="006A15E5" w:rsidRDefault="003D4DE8" w:rsidP="00437E61">
            <w:pPr>
              <w:jc w:val="center"/>
              <w:rPr>
                <w:sz w:val="20"/>
                <w:szCs w:val="20"/>
              </w:rPr>
            </w:pPr>
            <w:r w:rsidRPr="006A15E5">
              <w:rPr>
                <w:sz w:val="20"/>
                <w:szCs w:val="20"/>
              </w:rPr>
              <w:t>0.59 *** (0.10)</w:t>
            </w:r>
          </w:p>
        </w:tc>
        <w:tc>
          <w:tcPr>
            <w:tcW w:w="2250" w:type="dxa"/>
            <w:tcBorders>
              <w:top w:val="nil"/>
            </w:tcBorders>
            <w:shd w:val="clear" w:color="auto" w:fill="auto"/>
            <w:noWrap/>
            <w:vAlign w:val="center"/>
            <w:hideMark/>
            <w:tcPrChange w:id="173" w:author="Bijesh Mishra" w:date="2023-03-02T16:35:00Z">
              <w:tcPr>
                <w:tcW w:w="2250" w:type="dxa"/>
                <w:shd w:val="clear" w:color="auto" w:fill="auto"/>
                <w:noWrap/>
                <w:vAlign w:val="center"/>
                <w:hideMark/>
              </w:tcPr>
            </w:tcPrChange>
          </w:tcPr>
          <w:p w14:paraId="21E80442" w14:textId="77777777" w:rsidR="003D4DE8" w:rsidRPr="006A15E5" w:rsidRDefault="003D4DE8" w:rsidP="00437E61">
            <w:pPr>
              <w:jc w:val="center"/>
              <w:rPr>
                <w:sz w:val="20"/>
                <w:szCs w:val="20"/>
              </w:rPr>
            </w:pPr>
            <w:r w:rsidRPr="006A15E5">
              <w:rPr>
                <w:sz w:val="20"/>
                <w:szCs w:val="20"/>
              </w:rPr>
              <w:t>0.56 *** (0.09)</w:t>
            </w:r>
          </w:p>
        </w:tc>
      </w:tr>
      <w:tr w:rsidR="003D4DE8" w:rsidRPr="00D0095F" w14:paraId="5D6EE0E3" w14:textId="77777777" w:rsidTr="00162193">
        <w:trPr>
          <w:trHeight w:val="926"/>
          <w:jc w:val="center"/>
        </w:trPr>
        <w:tc>
          <w:tcPr>
            <w:tcW w:w="11695" w:type="dxa"/>
            <w:gridSpan w:val="5"/>
            <w:shd w:val="clear" w:color="auto" w:fill="auto"/>
            <w:noWrap/>
            <w:vAlign w:val="center"/>
          </w:tcPr>
          <w:p w14:paraId="37629EB2" w14:textId="77777777" w:rsidR="003D4DE8" w:rsidRPr="006A15E5" w:rsidRDefault="003D4DE8" w:rsidP="00437E61">
            <w:pPr>
              <w:rPr>
                <w:sz w:val="20"/>
                <w:szCs w:val="20"/>
              </w:rPr>
            </w:pPr>
            <w:r w:rsidRPr="006A15E5">
              <w:rPr>
                <w:sz w:val="20"/>
                <w:szCs w:val="20"/>
              </w:rPr>
              <w:t>Note: SN*ATT: Standardized correlation coefficient (</w:t>
            </w:r>
            <w:proofErr w:type="spellStart"/>
            <w:r w:rsidRPr="006A15E5">
              <w:rPr>
                <w:sz w:val="20"/>
                <w:szCs w:val="20"/>
              </w:rPr>
              <w:t>StataCorp</w:t>
            </w:r>
            <w:proofErr w:type="spellEnd"/>
            <w:r w:rsidRPr="006A15E5">
              <w:rPr>
                <w:sz w:val="20"/>
                <w:szCs w:val="20"/>
              </w:rPr>
              <w:t>, 2017) between subjective norms (SN) and attitudes (ATT).  Dashes (-) indicate irrelevant relationship in the model.  *** = p &lt; 0.001, ** = p &lt; 0.05 and * = p &lt; 0.10.</w:t>
            </w:r>
          </w:p>
        </w:tc>
      </w:tr>
    </w:tbl>
    <w:p w14:paraId="2F635C6B" w14:textId="77777777" w:rsidR="003D4DE8" w:rsidRPr="006A15E5" w:rsidRDefault="003D4DE8" w:rsidP="00437E61">
      <w:pPr>
        <w:pStyle w:val="Heading1"/>
        <w:spacing w:line="480" w:lineRule="auto"/>
        <w:rPr>
          <w:sz w:val="20"/>
          <w:szCs w:val="20"/>
        </w:rPr>
        <w:sectPr w:rsidR="003D4DE8" w:rsidRPr="006A15E5" w:rsidSect="00437E61">
          <w:pgSz w:w="15840" w:h="12240" w:orient="landscape"/>
          <w:pgMar w:top="1440" w:right="1440" w:bottom="1440" w:left="1440" w:header="720" w:footer="720" w:gutter="0"/>
          <w:lnNumType w:countBy="1" w:restart="continuous"/>
          <w:cols w:space="720"/>
          <w:docGrid w:linePitch="360"/>
        </w:sectPr>
      </w:pPr>
    </w:p>
    <w:p w14:paraId="1541D123" w14:textId="7686DAB4" w:rsidR="003D4DE8" w:rsidRPr="006A15E5" w:rsidRDefault="00716624" w:rsidP="00437E61">
      <w:pPr>
        <w:spacing w:line="480" w:lineRule="auto"/>
        <w:ind w:firstLine="720"/>
        <w:jc w:val="center"/>
        <w:rPr>
          <w:rFonts w:eastAsiaTheme="minorEastAsia"/>
          <w:sz w:val="20"/>
          <w:szCs w:val="20"/>
        </w:rPr>
      </w:pPr>
      <w:r w:rsidRPr="006A15E5">
        <w:rPr>
          <w:noProof/>
          <w:color w:val="FF0000"/>
          <w:sz w:val="20"/>
          <w:szCs w:val="20"/>
          <w:lang w:bidi="ar-SA"/>
        </w:rPr>
        <w:lastRenderedPageBreak/>
        <mc:AlternateContent>
          <mc:Choice Requires="wpg">
            <w:drawing>
              <wp:anchor distT="0" distB="0" distL="114300" distR="114300" simplePos="0" relativeHeight="251658242" behindDoc="0" locked="0" layoutInCell="1" allowOverlap="1" wp14:anchorId="60139449" wp14:editId="151D591D">
                <wp:simplePos x="0" y="0"/>
                <wp:positionH relativeFrom="column">
                  <wp:posOffset>309245</wp:posOffset>
                </wp:positionH>
                <wp:positionV relativeFrom="paragraph">
                  <wp:posOffset>-262255</wp:posOffset>
                </wp:positionV>
                <wp:extent cx="5448300" cy="6324600"/>
                <wp:effectExtent l="0" t="0" r="0" b="0"/>
                <wp:wrapNone/>
                <wp:docPr id="41" name="Group 41"/>
                <wp:cNvGraphicFramePr/>
                <a:graphic xmlns:a="http://schemas.openxmlformats.org/drawingml/2006/main">
                  <a:graphicData uri="http://schemas.microsoft.com/office/word/2010/wordprocessingGroup">
                    <wpg:wgp>
                      <wpg:cNvGrpSpPr/>
                      <wpg:grpSpPr>
                        <a:xfrm>
                          <a:off x="0" y="0"/>
                          <a:ext cx="5448300" cy="6324600"/>
                          <a:chOff x="269975" y="93054"/>
                          <a:chExt cx="5683202" cy="6596980"/>
                        </a:xfrm>
                      </wpg:grpSpPr>
                      <wpg:grpSp>
                        <wpg:cNvPr id="149" name="Group 149"/>
                        <wpg:cNvGrpSpPr/>
                        <wpg:grpSpPr>
                          <a:xfrm>
                            <a:off x="269975" y="93054"/>
                            <a:ext cx="5683202" cy="6596980"/>
                            <a:chOff x="-194744" y="93054"/>
                            <a:chExt cx="5683202" cy="6596980"/>
                          </a:xfrm>
                        </wpg:grpSpPr>
                        <wpg:grpSp>
                          <wpg:cNvPr id="147" name="Group 147"/>
                          <wpg:cNvGrpSpPr/>
                          <wpg:grpSpPr>
                            <a:xfrm>
                              <a:off x="1380617" y="93054"/>
                              <a:ext cx="3437818" cy="5701151"/>
                              <a:chOff x="1378049" y="93054"/>
                              <a:chExt cx="3437818" cy="5701151"/>
                            </a:xfrm>
                          </wpg:grpSpPr>
                          <wpg:grpSp>
                            <wpg:cNvPr id="145" name="Group 145"/>
                            <wpg:cNvGrpSpPr/>
                            <wpg:grpSpPr>
                              <a:xfrm>
                                <a:off x="1378049" y="2988046"/>
                                <a:ext cx="3437818" cy="2806159"/>
                                <a:chOff x="1378049" y="440062"/>
                                <a:chExt cx="3437818" cy="2806207"/>
                              </a:xfrm>
                            </wpg:grpSpPr>
                            <wpg:grpSp>
                              <wpg:cNvPr id="142" name="Group 142"/>
                              <wpg:cNvGrpSpPr/>
                              <wpg:grpSpPr>
                                <a:xfrm>
                                  <a:off x="1378049" y="440062"/>
                                  <a:ext cx="3437818" cy="2494019"/>
                                  <a:chOff x="1098352" y="378556"/>
                                  <a:chExt cx="3438065" cy="2494717"/>
                                </a:xfrm>
                              </wpg:grpSpPr>
                              <wps:wsp>
                                <wps:cNvPr id="136" name="Straight Connector 136"/>
                                <wps:cNvCnPr>
                                  <a:stCxn id="135" idx="1"/>
                                  <a:endCxn id="107" idx="4"/>
                                </wps:cNvCnPr>
                                <wps:spPr>
                                  <a:xfrm flipH="1" flipV="1">
                                    <a:off x="1941089" y="1210531"/>
                                    <a:ext cx="1670138" cy="1119862"/>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g:cNvPr id="105" name="Group 105"/>
                                <wpg:cNvGrpSpPr/>
                                <wpg:grpSpPr>
                                  <a:xfrm>
                                    <a:off x="1098352" y="378556"/>
                                    <a:ext cx="3438063" cy="2186551"/>
                                    <a:chOff x="1098480" y="378663"/>
                                    <a:chExt cx="3438462" cy="2187164"/>
                                  </a:xfrm>
                                </wpg:grpSpPr>
                                <wpg:grpSp>
                                  <wpg:cNvPr id="106" name="Group 106"/>
                                  <wpg:cNvGrpSpPr/>
                                  <wpg:grpSpPr>
                                    <a:xfrm>
                                      <a:off x="1098480" y="378663"/>
                                      <a:ext cx="3438462" cy="2187164"/>
                                      <a:chOff x="1304457" y="471130"/>
                                      <a:chExt cx="3438462" cy="2187164"/>
                                    </a:xfrm>
                                  </wpg:grpSpPr>
                                  <wps:wsp>
                                    <wps:cNvPr id="107" name="Oval 107"/>
                                    <wps:cNvSpPr/>
                                    <wps:spPr>
                                      <a:xfrm>
                                        <a:off x="1397278" y="471130"/>
                                        <a:ext cx="1500026" cy="8322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184A6"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304457" y="1826088"/>
                                        <a:ext cx="1500026" cy="8322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AA24F"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634341" y="751458"/>
                                        <a:ext cx="1108578" cy="831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1678D"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93"/>
                                    <wps:cNvCnPr>
                                      <a:stCxn id="107" idx="2"/>
                                      <a:endCxn id="108" idx="2"/>
                                    </wps:cNvCnPr>
                                    <wps:spPr>
                                      <a:xfrm rot="10800000" flipV="1">
                                        <a:off x="1304458" y="887235"/>
                                        <a:ext cx="92821" cy="1354957"/>
                                      </a:xfrm>
                                      <a:prstGeom prst="curvedConnector3">
                                        <a:avLst>
                                          <a:gd name="adj1" fmla="val 346326"/>
                                        </a:avLst>
                                      </a:prstGeom>
                                      <a:ln>
                                        <a:round/>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113" name="Straight Connector 113"/>
                                    <wps:cNvCnPr>
                                      <a:stCxn id="109" idx="2"/>
                                      <a:endCxn id="108" idx="7"/>
                                    </wps:cNvCnPr>
                                    <wps:spPr>
                                      <a:xfrm flipH="1">
                                        <a:off x="2584809" y="1167383"/>
                                        <a:ext cx="1049533" cy="780579"/>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15" name="Straight Connector 115"/>
                                    <wps:cNvCnPr>
                                      <a:stCxn id="109" idx="2"/>
                                      <a:endCxn id="107" idx="6"/>
                                    </wps:cNvCnPr>
                                    <wps:spPr>
                                      <a:xfrm flipH="1" flipV="1">
                                        <a:off x="2897304" y="887235"/>
                                        <a:ext cx="737038" cy="280149"/>
                                      </a:xfrm>
                                      <a:prstGeom prst="line">
                                        <a:avLst/>
                                      </a:prstGeom>
                                      <a:ln>
                                        <a:prstDash val="dash"/>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s:wsp>
                                  <wps:cNvPr id="116" name="Text Box 116"/>
                                  <wps:cNvSpPr txBox="1"/>
                                  <wps:spPr>
                                    <a:xfrm>
                                      <a:off x="2836094" y="782533"/>
                                      <a:ext cx="415307" cy="264661"/>
                                    </a:xfrm>
                                    <a:prstGeom prst="rect">
                                      <a:avLst/>
                                    </a:prstGeom>
                                    <a:solidFill>
                                      <a:schemeClr val="bg1"/>
                                    </a:solidFill>
                                    <a:ln w="6350">
                                      <a:noFill/>
                                    </a:ln>
                                  </wps:spPr>
                                  <wps:txbx>
                                    <w:txbxContent>
                                      <w:p w14:paraId="00DE3E34" w14:textId="77777777" w:rsidR="00564730" w:rsidRPr="00677F5F" w:rsidRDefault="00564730" w:rsidP="00564730">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2626912" y="1265752"/>
                                      <a:ext cx="624487" cy="289411"/>
                                    </a:xfrm>
                                    <a:prstGeom prst="rect">
                                      <a:avLst/>
                                    </a:prstGeom>
                                    <a:solidFill>
                                      <a:schemeClr val="bg1"/>
                                    </a:solidFill>
                                    <a:ln w="6350">
                                      <a:noFill/>
                                    </a:ln>
                                  </wps:spPr>
                                  <wps:txbx>
                                    <w:txbxContent>
                                      <w:p w14:paraId="69050A49" w14:textId="77777777" w:rsidR="00564730" w:rsidRPr="00677F5F" w:rsidRDefault="00564730" w:rsidP="00564730">
                                        <w:pPr>
                                          <w:jc w:val="center"/>
                                          <w:rPr>
                                            <w:sz w:val="20"/>
                                            <w:szCs w:val="20"/>
                                          </w:rPr>
                                        </w:pPr>
                                        <w:r w:rsidRPr="00677F5F">
                                          <w:rPr>
                                            <w:sz w:val="20"/>
                                            <w:szCs w:val="20"/>
                                          </w:rPr>
                                          <w:t>- 0.31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Oval 135"/>
                                <wps:cNvSpPr/>
                                <wps:spPr>
                                  <a:xfrm>
                                    <a:off x="3452491" y="2237249"/>
                                    <a:ext cx="1083926" cy="6360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8719C" w14:textId="77777777" w:rsidR="00564730" w:rsidRPr="00677F5F" w:rsidRDefault="00564730" w:rsidP="00564730">
                                      <w:pPr>
                                        <w:jc w:val="center"/>
                                        <w:rPr>
                                          <w:color w:val="000000" w:themeColor="text1"/>
                                          <w:sz w:val="20"/>
                                          <w:szCs w:val="20"/>
                                        </w:rPr>
                                      </w:pPr>
                                      <w:r w:rsidRPr="00677F5F">
                                        <w:rPr>
                                          <w:color w:val="000000" w:themeColor="text1"/>
                                          <w:sz w:val="20"/>
                                          <w:szCs w:val="20"/>
                                        </w:rPr>
                                        <w:t>Moral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a:stCxn id="135" idx="2"/>
                                  <a:endCxn id="108" idx="5"/>
                                </wps:cNvCnPr>
                                <wps:spPr>
                                  <a:xfrm flipH="1" flipV="1">
                                    <a:off x="2378556" y="2443267"/>
                                    <a:ext cx="1073935" cy="111995"/>
                                  </a:xfrm>
                                  <a:prstGeom prst="line">
                                    <a:avLst/>
                                  </a:prstGeom>
                                  <a:ln>
                                    <a:prstDash val="dash"/>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38" name="Straight Connector 138"/>
                                <wps:cNvCnPr>
                                  <a:stCxn id="109" idx="4"/>
                                  <a:endCxn id="135" idx="0"/>
                                </wps:cNvCnPr>
                                <wps:spPr>
                                  <a:xfrm>
                                    <a:off x="3982192" y="1490422"/>
                                    <a:ext cx="12262" cy="746827"/>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139" name="Text Box 139"/>
                                <wps:cNvSpPr txBox="1"/>
                                <wps:spPr>
                                  <a:xfrm>
                                    <a:off x="3664206" y="1717931"/>
                                    <a:ext cx="606839" cy="296075"/>
                                  </a:xfrm>
                                  <a:prstGeom prst="rect">
                                    <a:avLst/>
                                  </a:prstGeom>
                                  <a:solidFill>
                                    <a:schemeClr val="bg1"/>
                                  </a:solidFill>
                                  <a:ln w="6350">
                                    <a:noFill/>
                                  </a:ln>
                                </wps:spPr>
                                <wps:txbx>
                                  <w:txbxContent>
                                    <w:p w14:paraId="1EDB1982" w14:textId="77777777" w:rsidR="00564730" w:rsidRPr="00677F5F" w:rsidRDefault="00564730" w:rsidP="00564730">
                                      <w:pPr>
                                        <w:jc w:val="center"/>
                                        <w:rPr>
                                          <w:sz w:val="20"/>
                                          <w:szCs w:val="20"/>
                                        </w:rPr>
                                      </w:pPr>
                                      <w:r w:rsidRPr="00677F5F">
                                        <w:rPr>
                                          <w:sz w:val="20"/>
                                          <w:szCs w:val="20"/>
                                        </w:rPr>
                                        <w:t>0.84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870187" y="1841614"/>
                                    <a:ext cx="502648" cy="285772"/>
                                  </a:xfrm>
                                  <a:prstGeom prst="rect">
                                    <a:avLst/>
                                  </a:prstGeom>
                                  <a:solidFill>
                                    <a:schemeClr val="bg1"/>
                                  </a:solidFill>
                                  <a:ln w="6350">
                                    <a:noFill/>
                                  </a:ln>
                                </wps:spPr>
                                <wps:txbx>
                                  <w:txbxContent>
                                    <w:p w14:paraId="566E4DAB" w14:textId="77777777" w:rsidR="00564730" w:rsidRPr="00677F5F" w:rsidRDefault="00564730" w:rsidP="00564730">
                                      <w:pPr>
                                        <w:jc w:val="center"/>
                                        <w:rPr>
                                          <w:sz w:val="20"/>
                                          <w:szCs w:val="20"/>
                                        </w:rPr>
                                      </w:pPr>
                                      <w:r w:rsidRPr="00677F5F">
                                        <w:rPr>
                                          <w:sz w:val="20"/>
                                          <w:szCs w:val="20"/>
                                        </w:rPr>
                                        <w:t>0.75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2735790" y="2391554"/>
                                    <a:ext cx="432466" cy="247570"/>
                                  </a:xfrm>
                                  <a:prstGeom prst="rect">
                                    <a:avLst/>
                                  </a:prstGeom>
                                  <a:solidFill>
                                    <a:schemeClr val="bg1"/>
                                  </a:solidFill>
                                  <a:ln w="6350">
                                    <a:noFill/>
                                  </a:ln>
                                </wps:spPr>
                                <wps:txbx>
                                  <w:txbxContent>
                                    <w:p w14:paraId="60A67C5D" w14:textId="77777777" w:rsidR="00564730" w:rsidRPr="00677F5F" w:rsidRDefault="00564730" w:rsidP="00564730">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Text Box 143"/>
                              <wps:cNvSpPr txBox="1"/>
                              <wps:spPr>
                                <a:xfrm>
                                  <a:off x="2749725" y="2917070"/>
                                  <a:ext cx="423122" cy="329199"/>
                                </a:xfrm>
                                <a:prstGeom prst="rect">
                                  <a:avLst/>
                                </a:prstGeom>
                                <a:solidFill>
                                  <a:schemeClr val="lt1"/>
                                </a:solidFill>
                                <a:ln w="6350">
                                  <a:noFill/>
                                </a:ln>
                              </wps:spPr>
                              <wps:txbx>
                                <w:txbxContent>
                                  <w:p w14:paraId="6DFDD8D8" w14:textId="77777777" w:rsidR="00564730" w:rsidRPr="00677F5F" w:rsidRDefault="00564730" w:rsidP="00564730">
                                    <w:pPr>
                                      <w:rPr>
                                        <w:sz w:val="20"/>
                                        <w:szCs w:val="20"/>
                                      </w:rPr>
                                    </w:pPr>
                                    <w:r w:rsidRPr="00677F5F">
                                      <w:rPr>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 name="Group 146"/>
                            <wpg:cNvGrpSpPr/>
                            <wpg:grpSpPr>
                              <a:xfrm>
                                <a:off x="1610266" y="93054"/>
                                <a:ext cx="3205598" cy="2389194"/>
                                <a:chOff x="1538347" y="93063"/>
                                <a:chExt cx="3205598" cy="2389425"/>
                              </a:xfrm>
                            </wpg:grpSpPr>
                            <wpg:grpSp>
                              <wpg:cNvPr id="104" name="Group 104"/>
                              <wpg:cNvGrpSpPr/>
                              <wpg:grpSpPr>
                                <a:xfrm>
                                  <a:off x="1538347" y="93063"/>
                                  <a:ext cx="3205598" cy="2149355"/>
                                  <a:chOff x="1538525" y="93089"/>
                                  <a:chExt cx="3205970" cy="2149958"/>
                                </a:xfrm>
                              </wpg:grpSpPr>
                              <wpg:grpSp>
                                <wpg:cNvPr id="99" name="Group 99"/>
                                <wpg:cNvGrpSpPr/>
                                <wpg:grpSpPr>
                                  <a:xfrm>
                                    <a:off x="1538525" y="93089"/>
                                    <a:ext cx="3205970" cy="2149958"/>
                                    <a:chOff x="1744502" y="185556"/>
                                    <a:chExt cx="3205970" cy="2149958"/>
                                  </a:xfrm>
                                </wpg:grpSpPr>
                                <wps:wsp>
                                  <wps:cNvPr id="89" name="Oval 89"/>
                                  <wps:cNvSpPr/>
                                  <wps:spPr>
                                    <a:xfrm>
                                      <a:off x="1862649" y="185556"/>
                                      <a:ext cx="1262181" cy="8322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4C73C"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744502" y="1503307"/>
                                      <a:ext cx="1240126" cy="8322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C30E0"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834340" y="812280"/>
                                      <a:ext cx="1116132" cy="831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BC050"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89" idx="2"/>
                                    <a:endCxn id="90" idx="2"/>
                                  </wps:cNvCnPr>
                                  <wps:spPr>
                                    <a:xfrm rot="10800000" flipV="1">
                                      <a:off x="1744503" y="601660"/>
                                      <a:ext cx="118147" cy="1317752"/>
                                    </a:xfrm>
                                    <a:prstGeom prst="curvedConnector3">
                                      <a:avLst>
                                        <a:gd name="adj1" fmla="val 293511"/>
                                      </a:avLst>
                                    </a:prstGeom>
                                    <a:ln>
                                      <a:round/>
                                      <a:headEnd type="triangle" w="med" len="med"/>
                                      <a:tailEnd type="triangle"/>
                                    </a:ln>
                                  </wps:spPr>
                                  <wps:style>
                                    <a:lnRef idx="1">
                                      <a:schemeClr val="dk1"/>
                                    </a:lnRef>
                                    <a:fillRef idx="0">
                                      <a:schemeClr val="dk1"/>
                                    </a:fillRef>
                                    <a:effectRef idx="0">
                                      <a:schemeClr val="dk1"/>
                                    </a:effectRef>
                                    <a:fontRef idx="minor">
                                      <a:schemeClr val="tx1"/>
                                    </a:fontRef>
                                  </wps:style>
                                  <wps:bodyPr/>
                                </wps:wsp>
                                <wps:wsp>
                                  <wps:cNvPr id="96" name="Straight Connector 96"/>
                                  <wps:cNvCnPr>
                                    <a:stCxn id="91" idx="3"/>
                                    <a:endCxn id="90" idx="6"/>
                                  </wps:cNvCnPr>
                                  <wps:spPr>
                                    <a:xfrm flipH="1">
                                      <a:off x="2984628" y="1522309"/>
                                      <a:ext cx="1013165" cy="397104"/>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s:wsp>
                                  <wps:cNvPr id="98" name="Straight Connector 98"/>
                                  <wps:cNvCnPr>
                                    <a:stCxn id="91" idx="1"/>
                                    <a:endCxn id="89" idx="6"/>
                                  </wps:cNvCnPr>
                                  <wps:spPr>
                                    <a:xfrm flipH="1" flipV="1">
                                      <a:off x="3124830" y="601658"/>
                                      <a:ext cx="872963" cy="332442"/>
                                    </a:xfrm>
                                    <a:prstGeom prst="line">
                                      <a:avLst/>
                                    </a:prstGeom>
                                    <a:ln>
                                      <a:round/>
                                      <a:headEnd type="triangle" w="med" len="med"/>
                                      <a:tailEnd type="none"/>
                                    </a:ln>
                                  </wps:spPr>
                                  <wps:style>
                                    <a:lnRef idx="1">
                                      <a:schemeClr val="dk1"/>
                                    </a:lnRef>
                                    <a:fillRef idx="0">
                                      <a:schemeClr val="dk1"/>
                                    </a:fillRef>
                                    <a:effectRef idx="0">
                                      <a:schemeClr val="dk1"/>
                                    </a:effectRef>
                                    <a:fontRef idx="minor">
                                      <a:schemeClr val="tx1"/>
                                    </a:fontRef>
                                  </wps:style>
                                  <wps:bodyPr/>
                                </wps:wsp>
                              </wpg:grpSp>
                              <wps:wsp>
                                <wps:cNvPr id="100" name="Text Box 100"/>
                                <wps:cNvSpPr txBox="1"/>
                                <wps:spPr>
                                  <a:xfrm>
                                    <a:off x="3065167" y="560702"/>
                                    <a:ext cx="524070" cy="246165"/>
                                  </a:xfrm>
                                  <a:prstGeom prst="rect">
                                    <a:avLst/>
                                  </a:prstGeom>
                                  <a:solidFill>
                                    <a:schemeClr val="bg1"/>
                                  </a:solidFill>
                                  <a:ln w="6350">
                                    <a:noFill/>
                                  </a:ln>
                                </wps:spPr>
                                <wps:txbx>
                                  <w:txbxContent>
                                    <w:p w14:paraId="1CCDAD15" w14:textId="77777777" w:rsidR="00564730" w:rsidRPr="00677F5F" w:rsidRDefault="00564730" w:rsidP="00564730">
                                      <w:pPr>
                                        <w:rPr>
                                          <w:sz w:val="20"/>
                                          <w:szCs w:val="20"/>
                                        </w:rPr>
                                      </w:pPr>
                                      <w:r w:rsidRPr="00677F5F">
                                        <w:rPr>
                                          <w:sz w:val="20"/>
                                          <w:szCs w:val="20"/>
                                        </w:rPr>
                                        <w:t>0.46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2918826" y="1512111"/>
                                    <a:ext cx="582983" cy="280123"/>
                                  </a:xfrm>
                                  <a:prstGeom prst="rect">
                                    <a:avLst/>
                                  </a:prstGeom>
                                  <a:solidFill>
                                    <a:schemeClr val="bg1"/>
                                  </a:solidFill>
                                  <a:ln w="6350">
                                    <a:noFill/>
                                  </a:ln>
                                </wps:spPr>
                                <wps:txbx>
                                  <w:txbxContent>
                                    <w:p w14:paraId="1975C763" w14:textId="77777777" w:rsidR="00564730" w:rsidRPr="00677F5F" w:rsidRDefault="00564730" w:rsidP="00564730">
                                      <w:pPr>
                                        <w:jc w:val="center"/>
                                        <w:rPr>
                                          <w:sz w:val="20"/>
                                          <w:szCs w:val="20"/>
                                        </w:rPr>
                                      </w:pPr>
                                      <w:r w:rsidRPr="00677F5F">
                                        <w:rPr>
                                          <w:sz w:val="20"/>
                                          <w:szCs w:val="20"/>
                                        </w:rPr>
                                        <w:t>- 0.21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 name="Text Box 144"/>
                              <wps:cNvSpPr txBox="1"/>
                              <wps:spPr>
                                <a:xfrm>
                                  <a:off x="2626601" y="2194511"/>
                                  <a:ext cx="451828" cy="287977"/>
                                </a:xfrm>
                                <a:prstGeom prst="rect">
                                  <a:avLst/>
                                </a:prstGeom>
                                <a:solidFill>
                                  <a:schemeClr val="lt1"/>
                                </a:solidFill>
                                <a:ln w="6350">
                                  <a:noFill/>
                                </a:ln>
                              </wps:spPr>
                              <wps:txbx>
                                <w:txbxContent>
                                  <w:p w14:paraId="566EE2C0" w14:textId="77777777" w:rsidR="00564730" w:rsidRPr="00677F5F" w:rsidRDefault="00564730" w:rsidP="00564730">
                                    <w:pPr>
                                      <w:rPr>
                                        <w:sz w:val="20"/>
                                        <w:szCs w:val="20"/>
                                      </w:rPr>
                                    </w:pPr>
                                    <w:r w:rsidRPr="00677F5F">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8" name="Text Box 148"/>
                          <wps:cNvSpPr txBox="1"/>
                          <wps:spPr>
                            <a:xfrm>
                              <a:off x="-194744" y="6112083"/>
                              <a:ext cx="5683202" cy="577951"/>
                            </a:xfrm>
                            <a:prstGeom prst="rect">
                              <a:avLst/>
                            </a:prstGeom>
                            <a:solidFill>
                              <a:prstClr val="white"/>
                            </a:solidFill>
                            <a:ln>
                              <a:noFill/>
                            </a:ln>
                          </wps:spPr>
                          <wps:txbx>
                            <w:txbxContent>
                              <w:p w14:paraId="76FDCC05" w14:textId="77777777" w:rsidR="00564730" w:rsidRPr="00677F5F" w:rsidRDefault="00564730" w:rsidP="00564730">
                                <w:pPr>
                                  <w:pStyle w:val="Caption"/>
                                  <w:rPr>
                                    <w:rFonts w:ascii="Times New Roman" w:hAnsi="Times New Roman" w:cs="Times New Roman"/>
                                    <w:i w:val="0"/>
                                    <w:iCs w:val="0"/>
                                    <w:noProof/>
                                    <w:color w:val="000000" w:themeColor="text1"/>
                                    <w:sz w:val="20"/>
                                    <w:szCs w:val="20"/>
                                  </w:rPr>
                                </w:pPr>
                                <w:bookmarkStart w:id="174" w:name="_Ref72078135"/>
                                <w:r w:rsidRPr="00677F5F">
                                  <w:rPr>
                                    <w:rFonts w:ascii="Times New Roman" w:hAnsi="Times New Roman" w:cs="Times New Roman"/>
                                    <w:i w:val="0"/>
                                    <w:iCs w:val="0"/>
                                    <w:color w:val="000000" w:themeColor="text1"/>
                                    <w:sz w:val="20"/>
                                    <w:szCs w:val="20"/>
                                  </w:rPr>
                                  <w:t xml:space="preserve">Figure </w:t>
                                </w:r>
                                <w:bookmarkEnd w:id="174"/>
                                <w:r w:rsidRPr="00677F5F">
                                  <w:rPr>
                                    <w:rFonts w:ascii="Times New Roman" w:hAnsi="Times New Roman" w:cs="Times New Roman"/>
                                    <w:i w:val="0"/>
                                    <w:iCs w:val="0"/>
                                    <w:color w:val="000000" w:themeColor="text1"/>
                                    <w:sz w:val="20"/>
                                    <w:szCs w:val="20"/>
                                  </w:rPr>
                                  <w:t>3: (a) Theory of Reasoned Action (TRA) and (b) Theory of Reasoned Action with Moral Norms (TRA-moral).</w:t>
                                </w:r>
                                <w:r w:rsidRPr="00677F5F">
                                  <w:rPr>
                                    <w:rFonts w:ascii="Times New Roman" w:hAnsi="Times New Roman" w:cs="Times New Roman"/>
                                    <w:i w:val="0"/>
                                    <w:iCs w:val="0"/>
                                    <w:noProof/>
                                    <w:color w:val="000000" w:themeColor="text1"/>
                                    <w:sz w:val="20"/>
                                    <w:szCs w:val="20"/>
                                  </w:rPr>
                                  <w:t xml:space="preserve"> Values on the arrow and “ns” indicate coefficients and “non-significant” relationships, respectively.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8" name="Text Box 38"/>
                        <wps:cNvSpPr txBox="1"/>
                        <wps:spPr>
                          <a:xfrm>
                            <a:off x="1622154" y="1014382"/>
                            <a:ext cx="555540" cy="256306"/>
                          </a:xfrm>
                          <a:prstGeom prst="rect">
                            <a:avLst/>
                          </a:prstGeom>
                          <a:solidFill>
                            <a:schemeClr val="bg1"/>
                          </a:solidFill>
                          <a:ln w="6350">
                            <a:noFill/>
                          </a:ln>
                        </wps:spPr>
                        <wps:txbx>
                          <w:txbxContent>
                            <w:p w14:paraId="0188C7B8" w14:textId="77777777" w:rsidR="00564730" w:rsidRPr="00677F5F" w:rsidRDefault="00564730" w:rsidP="00564730">
                              <w:pP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365624" y="3910624"/>
                            <a:ext cx="497710" cy="270841"/>
                          </a:xfrm>
                          <a:prstGeom prst="rect">
                            <a:avLst/>
                          </a:prstGeom>
                          <a:solidFill>
                            <a:schemeClr val="bg1"/>
                          </a:solidFill>
                          <a:ln w="6350">
                            <a:noFill/>
                          </a:ln>
                        </wps:spPr>
                        <wps:txbx>
                          <w:txbxContent>
                            <w:p w14:paraId="77628088" w14:textId="77777777" w:rsidR="00564730" w:rsidRPr="00677F5F" w:rsidRDefault="00564730" w:rsidP="00564730">
                              <w:pPr>
                                <w:jc w:val="cente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139449" id="Group 41" o:spid="_x0000_s1070" style="position:absolute;left:0;text-align:left;margin-left:24.35pt;margin-top:-20.65pt;width:429pt;height:498pt;z-index:251658242;mso-width-relative:margin;mso-height-relative:margin" coordorigin="2699,930" coordsize="56832,6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">
                <v:group id="Group 149" o:spid="_x0000_s1071" style="position:absolute;left:2699;top:930;width:56832;height:65970" coordorigin="-1947,930" coordsize="56832,6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147" o:spid="_x0000_s1072" style="position:absolute;left:13806;top:930;width:34378;height:57012" coordorigin="13780,930" coordsize="34378,5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45" o:spid="_x0000_s1073" style="position:absolute;left:13780;top:29880;width:34378;height:28062" coordorigin="13780,4400" coordsize="34378,2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group id="Group 142" o:spid="_x0000_s1074" style="position:absolute;left:13780;top:4400;width:34378;height:24940" coordorigin="10983,3785" coordsize="34380,2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Straight Connector 136" o:spid="_x0000_s1075" style="position:absolute;flip:x y;visibility:visible;mso-wrap-style:square" from="19410,12105" to="36112,2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" strokecolor="black [3200]" strokeweight=".5pt">
                          <v:stroke startarrow="block"/>
                        </v:line>
                        <v:group id="Group 105" o:spid="_x0000_s1076" style="position:absolute;left:10983;top:3785;width:34381;height:21866" coordorigin="10984,3786" coordsize="34384,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77" style="position:absolute;left:10984;top:3786;width:34385;height:21872" coordorigin="13044,4711" coordsize="34384,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Oval 107" o:spid="_x0000_s1078" style="position:absolute;left:13972;top:4711;width:15001;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textbox>
                                <w:txbxContent>
                                  <w:p w14:paraId="31F184A6"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v:textbox>
                            </v:oval>
                            <v:oval id="Oval 108" o:spid="_x0000_s1079" style="position:absolute;left:13044;top:18260;width:15000;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" filled="f" strokecolor="black [3213]" strokeweight="1pt">
                              <v:stroke joinstyle="miter"/>
                              <v:textbox>
                                <w:txbxContent>
                                  <w:p w14:paraId="197AA24F"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v:textbox>
                            </v:oval>
                            <v:oval id="Oval 109" o:spid="_x0000_s1080" style="position:absolute;left:36343;top:7514;width:11086;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" filled="f" strokecolor="black [3213]" strokeweight="1pt">
                              <v:stroke joinstyle="miter"/>
                              <v:textbox>
                                <w:txbxContent>
                                  <w:p w14:paraId="10B1678D"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v:textbox>
                            </v:oval>
                            <v:shape id="Straight Connector 93" o:spid="_x0000_s1081" type="#_x0000_t38" style="position:absolute;left:13044;top:8872;width:928;height:1354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" adj="74806" strokecolor="black [3200]" strokeweight=".5pt">
                              <v:stroke startarrow="block" endarrow="block"/>
                            </v:shape>
                            <v:line id="Straight Connector 113" o:spid="_x0000_s1082" style="position:absolute;flip:x;visibility:visible;mso-wrap-style:square" from="25848,11673" to="36343,1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" strokecolor="black [3200]" strokeweight=".5pt">
                              <v:stroke startarrow="block"/>
                            </v:line>
                            <v:line id="Straight Connector 115" o:spid="_x0000_s1083" style="position:absolute;flip:x y;visibility:visible;mso-wrap-style:square" from="28973,8872" to="36343,11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" strokecolor="black [3200]" strokeweight=".5pt">
                              <v:stroke dashstyle="dash" startarrow="block"/>
                            </v:line>
                          </v:group>
                          <v:shape id="Text Box 116" o:spid="_x0000_s1084" type="#_x0000_t202" style="position:absolute;left:28360;top:7825;width:4154;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" fillcolor="white [3212]" stroked="f" strokeweight=".5pt">
                            <v:textbox>
                              <w:txbxContent>
                                <w:p w14:paraId="00DE3E34" w14:textId="77777777" w:rsidR="00564730" w:rsidRPr="00677F5F" w:rsidRDefault="00564730" w:rsidP="00564730">
                                  <w:pPr>
                                    <w:jc w:val="center"/>
                                    <w:rPr>
                                      <w:sz w:val="20"/>
                                      <w:szCs w:val="20"/>
                                    </w:rPr>
                                  </w:pPr>
                                  <w:r w:rsidRPr="00677F5F">
                                    <w:rPr>
                                      <w:sz w:val="20"/>
                                      <w:szCs w:val="20"/>
                                    </w:rPr>
                                    <w:t>ns</w:t>
                                  </w:r>
                                </w:p>
                              </w:txbxContent>
                            </v:textbox>
                          </v:shape>
                          <v:shape id="Text Box 117" o:spid="_x0000_s1085" type="#_x0000_t202" style="position:absolute;left:26269;top:12657;width:6244;height:2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" fillcolor="white [3212]" stroked="f" strokeweight=".5pt">
                            <v:textbox>
                              <w:txbxContent>
                                <w:p w14:paraId="69050A49" w14:textId="77777777" w:rsidR="00564730" w:rsidRPr="00677F5F" w:rsidRDefault="00564730" w:rsidP="00564730">
                                  <w:pPr>
                                    <w:jc w:val="center"/>
                                    <w:rPr>
                                      <w:sz w:val="20"/>
                                      <w:szCs w:val="20"/>
                                    </w:rPr>
                                  </w:pPr>
                                  <w:r w:rsidRPr="00677F5F">
                                    <w:rPr>
                                      <w:sz w:val="20"/>
                                      <w:szCs w:val="20"/>
                                    </w:rPr>
                                    <w:t>- 0.31</w:t>
                                  </w:r>
                                </w:p>
                              </w:txbxContent>
                            </v:textbox>
                          </v:shape>
                        </v:group>
                        <v:oval id="Oval 135" o:spid="_x0000_s1086" style="position:absolute;left:34524;top:22372;width:10840;height:6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" filled="f" strokecolor="black [3213]" strokeweight="1pt">
                          <v:stroke joinstyle="miter"/>
                          <v:textbox>
                            <w:txbxContent>
                              <w:p w14:paraId="0168719C" w14:textId="77777777" w:rsidR="00564730" w:rsidRPr="00677F5F" w:rsidRDefault="00564730" w:rsidP="00564730">
                                <w:pPr>
                                  <w:jc w:val="center"/>
                                  <w:rPr>
                                    <w:color w:val="000000" w:themeColor="text1"/>
                                    <w:sz w:val="20"/>
                                    <w:szCs w:val="20"/>
                                  </w:rPr>
                                </w:pPr>
                                <w:r w:rsidRPr="00677F5F">
                                  <w:rPr>
                                    <w:color w:val="000000" w:themeColor="text1"/>
                                    <w:sz w:val="20"/>
                                    <w:szCs w:val="20"/>
                                  </w:rPr>
                                  <w:t>Moral Norm</w:t>
                                </w:r>
                              </w:p>
                            </w:txbxContent>
                          </v:textbox>
                        </v:oval>
                        <v:line id="Straight Connector 137" o:spid="_x0000_s1087" style="position:absolute;flip:x y;visibility:visible;mso-wrap-style:square" from="23785,24432" to="34524,2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" strokecolor="black [3200]" strokeweight=".5pt">
                          <v:stroke dashstyle="dash" startarrow="block"/>
                        </v:line>
                        <v:line id="Straight Connector 138" o:spid="_x0000_s1088" style="position:absolute;visibility:visible;mso-wrap-style:square" from="39821,14904" to="39944,2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" strokecolor="black [3200]" strokeweight=".5pt">
                          <v:stroke startarrow="block"/>
                        </v:line>
                        <v:shape id="Text Box 139" o:spid="_x0000_s1089" type="#_x0000_t202" style="position:absolute;left:36642;top:17179;width:6068;height:2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" fillcolor="white [3212]" stroked="f" strokeweight=".5pt">
                          <v:textbox>
                            <w:txbxContent>
                              <w:p w14:paraId="1EDB1982" w14:textId="77777777" w:rsidR="00564730" w:rsidRPr="00677F5F" w:rsidRDefault="00564730" w:rsidP="00564730">
                                <w:pPr>
                                  <w:jc w:val="center"/>
                                  <w:rPr>
                                    <w:sz w:val="20"/>
                                    <w:szCs w:val="20"/>
                                  </w:rPr>
                                </w:pPr>
                                <w:r w:rsidRPr="00677F5F">
                                  <w:rPr>
                                    <w:sz w:val="20"/>
                                    <w:szCs w:val="20"/>
                                  </w:rPr>
                                  <w:t>0.84</w:t>
                                </w:r>
                              </w:p>
                            </w:txbxContent>
                          </v:textbox>
                        </v:shape>
                        <v:shape id="Text Box 140" o:spid="_x0000_s1090" type="#_x0000_t202" style="position:absolute;left:28701;top:18416;width:502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" fillcolor="white [3212]" stroked="f" strokeweight=".5pt">
                          <v:textbox>
                            <w:txbxContent>
                              <w:p w14:paraId="566E4DAB" w14:textId="77777777" w:rsidR="00564730" w:rsidRPr="00677F5F" w:rsidRDefault="00564730" w:rsidP="00564730">
                                <w:pPr>
                                  <w:jc w:val="center"/>
                                  <w:rPr>
                                    <w:sz w:val="20"/>
                                    <w:szCs w:val="20"/>
                                  </w:rPr>
                                </w:pPr>
                                <w:r w:rsidRPr="00677F5F">
                                  <w:rPr>
                                    <w:sz w:val="20"/>
                                    <w:szCs w:val="20"/>
                                  </w:rPr>
                                  <w:t>0.75</w:t>
                                </w:r>
                              </w:p>
                            </w:txbxContent>
                          </v:textbox>
                        </v:shape>
                        <v:shape id="Text Box 141" o:spid="_x0000_s1091" type="#_x0000_t202" style="position:absolute;left:27357;top:23915;width:43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" fillcolor="white [3212]" stroked="f" strokeweight=".5pt">
                          <v:textbox>
                            <w:txbxContent>
                              <w:p w14:paraId="60A67C5D" w14:textId="77777777" w:rsidR="00564730" w:rsidRPr="00677F5F" w:rsidRDefault="00564730" w:rsidP="00564730">
                                <w:pPr>
                                  <w:jc w:val="center"/>
                                  <w:rPr>
                                    <w:sz w:val="20"/>
                                    <w:szCs w:val="20"/>
                                  </w:rPr>
                                </w:pPr>
                                <w:r w:rsidRPr="00677F5F">
                                  <w:rPr>
                                    <w:sz w:val="20"/>
                                    <w:szCs w:val="20"/>
                                  </w:rPr>
                                  <w:t>ns</w:t>
                                </w:r>
                              </w:p>
                            </w:txbxContent>
                          </v:textbox>
                        </v:shape>
                      </v:group>
                      <v:shape id="Text Box 143" o:spid="_x0000_s1092" type="#_x0000_t202" style="position:absolute;left:27497;top:29170;width:4231;height:3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" fillcolor="white [3201]" stroked="f" strokeweight=".5pt">
                        <v:textbox>
                          <w:txbxContent>
                            <w:p w14:paraId="6DFDD8D8" w14:textId="77777777" w:rsidR="00564730" w:rsidRPr="00677F5F" w:rsidRDefault="00564730" w:rsidP="00564730">
                              <w:pPr>
                                <w:rPr>
                                  <w:sz w:val="20"/>
                                  <w:szCs w:val="20"/>
                                </w:rPr>
                              </w:pPr>
                              <w:r w:rsidRPr="00677F5F">
                                <w:rPr>
                                  <w:sz w:val="20"/>
                                  <w:szCs w:val="20"/>
                                </w:rPr>
                                <w:t>(b)</w:t>
                              </w:r>
                            </w:p>
                          </w:txbxContent>
                        </v:textbox>
                      </v:shape>
                    </v:group>
                    <v:group id="Group 146" o:spid="_x0000_s1093" style="position:absolute;left:16102;top:930;width:32056;height:23892" coordorigin="15383,930" coordsize="32055,2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04" o:spid="_x0000_s1094" style="position:absolute;left:15383;top:930;width:32056;height:21494" coordorigin="15385,930" coordsize="32059,2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99" o:spid="_x0000_s1095" style="position:absolute;left:15385;top:930;width:32059;height:21500" coordorigin="17445,1855" coordsize="32059,2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89" o:spid="_x0000_s1096" style="position:absolute;left:18626;top:1855;width:12622;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" filled="f" strokecolor="black [3213]" strokeweight="1pt">
                            <v:stroke joinstyle="miter"/>
                            <v:textbox>
                              <w:txbxContent>
                                <w:p w14:paraId="3E74C73C" w14:textId="77777777" w:rsidR="00564730" w:rsidRPr="00677F5F" w:rsidRDefault="00564730" w:rsidP="00564730">
                                  <w:pPr>
                                    <w:jc w:val="center"/>
                                    <w:rPr>
                                      <w:color w:val="000000" w:themeColor="text1"/>
                                      <w:sz w:val="20"/>
                                      <w:szCs w:val="20"/>
                                    </w:rPr>
                                  </w:pPr>
                                  <w:r w:rsidRPr="00677F5F">
                                    <w:rPr>
                                      <w:color w:val="000000" w:themeColor="text1"/>
                                      <w:sz w:val="20"/>
                                      <w:szCs w:val="20"/>
                                    </w:rPr>
                                    <w:t>Subjective Norm</w:t>
                                  </w:r>
                                </w:p>
                              </w:txbxContent>
                            </v:textbox>
                          </v:oval>
                          <v:oval id="Oval 90" o:spid="_x0000_s1097" style="position:absolute;left:17445;top:15033;width:12401;height:8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" filled="f" strokecolor="black [3213]" strokeweight="1pt">
                            <v:stroke joinstyle="miter"/>
                            <v:textbox>
                              <w:txbxContent>
                                <w:p w14:paraId="210C30E0" w14:textId="77777777" w:rsidR="00564730" w:rsidRPr="00677F5F" w:rsidRDefault="00564730" w:rsidP="00564730">
                                  <w:pPr>
                                    <w:jc w:val="center"/>
                                    <w:rPr>
                                      <w:color w:val="000000" w:themeColor="text1"/>
                                      <w:sz w:val="20"/>
                                      <w:szCs w:val="20"/>
                                    </w:rPr>
                                  </w:pPr>
                                  <w:r w:rsidRPr="00677F5F">
                                    <w:rPr>
                                      <w:color w:val="000000" w:themeColor="text1"/>
                                      <w:sz w:val="20"/>
                                      <w:szCs w:val="20"/>
                                    </w:rPr>
                                    <w:t>Attitude</w:t>
                                  </w:r>
                                </w:p>
                              </w:txbxContent>
                            </v:textbox>
                          </v:oval>
                          <v:oval id="Oval 91" o:spid="_x0000_s1098" style="position:absolute;left:38343;top:8122;width:11161;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" filled="f" strokecolor="black [3213]" strokeweight="1pt">
                            <v:stroke joinstyle="miter"/>
                            <v:textbox>
                              <w:txbxContent>
                                <w:p w14:paraId="6BBBC050" w14:textId="77777777" w:rsidR="00564730" w:rsidRPr="00677F5F" w:rsidRDefault="00564730" w:rsidP="00564730">
                                  <w:pPr>
                                    <w:jc w:val="center"/>
                                    <w:rPr>
                                      <w:color w:val="000000" w:themeColor="text1"/>
                                      <w:sz w:val="20"/>
                                      <w:szCs w:val="20"/>
                                    </w:rPr>
                                  </w:pPr>
                                  <w:r w:rsidRPr="00677F5F">
                                    <w:rPr>
                                      <w:color w:val="000000" w:themeColor="text1"/>
                                      <w:sz w:val="20"/>
                                      <w:szCs w:val="20"/>
                                    </w:rPr>
                                    <w:t>Intention</w:t>
                                  </w:r>
                                </w:p>
                              </w:txbxContent>
                            </v:textbox>
                          </v:oval>
                          <v:shape id="Straight Connector 93" o:spid="_x0000_s1099" type="#_x0000_t38" style="position:absolute;left:17445;top:6016;width:1181;height:1317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" adj="63398" strokecolor="black [3200]" strokeweight=".5pt">
                            <v:stroke startarrow="block" endarrow="block"/>
                          </v:shape>
                          <v:line id="Straight Connector 96" o:spid="_x0000_s1100" style="position:absolute;flip:x;visibility:visible;mso-wrap-style:square" from="29846,15223" to="39977,1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" strokecolor="black [3200]" strokeweight=".5pt">
                            <v:stroke startarrow="block"/>
                          </v:line>
                          <v:line id="Straight Connector 98" o:spid="_x0000_s1101" style="position:absolute;flip:x y;visibility:visible;mso-wrap-style:square" from="31248,6016" to="39977,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" strokecolor="black [3200]" strokeweight=".5pt">
                            <v:stroke startarrow="block"/>
                          </v:line>
                        </v:group>
                        <v:shape id="Text Box 100" o:spid="_x0000_s1102" type="#_x0000_t202" style="position:absolute;left:30651;top:5607;width:5241;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" fillcolor="white [3212]" stroked="f" strokeweight=".5pt">
                          <v:textbox>
                            <w:txbxContent>
                              <w:p w14:paraId="1CCDAD15" w14:textId="77777777" w:rsidR="00564730" w:rsidRPr="00677F5F" w:rsidRDefault="00564730" w:rsidP="00564730">
                                <w:pPr>
                                  <w:rPr>
                                    <w:sz w:val="20"/>
                                    <w:szCs w:val="20"/>
                                  </w:rPr>
                                </w:pPr>
                                <w:r w:rsidRPr="00677F5F">
                                  <w:rPr>
                                    <w:sz w:val="20"/>
                                    <w:szCs w:val="20"/>
                                  </w:rPr>
                                  <w:t>0.46</w:t>
                                </w:r>
                              </w:p>
                            </w:txbxContent>
                          </v:textbox>
                        </v:shape>
                        <v:shape id="Text Box 101" o:spid="_x0000_s1103" type="#_x0000_t202" style="position:absolute;left:29188;top:15121;width:5830;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" fillcolor="white [3212]" stroked="f" strokeweight=".5pt">
                          <v:textbox>
                            <w:txbxContent>
                              <w:p w14:paraId="1975C763" w14:textId="77777777" w:rsidR="00564730" w:rsidRPr="00677F5F" w:rsidRDefault="00564730" w:rsidP="00564730">
                                <w:pPr>
                                  <w:jc w:val="center"/>
                                  <w:rPr>
                                    <w:sz w:val="20"/>
                                    <w:szCs w:val="20"/>
                                  </w:rPr>
                                </w:pPr>
                                <w:r w:rsidRPr="00677F5F">
                                  <w:rPr>
                                    <w:sz w:val="20"/>
                                    <w:szCs w:val="20"/>
                                  </w:rPr>
                                  <w:t>- 0.21</w:t>
                                </w:r>
                              </w:p>
                            </w:txbxContent>
                          </v:textbox>
                        </v:shape>
                      </v:group>
                      <v:shape id="Text Box 144" o:spid="_x0000_s1104" type="#_x0000_t202" style="position:absolute;left:26266;top:21945;width:4518;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" fillcolor="white [3201]" stroked="f" strokeweight=".5pt">
                        <v:textbox>
                          <w:txbxContent>
                            <w:p w14:paraId="566EE2C0" w14:textId="77777777" w:rsidR="00564730" w:rsidRPr="00677F5F" w:rsidRDefault="00564730" w:rsidP="00564730">
                              <w:pPr>
                                <w:rPr>
                                  <w:sz w:val="20"/>
                                  <w:szCs w:val="20"/>
                                </w:rPr>
                              </w:pPr>
                              <w:r w:rsidRPr="00677F5F">
                                <w:rPr>
                                  <w:sz w:val="20"/>
                                  <w:szCs w:val="20"/>
                                </w:rPr>
                                <w:t>(a)</w:t>
                              </w:r>
                            </w:p>
                          </w:txbxContent>
                        </v:textbox>
                      </v:shape>
                    </v:group>
                  </v:group>
                  <v:shape id="Text Box 148" o:spid="_x0000_s1105" type="#_x0000_t202" style="position:absolute;left:-1947;top:61120;width:56831;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" stroked="f">
                    <v:textbox inset="0,0,0,0">
                      <w:txbxContent>
                        <w:p w14:paraId="76FDCC05" w14:textId="77777777" w:rsidR="00564730" w:rsidRPr="00677F5F" w:rsidRDefault="00564730" w:rsidP="00564730">
                          <w:pPr>
                            <w:pStyle w:val="Caption"/>
                            <w:rPr>
                              <w:rFonts w:ascii="Times New Roman" w:hAnsi="Times New Roman" w:cs="Times New Roman"/>
                              <w:i w:val="0"/>
                              <w:iCs w:val="0"/>
                              <w:noProof/>
                              <w:color w:val="000000" w:themeColor="text1"/>
                              <w:sz w:val="20"/>
                              <w:szCs w:val="20"/>
                            </w:rPr>
                          </w:pPr>
                          <w:bookmarkStart w:id="175" w:name="_Ref72078135"/>
                          <w:r w:rsidRPr="00677F5F">
                            <w:rPr>
                              <w:rFonts w:ascii="Times New Roman" w:hAnsi="Times New Roman" w:cs="Times New Roman"/>
                              <w:i w:val="0"/>
                              <w:iCs w:val="0"/>
                              <w:color w:val="000000" w:themeColor="text1"/>
                              <w:sz w:val="20"/>
                              <w:szCs w:val="20"/>
                            </w:rPr>
                            <w:t xml:space="preserve">Figure </w:t>
                          </w:r>
                          <w:bookmarkEnd w:id="175"/>
                          <w:r w:rsidRPr="00677F5F">
                            <w:rPr>
                              <w:rFonts w:ascii="Times New Roman" w:hAnsi="Times New Roman" w:cs="Times New Roman"/>
                              <w:i w:val="0"/>
                              <w:iCs w:val="0"/>
                              <w:color w:val="000000" w:themeColor="text1"/>
                              <w:sz w:val="20"/>
                              <w:szCs w:val="20"/>
                            </w:rPr>
                            <w:t>3: (a) Theory of Reasoned Action (TRA) and (b) Theory of Reasoned Action with Moral Norms (TRA-moral).</w:t>
                          </w:r>
                          <w:r w:rsidRPr="00677F5F">
                            <w:rPr>
                              <w:rFonts w:ascii="Times New Roman" w:hAnsi="Times New Roman" w:cs="Times New Roman"/>
                              <w:i w:val="0"/>
                              <w:iCs w:val="0"/>
                              <w:noProof/>
                              <w:color w:val="000000" w:themeColor="text1"/>
                              <w:sz w:val="20"/>
                              <w:szCs w:val="20"/>
                            </w:rPr>
                            <w:t xml:space="preserve"> Values on the arrow and “ns” indicate coefficients and “non-significant” relationships, respectively.</w:t>
                          </w:r>
                        </w:p>
                      </w:txbxContent>
                    </v:textbox>
                  </v:shape>
                </v:group>
                <v:shape id="Text Box 38" o:spid="_x0000_s1106" type="#_x0000_t202" style="position:absolute;left:16221;top:10143;width:5555;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" fillcolor="white [3212]" stroked="f" strokeweight=".5pt">
                  <v:textbox>
                    <w:txbxContent>
                      <w:p w14:paraId="0188C7B8" w14:textId="77777777" w:rsidR="00564730" w:rsidRPr="00677F5F" w:rsidRDefault="00564730" w:rsidP="00564730">
                        <w:pPr>
                          <w:rPr>
                            <w:sz w:val="20"/>
                            <w:szCs w:val="20"/>
                          </w:rPr>
                        </w:pPr>
                        <w:r w:rsidRPr="00677F5F">
                          <w:rPr>
                            <w:sz w:val="20"/>
                            <w:szCs w:val="20"/>
                          </w:rPr>
                          <w:t>0.40</w:t>
                        </w:r>
                      </w:p>
                    </w:txbxContent>
                  </v:textbox>
                </v:shape>
                <v:shape id="Text Box 39" o:spid="_x0000_s1107" type="#_x0000_t202" style="position:absolute;left:13656;top:39106;width:4977;height: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" fillcolor="white [3212]" stroked="f" strokeweight=".5pt">
                  <v:textbox>
                    <w:txbxContent>
                      <w:p w14:paraId="77628088" w14:textId="77777777" w:rsidR="00564730" w:rsidRPr="00677F5F" w:rsidRDefault="00564730" w:rsidP="00564730">
                        <w:pPr>
                          <w:jc w:val="center"/>
                          <w:rPr>
                            <w:sz w:val="20"/>
                            <w:szCs w:val="20"/>
                          </w:rPr>
                        </w:pPr>
                        <w:r w:rsidRPr="00677F5F">
                          <w:rPr>
                            <w:sz w:val="20"/>
                            <w:szCs w:val="20"/>
                          </w:rPr>
                          <w:t>0.40</w:t>
                        </w:r>
                      </w:p>
                    </w:txbxContent>
                  </v:textbox>
                </v:shape>
              </v:group>
            </w:pict>
          </mc:Fallback>
        </mc:AlternateContent>
      </w:r>
    </w:p>
    <w:p w14:paraId="36BD99DC" w14:textId="13386BA8" w:rsidR="003D4DE8" w:rsidRPr="006A15E5" w:rsidRDefault="003D4DE8" w:rsidP="00437E61">
      <w:pPr>
        <w:spacing w:line="480" w:lineRule="auto"/>
        <w:ind w:firstLine="720"/>
        <w:jc w:val="center"/>
        <w:rPr>
          <w:rFonts w:eastAsiaTheme="minorEastAsia"/>
          <w:sz w:val="20"/>
          <w:szCs w:val="20"/>
        </w:rPr>
      </w:pPr>
    </w:p>
    <w:p w14:paraId="7BA9EDDE" w14:textId="77777777" w:rsidR="003D4DE8" w:rsidRPr="006A15E5" w:rsidRDefault="003D4DE8" w:rsidP="00437E61">
      <w:pPr>
        <w:spacing w:line="480" w:lineRule="auto"/>
        <w:ind w:firstLine="720"/>
        <w:jc w:val="center"/>
        <w:rPr>
          <w:rFonts w:eastAsiaTheme="minorEastAsia"/>
          <w:sz w:val="20"/>
          <w:szCs w:val="20"/>
        </w:rPr>
      </w:pPr>
    </w:p>
    <w:p w14:paraId="73E67531" w14:textId="77777777" w:rsidR="003D4DE8" w:rsidRPr="006A15E5" w:rsidRDefault="003D4DE8" w:rsidP="00437E61">
      <w:pPr>
        <w:spacing w:line="480" w:lineRule="auto"/>
        <w:ind w:firstLine="720"/>
        <w:rPr>
          <w:rFonts w:eastAsiaTheme="minorEastAsia"/>
          <w:sz w:val="20"/>
          <w:szCs w:val="20"/>
        </w:rPr>
        <w:sectPr w:rsidR="003D4DE8" w:rsidRPr="006A15E5" w:rsidSect="00AB4B1E">
          <w:pgSz w:w="12240" w:h="15840"/>
          <w:pgMar w:top="1440" w:right="1440" w:bottom="1440" w:left="1440" w:header="720" w:footer="720" w:gutter="0"/>
          <w:lnNumType w:countBy="1" w:restart="continuous"/>
          <w:cols w:space="720"/>
          <w:docGrid w:linePitch="360"/>
        </w:sectPr>
      </w:pPr>
    </w:p>
    <w:p w14:paraId="78085D0B" w14:textId="3AA1E160" w:rsidR="003D4DE8" w:rsidRPr="006A15E5" w:rsidRDefault="00FC28CA" w:rsidP="00437E61">
      <w:pPr>
        <w:spacing w:line="480" w:lineRule="auto"/>
        <w:rPr>
          <w:rFonts w:eastAsiaTheme="minorEastAsia"/>
          <w:sz w:val="20"/>
          <w:szCs w:val="20"/>
        </w:rPr>
      </w:pPr>
      <w:r w:rsidRPr="006A15E5">
        <w:rPr>
          <w:noProof/>
          <w:color w:val="FF0000"/>
          <w:sz w:val="20"/>
          <w:szCs w:val="20"/>
          <w:lang w:bidi="ar-SA"/>
        </w:rPr>
        <w:lastRenderedPageBreak/>
        <mc:AlternateContent>
          <mc:Choice Requires="wpg">
            <w:drawing>
              <wp:anchor distT="0" distB="0" distL="114300" distR="114300" simplePos="0" relativeHeight="251658243" behindDoc="0" locked="0" layoutInCell="1" allowOverlap="1" wp14:anchorId="349C1A6C" wp14:editId="0A7FC904">
                <wp:simplePos x="0" y="0"/>
                <wp:positionH relativeFrom="column">
                  <wp:posOffset>260794</wp:posOffset>
                </wp:positionH>
                <wp:positionV relativeFrom="paragraph">
                  <wp:posOffset>295275</wp:posOffset>
                </wp:positionV>
                <wp:extent cx="5554980" cy="7183120"/>
                <wp:effectExtent l="0" t="0" r="7620" b="0"/>
                <wp:wrapNone/>
                <wp:docPr id="48" name="Group 48"/>
                <wp:cNvGraphicFramePr/>
                <a:graphic xmlns:a="http://schemas.openxmlformats.org/drawingml/2006/main">
                  <a:graphicData uri="http://schemas.microsoft.com/office/word/2010/wordprocessingGroup">
                    <wpg:wgp>
                      <wpg:cNvGrpSpPr/>
                      <wpg:grpSpPr>
                        <a:xfrm>
                          <a:off x="0" y="0"/>
                          <a:ext cx="5554980" cy="7183120"/>
                          <a:chOff x="569136" y="-159132"/>
                          <a:chExt cx="5555263" cy="7183386"/>
                        </a:xfrm>
                      </wpg:grpSpPr>
                      <wpg:grpSp>
                        <wpg:cNvPr id="160" name="Group 160"/>
                        <wpg:cNvGrpSpPr/>
                        <wpg:grpSpPr>
                          <a:xfrm>
                            <a:off x="569136" y="-159132"/>
                            <a:ext cx="5555263" cy="7183386"/>
                            <a:chOff x="-54" y="-159132"/>
                            <a:chExt cx="5469890" cy="7183386"/>
                          </a:xfrm>
                        </wpg:grpSpPr>
                        <wpg:grpSp>
                          <wpg:cNvPr id="158" name="Group 158"/>
                          <wpg:cNvGrpSpPr/>
                          <wpg:grpSpPr>
                            <a:xfrm>
                              <a:off x="1094963" y="-159132"/>
                              <a:ext cx="4028465" cy="6643059"/>
                              <a:chOff x="1092654" y="-159132"/>
                              <a:chExt cx="4028465" cy="6643059"/>
                            </a:xfrm>
                          </wpg:grpSpPr>
                          <wpg:grpSp>
                            <wpg:cNvPr id="154" name="Group 154"/>
                            <wpg:cNvGrpSpPr/>
                            <wpg:grpSpPr>
                              <a:xfrm>
                                <a:off x="1092654" y="-159132"/>
                                <a:ext cx="3584469" cy="3040341"/>
                                <a:chOff x="1092654" y="-159132"/>
                                <a:chExt cx="3584469" cy="3040341"/>
                              </a:xfrm>
                            </wpg:grpSpPr>
                            <wpg:grpSp>
                              <wpg:cNvPr id="60" name="Group 60"/>
                              <wpg:cNvGrpSpPr/>
                              <wpg:grpSpPr>
                                <a:xfrm>
                                  <a:off x="1092654" y="-159132"/>
                                  <a:ext cx="3584469" cy="2749397"/>
                                  <a:chOff x="914304" y="-159132"/>
                                  <a:chExt cx="2999389" cy="2749397"/>
                                </a:xfrm>
                              </wpg:grpSpPr>
                              <wpg:grpSp>
                                <wpg:cNvPr id="54" name="Group 54"/>
                                <wpg:cNvGrpSpPr/>
                                <wpg:grpSpPr>
                                  <a:xfrm>
                                    <a:off x="914304" y="-159132"/>
                                    <a:ext cx="2999389" cy="2749397"/>
                                    <a:chOff x="915567" y="-159132"/>
                                    <a:chExt cx="2999389" cy="2749397"/>
                                  </a:xfrm>
                                </wpg:grpSpPr>
                                <wpg:grpSp>
                                  <wpg:cNvPr id="52" name="Group 52"/>
                                  <wpg:cNvGrpSpPr/>
                                  <wpg:grpSpPr>
                                    <a:xfrm>
                                      <a:off x="915567" y="-159132"/>
                                      <a:ext cx="2999389" cy="2749397"/>
                                      <a:chOff x="1025464" y="-159132"/>
                                      <a:chExt cx="2999389" cy="2749397"/>
                                    </a:xfrm>
                                  </wpg:grpSpPr>
                                  <wpg:grpSp>
                                    <wpg:cNvPr id="18" name="Group 18"/>
                                    <wpg:cNvGrpSpPr/>
                                    <wpg:grpSpPr>
                                      <a:xfrm>
                                        <a:off x="1025464" y="-159132"/>
                                        <a:ext cx="2999389" cy="2749397"/>
                                        <a:chOff x="914304" y="-159132"/>
                                        <a:chExt cx="2999389" cy="2749397"/>
                                      </a:xfrm>
                                    </wpg:grpSpPr>
                                    <wps:wsp>
                                      <wps:cNvPr id="2" name="Oval 2"/>
                                      <wps:cNvSpPr/>
                                      <wps:spPr>
                                        <a:xfrm>
                                          <a:off x="1046415" y="-159132"/>
                                          <a:ext cx="1183286" cy="673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D76FC" w14:textId="7B54AC6E" w:rsidR="0040346B" w:rsidRPr="00677F5F" w:rsidRDefault="0040346B" w:rsidP="0040346B">
                                            <w:pPr>
                                              <w:jc w:val="center"/>
                                              <w:rPr>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65561" y="802257"/>
                                          <a:ext cx="1264146" cy="621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91D16" w14:textId="7C2C6743" w:rsidR="0040346B" w:rsidRPr="00677F5F" w:rsidRDefault="0040346B" w:rsidP="007E0C3E">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14304" y="1675497"/>
                                          <a:ext cx="1264584" cy="91476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6FF44" w14:textId="4810F1B9" w:rsidR="0040346B" w:rsidRPr="00677F5F" w:rsidRDefault="0040346B" w:rsidP="007E0C3E">
                                            <w:pPr>
                                              <w:jc w:val="center"/>
                                              <w:rPr>
                                                <w:color w:val="000000" w:themeColor="text1"/>
                                                <w:sz w:val="20"/>
                                                <w:szCs w:val="20"/>
                                              </w:rPr>
                                            </w:pPr>
                                            <w:r w:rsidRPr="00677F5F">
                                              <w:rPr>
                                                <w:color w:val="000000" w:themeColor="text1"/>
                                                <w:sz w:val="20"/>
                                                <w:szCs w:val="20"/>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960421" y="802248"/>
                                          <a:ext cx="953272" cy="6666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BA740"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 idx="6"/>
                                        <a:endCxn id="5" idx="2"/>
                                      </wps:cNvCnPr>
                                      <wps:spPr>
                                        <a:xfrm>
                                          <a:off x="2229707" y="1113041"/>
                                          <a:ext cx="730714" cy="22555"/>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2" idx="6"/>
                                        <a:endCxn id="5" idx="2"/>
                                      </wps:cNvCnPr>
                                      <wps:spPr>
                                        <a:xfrm>
                                          <a:off x="2229701" y="177448"/>
                                          <a:ext cx="730720" cy="95814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8"/>
                                      <wps:cNvCnPr>
                                        <a:stCxn id="4" idx="6"/>
                                        <a:endCxn id="5" idx="2"/>
                                      </wps:cNvCnPr>
                                      <wps:spPr>
                                        <a:xfrm flipV="1">
                                          <a:off x="2178888" y="1135596"/>
                                          <a:ext cx="781533" cy="997285"/>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g:grpSp>
                                  <wps:wsp>
                                    <wps:cNvPr id="50" name="Straight Arrow Connector 50"/>
                                    <wps:cNvCnPr>
                                      <a:stCxn id="2" idx="2"/>
                                      <a:endCxn id="4" idx="2"/>
                                    </wps:cNvCnPr>
                                    <wps:spPr>
                                      <a:xfrm rot="10800000" flipV="1">
                                        <a:off x="1025464" y="177447"/>
                                        <a:ext cx="132111" cy="1955433"/>
                                      </a:xfrm>
                                      <a:prstGeom prst="curvedConnector3">
                                        <a:avLst>
                                          <a:gd name="adj1" fmla="val 48445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stCxn id="2" idx="2"/>
                                      <a:endCxn id="3" idx="2"/>
                                    </wps:cNvCnPr>
                                    <wps:spPr>
                                      <a:xfrm rot="10800000" flipV="1">
                                        <a:off x="1076721" y="177447"/>
                                        <a:ext cx="80854" cy="935593"/>
                                      </a:xfrm>
                                      <a:prstGeom prst="curvedConnector3">
                                        <a:avLst>
                                          <a:gd name="adj1" fmla="val 33294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3" name="Straight Arrow Connector 51"/>
                                  <wps:cNvCnPr>
                                    <a:stCxn id="3" idx="2"/>
                                    <a:endCxn id="4" idx="2"/>
                                  </wps:cNvCnPr>
                                  <wps:spPr>
                                    <a:xfrm rot="10800000" flipV="1">
                                      <a:off x="915567" y="1113041"/>
                                      <a:ext cx="51257" cy="1019840"/>
                                    </a:xfrm>
                                    <a:prstGeom prst="curvedConnector3">
                                      <a:avLst>
                                        <a:gd name="adj1" fmla="val 46745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5" name="Text Box 55"/>
                                <wps:cNvSpPr txBox="1"/>
                                <wps:spPr>
                                  <a:xfrm>
                                    <a:off x="2307545" y="430815"/>
                                    <a:ext cx="491054" cy="305578"/>
                                  </a:xfrm>
                                  <a:prstGeom prst="rect">
                                    <a:avLst/>
                                  </a:prstGeom>
                                  <a:solidFill>
                                    <a:schemeClr val="bg1"/>
                                  </a:solidFill>
                                  <a:ln w="6350">
                                    <a:noFill/>
                                  </a:ln>
                                </wps:spPr>
                                <wps:txbx>
                                  <w:txbxContent>
                                    <w:p w14:paraId="196C0A09" w14:textId="77777777" w:rsidR="0040346B" w:rsidRPr="00677F5F" w:rsidRDefault="0040346B" w:rsidP="0040346B">
                                      <w:pPr>
                                        <w:rPr>
                                          <w:sz w:val="20"/>
                                          <w:szCs w:val="20"/>
                                        </w:rPr>
                                      </w:pPr>
                                      <w:r w:rsidRPr="00677F5F">
                                        <w:rPr>
                                          <w:sz w:val="20"/>
                                          <w:szCs w:val="20"/>
                                        </w:rPr>
                                        <w:t>- 0.36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72964" y="973959"/>
                                    <a:ext cx="285996" cy="266203"/>
                                  </a:xfrm>
                                  <a:prstGeom prst="rect">
                                    <a:avLst/>
                                  </a:prstGeom>
                                  <a:solidFill>
                                    <a:schemeClr val="bg1"/>
                                  </a:solidFill>
                                  <a:ln w="6350">
                                    <a:noFill/>
                                  </a:ln>
                                </wps:spPr>
                                <wps:txbx>
                                  <w:txbxContent>
                                    <w:p w14:paraId="60C9AF31"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461534" y="1468872"/>
                                    <a:ext cx="291563" cy="243366"/>
                                  </a:xfrm>
                                  <a:prstGeom prst="rect">
                                    <a:avLst/>
                                  </a:prstGeom>
                                  <a:solidFill>
                                    <a:schemeClr val="bg1"/>
                                  </a:solidFill>
                                  <a:ln w="6350">
                                    <a:noFill/>
                                  </a:ln>
                                </wps:spPr>
                                <wps:txbx>
                                  <w:txbxContent>
                                    <w:p w14:paraId="3452E649"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2580740" y="2590263"/>
                                  <a:ext cx="487108" cy="290946"/>
                                </a:xfrm>
                                <a:prstGeom prst="rect">
                                  <a:avLst/>
                                </a:prstGeom>
                                <a:solidFill>
                                  <a:schemeClr val="lt1"/>
                                </a:solidFill>
                                <a:ln w="6350">
                                  <a:noFill/>
                                </a:ln>
                              </wps:spPr>
                              <wps:txbx>
                                <w:txbxContent>
                                  <w:p w14:paraId="6B593F2E" w14:textId="77777777" w:rsidR="0040346B" w:rsidRPr="00677F5F" w:rsidRDefault="0040346B" w:rsidP="0040346B">
                                    <w:pPr>
                                      <w:rPr>
                                        <w:sz w:val="20"/>
                                        <w:szCs w:val="20"/>
                                      </w:rPr>
                                    </w:pPr>
                                    <w:r w:rsidRPr="00677F5F">
                                      <w:rPr>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1276419" y="3088783"/>
                                <a:ext cx="3844700" cy="3395144"/>
                                <a:chOff x="1194446" y="-56199"/>
                                <a:chExt cx="3844700" cy="3395144"/>
                              </a:xfrm>
                            </wpg:grpSpPr>
                            <wpg:grpSp>
                              <wpg:cNvPr id="155" name="Group 155"/>
                              <wpg:cNvGrpSpPr/>
                              <wpg:grpSpPr>
                                <a:xfrm>
                                  <a:off x="1194446" y="-56199"/>
                                  <a:ext cx="3844700" cy="3395144"/>
                                  <a:chOff x="1194446" y="-56199"/>
                                  <a:chExt cx="3844700" cy="3395144"/>
                                </a:xfrm>
                              </wpg:grpSpPr>
                              <wps:wsp>
                                <wps:cNvPr id="128" name="Text Box 128"/>
                                <wps:cNvSpPr txBox="1"/>
                                <wps:spPr>
                                  <a:xfrm>
                                    <a:off x="2582718" y="2992582"/>
                                    <a:ext cx="429491" cy="346363"/>
                                  </a:xfrm>
                                  <a:prstGeom prst="rect">
                                    <a:avLst/>
                                  </a:prstGeom>
                                  <a:solidFill>
                                    <a:schemeClr val="lt1"/>
                                  </a:solidFill>
                                  <a:ln w="6350">
                                    <a:noFill/>
                                  </a:ln>
                                </wps:spPr>
                                <wps:txbx>
                                  <w:txbxContent>
                                    <w:p w14:paraId="59D9BE8C" w14:textId="77777777" w:rsidR="0040346B" w:rsidRPr="00677F5F" w:rsidRDefault="0040346B" w:rsidP="0040346B">
                                      <w:pPr>
                                        <w:rPr>
                                          <w:sz w:val="20"/>
                                          <w:szCs w:val="20"/>
                                        </w:rPr>
                                      </w:pPr>
                                      <w:r w:rsidRPr="00677F5F">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0" name="Group 150"/>
                                <wpg:cNvGrpSpPr/>
                                <wpg:grpSpPr>
                                  <a:xfrm>
                                    <a:off x="1194446" y="-56199"/>
                                    <a:ext cx="3844700" cy="2867135"/>
                                    <a:chOff x="1085782" y="34555"/>
                                    <a:chExt cx="3845075" cy="2867403"/>
                                  </a:xfrm>
                                </wpg:grpSpPr>
                                <wpg:grpSp>
                                  <wpg:cNvPr id="132" name="Group 132"/>
                                  <wpg:cNvGrpSpPr/>
                                  <wpg:grpSpPr>
                                    <a:xfrm>
                                      <a:off x="1085782" y="34555"/>
                                      <a:ext cx="3845075" cy="2867403"/>
                                      <a:chOff x="1085782" y="34555"/>
                                      <a:chExt cx="3845075" cy="2867403"/>
                                    </a:xfrm>
                                  </wpg:grpSpPr>
                                  <wpg:grpSp>
                                    <wpg:cNvPr id="61" name="Group 61"/>
                                    <wpg:cNvGrpSpPr/>
                                    <wpg:grpSpPr>
                                      <a:xfrm>
                                        <a:off x="1085782" y="34555"/>
                                        <a:ext cx="3845075" cy="2867403"/>
                                        <a:chOff x="1194499" y="-102520"/>
                                        <a:chExt cx="3217659" cy="2867931"/>
                                      </a:xfrm>
                                    </wpg:grpSpPr>
                                    <wpg:grpSp>
                                      <wpg:cNvPr id="62" name="Group 62"/>
                                      <wpg:cNvGrpSpPr/>
                                      <wpg:grpSpPr>
                                        <a:xfrm>
                                          <a:off x="1194499" y="-102520"/>
                                          <a:ext cx="3217659" cy="2867931"/>
                                          <a:chOff x="1195762" y="-102520"/>
                                          <a:chExt cx="3217659" cy="2867931"/>
                                        </a:xfrm>
                                      </wpg:grpSpPr>
                                      <wpg:grpSp>
                                        <wpg:cNvPr id="65" name="Group 65"/>
                                        <wpg:cNvGrpSpPr/>
                                        <wpg:grpSpPr>
                                          <a:xfrm>
                                            <a:off x="1195762" y="-102520"/>
                                            <a:ext cx="3217659" cy="2867931"/>
                                            <a:chOff x="1305659" y="-102520"/>
                                            <a:chExt cx="3217659" cy="2867931"/>
                                          </a:xfrm>
                                        </wpg:grpSpPr>
                                        <wpg:grpSp>
                                          <wpg:cNvPr id="72" name="Group 72"/>
                                          <wpg:cNvGrpSpPr/>
                                          <wpg:grpSpPr>
                                            <a:xfrm>
                                              <a:off x="1305659" y="-102520"/>
                                              <a:ext cx="3217659" cy="2867931"/>
                                              <a:chOff x="1194499" y="-102520"/>
                                              <a:chExt cx="3217659" cy="2867931"/>
                                            </a:xfrm>
                                          </wpg:grpSpPr>
                                          <wps:wsp>
                                            <wps:cNvPr id="74" name="Oval 74"/>
                                            <wps:cNvSpPr/>
                                            <wps:spPr>
                                              <a:xfrm>
                                                <a:off x="1275851" y="-102520"/>
                                                <a:ext cx="1183286" cy="673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FDE00" w14:textId="4D161A47" w:rsidR="0040346B" w:rsidRPr="00677F5F" w:rsidRDefault="0040346B" w:rsidP="0040346B">
                                                  <w:pPr>
                                                    <w:jc w:val="center"/>
                                                    <w:rPr>
                                                      <w:sz w:val="20"/>
                                                      <w:szCs w:val="20"/>
                                                    </w:rPr>
                                                  </w:pPr>
                                                  <w:r w:rsidRPr="00677F5F">
                                                    <w:rPr>
                                                      <w:color w:val="000000" w:themeColor="text1"/>
                                                      <w:sz w:val="20"/>
                                                      <w:szCs w:val="20"/>
                                                    </w:rPr>
                                                    <w:t>Attitude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1240692" y="852403"/>
                                                <a:ext cx="1180427" cy="621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1D373" w14:textId="2628D428" w:rsidR="0040346B" w:rsidRPr="00677F5F" w:rsidRDefault="0040346B" w:rsidP="005E53B5">
                                                  <w:pPr>
                                                    <w:jc w:val="center"/>
                                                    <w:rPr>
                                                      <w:color w:val="000000" w:themeColor="text1"/>
                                                      <w:sz w:val="20"/>
                                                      <w:szCs w:val="20"/>
                                                    </w:rPr>
                                                  </w:pPr>
                                                  <w:r w:rsidRPr="00677F5F">
                                                    <w:rPr>
                                                      <w:color w:val="000000" w:themeColor="text1"/>
                                                      <w:sz w:val="20"/>
                                                      <w:szCs w:val="20"/>
                                                    </w:rPr>
                                                    <w:t>Subjective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194499" y="1802748"/>
                                                <a:ext cx="1264584" cy="9626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792D11" w14:textId="1FC97A6C" w:rsidR="0040346B" w:rsidRPr="00677F5F" w:rsidRDefault="0040346B" w:rsidP="00FC28CA">
                                                  <w:pPr>
                                                    <w:jc w:val="center"/>
                                                    <w:rPr>
                                                      <w:color w:val="000000" w:themeColor="text1"/>
                                                      <w:sz w:val="20"/>
                                                      <w:szCs w:val="20"/>
                                                    </w:rPr>
                                                  </w:pPr>
                                                  <w:r w:rsidRPr="00677F5F">
                                                    <w:rPr>
                                                      <w:color w:val="000000" w:themeColor="text1"/>
                                                      <w:sz w:val="20"/>
                                                      <w:szCs w:val="20"/>
                                                    </w:rPr>
                                                    <w:t>Perceived Behavior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3463760" y="806283"/>
                                                <a:ext cx="948398" cy="6666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28998"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76" idx="6"/>
                                              <a:endCxn id="78" idx="2"/>
                                            </wps:cNvCnPr>
                                            <wps:spPr>
                                              <a:xfrm flipV="1">
                                                <a:off x="2421119" y="1139631"/>
                                                <a:ext cx="1042642" cy="23556"/>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a:stCxn id="74" idx="6"/>
                                              <a:endCxn id="78" idx="2"/>
                                            </wps:cNvCnPr>
                                            <wps:spPr>
                                              <a:xfrm>
                                                <a:off x="2459137" y="234059"/>
                                                <a:ext cx="1004624" cy="90557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5" name="Straight Arrow Connector 8"/>
                                            <wps:cNvCnPr>
                                              <a:stCxn id="77" idx="6"/>
                                              <a:endCxn id="78" idx="2"/>
                                            </wps:cNvCnPr>
                                            <wps:spPr>
                                              <a:xfrm flipV="1">
                                                <a:off x="2459018" y="1139631"/>
                                                <a:ext cx="1004742" cy="1144449"/>
                                              </a:xfrm>
                                              <a:prstGeom prst="straightConnector1">
                                                <a:avLst/>
                                              </a:prstGeom>
                                              <a:ln>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wpg:grpSp>
                                        <wps:wsp>
                                          <wps:cNvPr id="120" name="Straight Arrow Connector 50"/>
                                          <wps:cNvCnPr>
                                            <a:stCxn id="74" idx="2"/>
                                            <a:endCxn id="77" idx="2"/>
                                          </wps:cNvCnPr>
                                          <wps:spPr>
                                            <a:xfrm rot="10800000" flipV="1">
                                              <a:off x="1305660" y="234060"/>
                                              <a:ext cx="81352" cy="2050019"/>
                                            </a:xfrm>
                                            <a:prstGeom prst="curvedConnector3">
                                              <a:avLst>
                                                <a:gd name="adj1" fmla="val 775397"/>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51"/>
                                          <wps:cNvCnPr>
                                            <a:stCxn id="74" idx="2"/>
                                            <a:endCxn id="76" idx="2"/>
                                          </wps:cNvCnPr>
                                          <wps:spPr>
                                            <a:xfrm rot="10800000" flipV="1">
                                              <a:off x="1351853" y="234059"/>
                                              <a:ext cx="35159" cy="929126"/>
                                            </a:xfrm>
                                            <a:prstGeom prst="curvedConnector3">
                                              <a:avLst>
                                                <a:gd name="adj1" fmla="val 64414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22" name="Straight Arrow Connector 51"/>
                                        <wps:cNvCnPr>
                                          <a:stCxn id="76" idx="2"/>
                                          <a:endCxn id="77" idx="2"/>
                                        </wps:cNvCnPr>
                                        <wps:spPr>
                                          <a:xfrm rot="10800000" flipV="1">
                                            <a:off x="1195762" y="1163186"/>
                                            <a:ext cx="46193" cy="1120893"/>
                                          </a:xfrm>
                                          <a:prstGeom prst="curvedConnector3">
                                            <a:avLst>
                                              <a:gd name="adj1" fmla="val 50780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24" name="Text Box 124"/>
                                      <wps:cNvSpPr txBox="1"/>
                                      <wps:spPr>
                                        <a:xfrm>
                                          <a:off x="2613271" y="1033744"/>
                                          <a:ext cx="283113" cy="258834"/>
                                        </a:xfrm>
                                        <a:prstGeom prst="rect">
                                          <a:avLst/>
                                        </a:prstGeom>
                                        <a:solidFill>
                                          <a:schemeClr val="bg1"/>
                                        </a:solidFill>
                                        <a:ln w="6350">
                                          <a:noFill/>
                                        </a:ln>
                                      </wps:spPr>
                                      <wps:txbx>
                                        <w:txbxContent>
                                          <w:p w14:paraId="61254A55"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2720214" y="546053"/>
                                          <a:ext cx="481086" cy="243366"/>
                                        </a:xfrm>
                                        <a:prstGeom prst="rect">
                                          <a:avLst/>
                                        </a:prstGeom>
                                        <a:solidFill>
                                          <a:schemeClr val="bg1"/>
                                        </a:solidFill>
                                        <a:ln w="6350">
                                          <a:noFill/>
                                        </a:ln>
                                      </wps:spPr>
                                      <wps:txbx>
                                        <w:txbxContent>
                                          <w:p w14:paraId="6EA18EF8" w14:textId="77777777" w:rsidR="0040346B" w:rsidRPr="00677F5F" w:rsidRDefault="0040346B" w:rsidP="0040346B">
                                            <w:pPr>
                                              <w:jc w:val="center"/>
                                              <w:rPr>
                                                <w:sz w:val="20"/>
                                                <w:szCs w:val="20"/>
                                              </w:rPr>
                                            </w:pPr>
                                            <w:r w:rsidRPr="00677F5F">
                                              <w:rPr>
                                                <w:sz w:val="20"/>
                                                <w:szCs w:val="20"/>
                                              </w:rPr>
                                              <w:t>- 0.33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2967434" y="1386220"/>
                                          <a:ext cx="347070" cy="243366"/>
                                        </a:xfrm>
                                        <a:prstGeom prst="rect">
                                          <a:avLst/>
                                        </a:prstGeom>
                                        <a:solidFill>
                                          <a:schemeClr val="bg1"/>
                                        </a:solidFill>
                                        <a:ln w="6350">
                                          <a:noFill/>
                                        </a:ln>
                                      </wps:spPr>
                                      <wps:txbx>
                                        <w:txbxContent>
                                          <w:p w14:paraId="46F6B61B" w14:textId="77777777" w:rsidR="0040346B" w:rsidRPr="00677F5F" w:rsidRDefault="0040346B" w:rsidP="0040346B">
                                            <w:pPr>
                                              <w:jc w:val="center"/>
                                              <w:rPr>
                                                <w:sz w:val="20"/>
                                                <w:szCs w:val="20"/>
                                              </w:rPr>
                                            </w:pPr>
                                            <w:r w:rsidRPr="00677F5F">
                                              <w:rPr>
                                                <w:sz w:val="20"/>
                                                <w:szCs w:val="20"/>
                                              </w:rP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Oval 130"/>
                                    <wps:cNvSpPr/>
                                    <wps:spPr>
                                      <a:xfrm>
                                        <a:off x="3791696" y="2097218"/>
                                        <a:ext cx="1139151" cy="6665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506F3" w14:textId="77777777" w:rsidR="0040346B" w:rsidRPr="00677F5F" w:rsidRDefault="0040346B" w:rsidP="0040346B">
                                          <w:pPr>
                                            <w:jc w:val="center"/>
                                            <w:rPr>
                                              <w:color w:val="000000" w:themeColor="text1"/>
                                              <w:sz w:val="20"/>
                                              <w:szCs w:val="20"/>
                                            </w:rPr>
                                          </w:pPr>
                                          <w:r w:rsidRPr="00677F5F">
                                            <w:rPr>
                                              <w:color w:val="000000" w:themeColor="text1"/>
                                              <w:sz w:val="20"/>
                                              <w:szCs w:val="20"/>
                                            </w:rPr>
                                            <w:t>Moral Norm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Arrow Connector 131"/>
                                    <wps:cNvCnPr>
                                      <a:stCxn id="76" idx="5"/>
                                      <a:endCxn id="130" idx="2"/>
                                    </wps:cNvCnPr>
                                    <wps:spPr>
                                      <a:xfrm>
                                        <a:off x="2345005" y="1519745"/>
                                        <a:ext cx="1446692" cy="91075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33" name="Straight Arrow Connector 133"/>
                                  <wps:cNvCnPr>
                                    <a:stCxn id="77" idx="6"/>
                                    <a:endCxn id="130" idx="2"/>
                                  </wps:cNvCnPr>
                                  <wps:spPr>
                                    <a:xfrm>
                                      <a:off x="2596872" y="2420715"/>
                                      <a:ext cx="1194825" cy="978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a:stCxn id="130" idx="0"/>
                                    <a:endCxn id="78" idx="4"/>
                                  </wps:cNvCnPr>
                                  <wps:spPr>
                                    <a:xfrm flipV="1">
                                      <a:off x="4361273" y="1609762"/>
                                      <a:ext cx="2923" cy="4874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51" name="Text Box 151"/>
                              <wps:cNvSpPr txBox="1"/>
                              <wps:spPr>
                                <a:xfrm>
                                  <a:off x="3015556" y="2201908"/>
                                  <a:ext cx="506827" cy="243272"/>
                                </a:xfrm>
                                <a:prstGeom prst="rect">
                                  <a:avLst/>
                                </a:prstGeom>
                                <a:solidFill>
                                  <a:schemeClr val="bg1"/>
                                </a:solidFill>
                                <a:ln w="6350">
                                  <a:noFill/>
                                </a:ln>
                              </wps:spPr>
                              <wps:txbx>
                                <w:txbxContent>
                                  <w:p w14:paraId="18D8434A" w14:textId="77777777" w:rsidR="0040346B" w:rsidRPr="00677F5F" w:rsidRDefault="0040346B" w:rsidP="0040346B">
                                    <w:pPr>
                                      <w:rPr>
                                        <w:sz w:val="20"/>
                                        <w:szCs w:val="20"/>
                                      </w:rPr>
                                    </w:pPr>
                                    <w:r w:rsidRPr="00677F5F">
                                      <w:rPr>
                                        <w:sz w:val="20"/>
                                        <w:szCs w:val="20"/>
                                      </w:rPr>
                                      <w:t>0.39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2498763" y="1515920"/>
                                  <a:ext cx="599311" cy="243272"/>
                                </a:xfrm>
                                <a:prstGeom prst="rect">
                                  <a:avLst/>
                                </a:prstGeom>
                                <a:solidFill>
                                  <a:schemeClr val="bg1"/>
                                </a:solidFill>
                                <a:ln w="6350">
                                  <a:noFill/>
                                </a:ln>
                              </wps:spPr>
                              <wps:txbx>
                                <w:txbxContent>
                                  <w:p w14:paraId="3B9A2B67" w14:textId="77777777" w:rsidR="0040346B" w:rsidRPr="00677F5F" w:rsidRDefault="0040346B" w:rsidP="0040346B">
                                    <w:pPr>
                                      <w:jc w:val="center"/>
                                      <w:rPr>
                                        <w:sz w:val="20"/>
                                        <w:szCs w:val="20"/>
                                      </w:rPr>
                                    </w:pPr>
                                    <w:r w:rsidRPr="00677F5F">
                                      <w:rPr>
                                        <w:sz w:val="20"/>
                                        <w:szCs w:val="20"/>
                                      </w:rPr>
                                      <w:t>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4130967" y="1675427"/>
                                  <a:ext cx="611239" cy="243272"/>
                                </a:xfrm>
                                <a:prstGeom prst="rect">
                                  <a:avLst/>
                                </a:prstGeom>
                                <a:solidFill>
                                  <a:schemeClr val="bg1"/>
                                </a:solidFill>
                                <a:ln w="6350">
                                  <a:noFill/>
                                </a:ln>
                              </wps:spPr>
                              <wps:txbx>
                                <w:txbxContent>
                                  <w:p w14:paraId="247FDDC5" w14:textId="77777777" w:rsidR="0040346B" w:rsidRPr="00677F5F" w:rsidRDefault="0040346B" w:rsidP="0040346B">
                                    <w:pPr>
                                      <w:jc w:val="center"/>
                                      <w:rPr>
                                        <w:sz w:val="20"/>
                                        <w:szCs w:val="20"/>
                                      </w:rPr>
                                    </w:pPr>
                                    <w:r w:rsidRPr="00677F5F">
                                      <w:rPr>
                                        <w:sz w:val="20"/>
                                        <w:szCs w:val="20"/>
                                      </w:rPr>
                                      <w:t>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9" name="Text Box 159"/>
                          <wps:cNvSpPr txBox="1"/>
                          <wps:spPr>
                            <a:xfrm>
                              <a:off x="-54" y="6539230"/>
                              <a:ext cx="5469890" cy="485024"/>
                            </a:xfrm>
                            <a:prstGeom prst="rect">
                              <a:avLst/>
                            </a:prstGeom>
                            <a:solidFill>
                              <a:prstClr val="white"/>
                            </a:solidFill>
                            <a:ln>
                              <a:noFill/>
                            </a:ln>
                          </wps:spPr>
                          <wps:txbx>
                            <w:txbxContent>
                              <w:p w14:paraId="586B8FC1" w14:textId="77777777" w:rsidR="0040346B" w:rsidRPr="00677F5F" w:rsidRDefault="0040346B" w:rsidP="0040346B">
                                <w:pPr>
                                  <w:pStyle w:val="Caption"/>
                                  <w:rPr>
                                    <w:rFonts w:ascii="Times New Roman" w:hAnsi="Times New Roman" w:cs="Times New Roman"/>
                                    <w:i w:val="0"/>
                                    <w:iCs w:val="0"/>
                                    <w:color w:val="000000" w:themeColor="text1"/>
                                    <w:sz w:val="20"/>
                                    <w:szCs w:val="20"/>
                                  </w:rPr>
                                </w:pPr>
                                <w:bookmarkStart w:id="176" w:name="_Ref72078139"/>
                                <w:bookmarkStart w:id="177" w:name="_Ref73058548"/>
                                <w:r w:rsidRPr="00677F5F">
                                  <w:rPr>
                                    <w:rFonts w:ascii="Times New Roman" w:hAnsi="Times New Roman" w:cs="Times New Roman"/>
                                    <w:i w:val="0"/>
                                    <w:iCs w:val="0"/>
                                    <w:color w:val="000000" w:themeColor="text1"/>
                                    <w:sz w:val="20"/>
                                    <w:szCs w:val="20"/>
                                  </w:rPr>
                                  <w:t xml:space="preserve">Figure </w:t>
                                </w:r>
                                <w:bookmarkEnd w:id="176"/>
                                <w:r w:rsidRPr="00677F5F">
                                  <w:rPr>
                                    <w:rFonts w:ascii="Times New Roman" w:hAnsi="Times New Roman" w:cs="Times New Roman"/>
                                    <w:i w:val="0"/>
                                    <w:iCs w:val="0"/>
                                    <w:color w:val="000000" w:themeColor="text1"/>
                                    <w:sz w:val="20"/>
                                    <w:szCs w:val="20"/>
                                  </w:rPr>
                                  <w:t>4: (a) Theory of Planned Behavior (TPB) and (b) Theory of Planned Behavior with Moral Norms (TPB-moral)</w:t>
                                </w:r>
                                <w:r w:rsidRPr="00677F5F">
                                  <w:rPr>
                                    <w:rFonts w:ascii="Times New Roman" w:hAnsi="Times New Roman" w:cs="Times New Roman"/>
                                    <w:i w:val="0"/>
                                    <w:iCs w:val="0"/>
                                    <w:noProof/>
                                    <w:color w:val="000000" w:themeColor="text1"/>
                                    <w:sz w:val="20"/>
                                    <w:szCs w:val="20"/>
                                  </w:rPr>
                                  <w:t>. Values on the arrow and “ns” indicate coefficients and “non-significant” respectively.</w:t>
                                </w:r>
                                <w:bookmarkEnd w:id="1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2" name="Text Box 42"/>
                        <wps:cNvSpPr txBox="1"/>
                        <wps:spPr>
                          <a:xfrm>
                            <a:off x="957417" y="4224735"/>
                            <a:ext cx="511998" cy="290656"/>
                          </a:xfrm>
                          <a:prstGeom prst="rect">
                            <a:avLst/>
                          </a:prstGeom>
                          <a:solidFill>
                            <a:schemeClr val="bg1"/>
                          </a:solidFill>
                          <a:ln w="6350">
                            <a:noFill/>
                          </a:ln>
                        </wps:spPr>
                        <wps:txbx>
                          <w:txbxContent>
                            <w:p w14:paraId="3176BA01" w14:textId="77777777" w:rsidR="0040346B" w:rsidRPr="00677F5F" w:rsidRDefault="0040346B" w:rsidP="0040346B">
                              <w:pPr>
                                <w:jc w:val="center"/>
                                <w:rPr>
                                  <w:sz w:val="20"/>
                                  <w:szCs w:val="20"/>
                                </w:rPr>
                              </w:pPr>
                              <w:r w:rsidRPr="00677F5F">
                                <w:rPr>
                                  <w:sz w:val="20"/>
                                  <w:szCs w:val="20"/>
                                </w:rPr>
                                <w:t>0.56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382250" y="4763618"/>
                            <a:ext cx="537987" cy="230095"/>
                          </a:xfrm>
                          <a:prstGeom prst="rect">
                            <a:avLst/>
                          </a:prstGeom>
                          <a:solidFill>
                            <a:schemeClr val="bg1"/>
                          </a:solidFill>
                          <a:ln w="6350">
                            <a:noFill/>
                          </a:ln>
                        </wps:spPr>
                        <wps:txbx>
                          <w:txbxContent>
                            <w:p w14:paraId="32CA7881" w14:textId="77777777" w:rsidR="0040346B" w:rsidRPr="00677F5F" w:rsidRDefault="0040346B" w:rsidP="0040346B">
                              <w:pPr>
                                <w:jc w:val="center"/>
                                <w:rPr>
                                  <w:sz w:val="20"/>
                                  <w:szCs w:val="20"/>
                                </w:rPr>
                              </w:pPr>
                              <w:r w:rsidRPr="00677F5F">
                                <w:rPr>
                                  <w:sz w:val="20"/>
                                  <w:szCs w:val="20"/>
                                </w:rPr>
                                <w:t>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421388" y="3807189"/>
                            <a:ext cx="557973" cy="249551"/>
                          </a:xfrm>
                          <a:prstGeom prst="rect">
                            <a:avLst/>
                          </a:prstGeom>
                          <a:solidFill>
                            <a:schemeClr val="bg1"/>
                          </a:solidFill>
                          <a:ln w="6350">
                            <a:noFill/>
                          </a:ln>
                        </wps:spPr>
                        <wps:txbx>
                          <w:txbxContent>
                            <w:p w14:paraId="1C7DB2EC" w14:textId="77777777" w:rsidR="0040346B" w:rsidRPr="00677F5F" w:rsidRDefault="0040346B" w:rsidP="0040346B">
                              <w:pPr>
                                <w:jc w:val="cente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820365" y="1037631"/>
                            <a:ext cx="505691" cy="243387"/>
                          </a:xfrm>
                          <a:prstGeom prst="rect">
                            <a:avLst/>
                          </a:prstGeom>
                          <a:solidFill>
                            <a:schemeClr val="bg1"/>
                          </a:solidFill>
                          <a:ln w="6350">
                            <a:noFill/>
                          </a:ln>
                        </wps:spPr>
                        <wps:txbx>
                          <w:txbxContent>
                            <w:p w14:paraId="1D45DB35" w14:textId="77777777" w:rsidR="0040346B" w:rsidRPr="00677F5F" w:rsidRDefault="0040346B" w:rsidP="0040346B">
                              <w:pPr>
                                <w:rPr>
                                  <w:sz w:val="20"/>
                                  <w:szCs w:val="20"/>
                                </w:rPr>
                              </w:pPr>
                              <w:r w:rsidRPr="00677F5F">
                                <w:rPr>
                                  <w:sz w:val="20"/>
                                  <w:szCs w:val="20"/>
                                </w:rPr>
                                <w:t>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253860" y="574526"/>
                            <a:ext cx="535205" cy="252709"/>
                          </a:xfrm>
                          <a:prstGeom prst="rect">
                            <a:avLst/>
                          </a:prstGeom>
                          <a:solidFill>
                            <a:schemeClr val="bg1"/>
                          </a:solidFill>
                          <a:ln w="6350">
                            <a:noFill/>
                          </a:ln>
                        </wps:spPr>
                        <wps:txbx>
                          <w:txbxContent>
                            <w:p w14:paraId="1BF74112" w14:textId="77777777" w:rsidR="0040346B" w:rsidRPr="00677F5F" w:rsidRDefault="0040346B" w:rsidP="0040346B">
                              <w:pPr>
                                <w:rPr>
                                  <w:sz w:val="20"/>
                                  <w:szCs w:val="20"/>
                                </w:rPr>
                              </w:pPr>
                              <w:r w:rsidRPr="00677F5F">
                                <w:rPr>
                                  <w:sz w:val="20"/>
                                  <w:szCs w:val="20"/>
                                </w:rPr>
                                <w:t>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183241" y="1425435"/>
                            <a:ext cx="560219" cy="256528"/>
                          </a:xfrm>
                          <a:prstGeom prst="rect">
                            <a:avLst/>
                          </a:prstGeom>
                          <a:solidFill>
                            <a:schemeClr val="bg1"/>
                          </a:solidFill>
                          <a:ln w="6350">
                            <a:noFill/>
                          </a:ln>
                        </wps:spPr>
                        <wps:txbx>
                          <w:txbxContent>
                            <w:p w14:paraId="77880795" w14:textId="77777777" w:rsidR="0040346B" w:rsidRPr="00677F5F" w:rsidRDefault="0040346B" w:rsidP="0040346B">
                              <w:pPr>
                                <w:jc w:val="center"/>
                                <w:rPr>
                                  <w:sz w:val="20"/>
                                  <w:szCs w:val="20"/>
                                </w:rPr>
                              </w:pPr>
                              <w:r w:rsidRPr="00677F5F">
                                <w:rPr>
                                  <w:sz w:val="20"/>
                                  <w:szCs w:val="20"/>
                                </w:rPr>
                                <w:t>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9C1A6C" id="Group 48" o:spid="_x0000_s1108" style="position:absolute;margin-left:20.55pt;margin-top:23.25pt;width:437.4pt;height:565.6pt;z-index:251658243;mso-width-relative:margin;mso-height-relative:margin" coordorigin="5691,-1591" coordsize="55552,7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">
                <v:group id="Group 160" o:spid="_x0000_s1109" style="position:absolute;left:5691;top:-1591;width:55552;height:71833" coordorigin=",-1591" coordsize="54698,7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58" o:spid="_x0000_s1110" style="position:absolute;left:10949;top:-1591;width:40285;height:66430" coordorigin="10926,-1591" coordsize="40284,6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4" o:spid="_x0000_s1111" style="position:absolute;left:10926;top:-1591;width:35845;height:30403" coordorigin="10926,-1591" coordsize="3584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60" o:spid="_x0000_s1112" style="position:absolute;left:10926;top:-1591;width:35845;height:27493" coordorigin="9143,-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54" o:spid="_x0000_s1113" style="position:absolute;left:9143;top:-1591;width:29993;height:27493" coordorigin="9155,-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2" o:spid="_x0000_s1114" style="position:absolute;left:9155;top:-1591;width:29994;height:27493" coordorigin="10254,-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8" o:spid="_x0000_s1115" style="position:absolute;left:10254;top:-1591;width:29994;height:27493" coordorigin="9143,-1591" coordsize="29993,2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 o:spid="_x0000_s1116" style="position:absolute;left:10464;top:-1591;width:1183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" filled="f" strokecolor="black [3213]" strokeweight="1pt">
                                <v:stroke joinstyle="miter"/>
                                <v:textbox>
                                  <w:txbxContent>
                                    <w:p w14:paraId="4F9D76FC" w14:textId="7B54AC6E" w:rsidR="0040346B" w:rsidRPr="00677F5F" w:rsidRDefault="0040346B" w:rsidP="0040346B">
                                      <w:pPr>
                                        <w:jc w:val="center"/>
                                        <w:rPr>
                                          <w:sz w:val="20"/>
                                          <w:szCs w:val="20"/>
                                        </w:rPr>
                                      </w:pPr>
                                      <w:r w:rsidRPr="00677F5F">
                                        <w:rPr>
                                          <w:color w:val="000000" w:themeColor="text1"/>
                                          <w:sz w:val="20"/>
                                          <w:szCs w:val="20"/>
                                        </w:rPr>
                                        <w:t>Attitude</w:t>
                                      </w:r>
                                    </w:p>
                                  </w:txbxContent>
                                </v:textbox>
                              </v:oval>
                              <v:oval id="Oval 3" o:spid="_x0000_s1117" style="position:absolute;left:9655;top:8022;width:12642;height: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textbox>
                                  <w:txbxContent>
                                    <w:p w14:paraId="28C91D16" w14:textId="7C2C6743" w:rsidR="0040346B" w:rsidRPr="00677F5F" w:rsidRDefault="0040346B" w:rsidP="007E0C3E">
                                      <w:pPr>
                                        <w:jc w:val="center"/>
                                        <w:rPr>
                                          <w:color w:val="000000" w:themeColor="text1"/>
                                          <w:sz w:val="20"/>
                                          <w:szCs w:val="20"/>
                                        </w:rPr>
                                      </w:pPr>
                                      <w:r w:rsidRPr="00677F5F">
                                        <w:rPr>
                                          <w:color w:val="000000" w:themeColor="text1"/>
                                          <w:sz w:val="20"/>
                                          <w:szCs w:val="20"/>
                                        </w:rPr>
                                        <w:t>Subjective Norm</w:t>
                                      </w:r>
                                    </w:p>
                                  </w:txbxContent>
                                </v:textbox>
                              </v:oval>
                              <v:oval id="Oval 4" o:spid="_x0000_s1118" style="position:absolute;left:9143;top:16754;width:12645;height:9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" filled="f" strokecolor="black [3213]" strokeweight="1pt">
                                <v:stroke joinstyle="miter"/>
                                <v:textbox>
                                  <w:txbxContent>
                                    <w:p w14:paraId="3EA6FF44" w14:textId="4810F1B9" w:rsidR="0040346B" w:rsidRPr="00677F5F" w:rsidRDefault="0040346B" w:rsidP="007E0C3E">
                                      <w:pPr>
                                        <w:jc w:val="center"/>
                                        <w:rPr>
                                          <w:color w:val="000000" w:themeColor="text1"/>
                                          <w:sz w:val="20"/>
                                          <w:szCs w:val="20"/>
                                        </w:rPr>
                                      </w:pPr>
                                      <w:r w:rsidRPr="00677F5F">
                                        <w:rPr>
                                          <w:color w:val="000000" w:themeColor="text1"/>
                                          <w:sz w:val="20"/>
                                          <w:szCs w:val="20"/>
                                        </w:rPr>
                                        <w:t>Perceived Behavior Control</w:t>
                                      </w:r>
                                    </w:p>
                                  </w:txbxContent>
                                </v:textbox>
                              </v:oval>
                              <v:oval id="Oval 5" o:spid="_x0000_s1119" style="position:absolute;left:29604;top:8022;width:953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textbox>
                                  <w:txbxContent>
                                    <w:p w14:paraId="279BA740"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v:textbox>
                              </v:oval>
                              <v:shape id="Straight Arrow Connector 10" o:spid="_x0000_s1120" type="#_x0000_t32" style="position:absolute;left:22297;top:11130;width:7307;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" strokecolor="black [3213]" strokeweight=".5pt">
                                <v:stroke dashstyle="dash" endarrow="block" joinstyle="miter"/>
                              </v:shape>
                              <v:shape id="Straight Arrow Connector 15" o:spid="_x0000_s1121" type="#_x0000_t32" style="position:absolute;left:22297;top:1774;width:7307;height:9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shape id="Straight Arrow Connector 8" o:spid="_x0000_s1122" type="#_x0000_t32" style="position:absolute;left:21788;top:11355;width:7816;height:9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" strokecolor="black [3213]" strokeweight=".5pt">
                                <v:stroke dashstyle="dash" endarrow="block" joinstyle="miter"/>
                              </v:shape>
                            </v:group>
                            <v:shape id="Straight Arrow Connector 50" o:spid="_x0000_s1123" type="#_x0000_t38" style="position:absolute;left:10254;top:1774;width:1321;height:1955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" adj="104641" strokecolor="black [3200]" strokeweight=".5pt">
                              <v:stroke startarrow="block" endarrow="block" joinstyle="miter"/>
                            </v:shape>
                            <v:shape id="Straight Arrow Connector 51" o:spid="_x0000_s1124" type="#_x0000_t38" style="position:absolute;left:10767;top:1774;width:808;height:9356;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" adj="71917" strokecolor="black [3200]" strokeweight=".5pt">
                              <v:stroke startarrow="block" endarrow="block" joinstyle="miter"/>
                            </v:shape>
                          </v:group>
                          <v:shape id="Straight Arrow Connector 51" o:spid="_x0000_s1125" type="#_x0000_t38" style="position:absolute;left:9155;top:11130;width:513;height:1019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" adj="100970" strokecolor="black [3200]" strokeweight=".5pt">
                            <v:stroke startarrow="block" endarrow="block" joinstyle="miter"/>
                          </v:shape>
                        </v:group>
                        <v:shape id="Text Box 55" o:spid="_x0000_s1126" type="#_x0000_t202" style="position:absolute;left:23075;top:4308;width:491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" fillcolor="white [3212]" stroked="f" strokeweight=".5pt">
                          <v:textbox>
                            <w:txbxContent>
                              <w:p w14:paraId="196C0A09" w14:textId="77777777" w:rsidR="0040346B" w:rsidRPr="00677F5F" w:rsidRDefault="0040346B" w:rsidP="0040346B">
                                <w:pPr>
                                  <w:rPr>
                                    <w:sz w:val="20"/>
                                    <w:szCs w:val="20"/>
                                  </w:rPr>
                                </w:pPr>
                                <w:r w:rsidRPr="00677F5F">
                                  <w:rPr>
                                    <w:sz w:val="20"/>
                                    <w:szCs w:val="20"/>
                                  </w:rPr>
                                  <w:t>- 0.36</w:t>
                                </w:r>
                              </w:p>
                            </w:txbxContent>
                          </v:textbox>
                        </v:shape>
                        <v:shape id="Text Box 56" o:spid="_x0000_s1127" type="#_x0000_t202" style="position:absolute;left:23729;top:9739;width:2860;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" fillcolor="white [3212]" stroked="f" strokeweight=".5pt">
                          <v:textbox>
                            <w:txbxContent>
                              <w:p w14:paraId="60C9AF31" w14:textId="77777777" w:rsidR="0040346B" w:rsidRPr="00677F5F" w:rsidRDefault="0040346B" w:rsidP="0040346B">
                                <w:pPr>
                                  <w:jc w:val="center"/>
                                  <w:rPr>
                                    <w:sz w:val="20"/>
                                    <w:szCs w:val="20"/>
                                  </w:rPr>
                                </w:pPr>
                                <w:r w:rsidRPr="00677F5F">
                                  <w:rPr>
                                    <w:sz w:val="20"/>
                                    <w:szCs w:val="20"/>
                                  </w:rPr>
                                  <w:t>ns</w:t>
                                </w:r>
                              </w:p>
                            </w:txbxContent>
                          </v:textbox>
                        </v:shape>
                        <v:shape id="Text Box 59" o:spid="_x0000_s1128" type="#_x0000_t202" style="position:absolute;left:24615;top:14688;width:2915;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" fillcolor="white [3212]" stroked="f" strokeweight=".5pt">
                          <v:textbox>
                            <w:txbxContent>
                              <w:p w14:paraId="3452E649" w14:textId="77777777" w:rsidR="0040346B" w:rsidRPr="00677F5F" w:rsidRDefault="0040346B" w:rsidP="0040346B">
                                <w:pPr>
                                  <w:jc w:val="center"/>
                                  <w:rPr>
                                    <w:sz w:val="20"/>
                                    <w:szCs w:val="20"/>
                                  </w:rPr>
                                </w:pPr>
                                <w:r w:rsidRPr="00677F5F">
                                  <w:rPr>
                                    <w:sz w:val="20"/>
                                    <w:szCs w:val="20"/>
                                  </w:rPr>
                                  <w:t>ns</w:t>
                                </w:r>
                              </w:p>
                            </w:txbxContent>
                          </v:textbox>
                        </v:shape>
                      </v:group>
                      <v:shape id="Text Box 129" o:spid="_x0000_s1129" type="#_x0000_t202" style="position:absolute;left:25807;top:25902;width:4871;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6B593F2E" w14:textId="77777777" w:rsidR="0040346B" w:rsidRPr="00677F5F" w:rsidRDefault="0040346B" w:rsidP="0040346B">
                              <w:pPr>
                                <w:rPr>
                                  <w:sz w:val="20"/>
                                  <w:szCs w:val="20"/>
                                </w:rPr>
                              </w:pPr>
                              <w:r w:rsidRPr="00677F5F">
                                <w:rPr>
                                  <w:sz w:val="20"/>
                                  <w:szCs w:val="20"/>
                                </w:rPr>
                                <w:t>(a)</w:t>
                              </w:r>
                            </w:p>
                          </w:txbxContent>
                        </v:textbox>
                      </v:shape>
                    </v:group>
                    <v:group id="Group 156" o:spid="_x0000_s1130" style="position:absolute;left:12764;top:30887;width:38447;height:33952" coordorigin="11944,-561" coordsize="38447,3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oup 155" o:spid="_x0000_s1131" style="position:absolute;left:11944;top:-561;width:38447;height:33950" coordorigin="11944,-561" coordsize="38447,3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Text Box 128" o:spid="_x0000_s1132" type="#_x0000_t202" style="position:absolute;left:25827;top:29925;width:4295;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59D9BE8C" w14:textId="77777777" w:rsidR="0040346B" w:rsidRPr="00677F5F" w:rsidRDefault="0040346B" w:rsidP="0040346B">
                                <w:pPr>
                                  <w:rPr>
                                    <w:sz w:val="20"/>
                                    <w:szCs w:val="20"/>
                                  </w:rPr>
                                </w:pPr>
                                <w:r w:rsidRPr="00677F5F">
                                  <w:rPr>
                                    <w:sz w:val="20"/>
                                    <w:szCs w:val="20"/>
                                  </w:rPr>
                                  <w:t>(b)</w:t>
                                </w:r>
                              </w:p>
                            </w:txbxContent>
                          </v:textbox>
                        </v:shape>
                        <v:group id="Group 150" o:spid="_x0000_s1133" style="position:absolute;left:11944;top:-561;width:38447;height:28670" coordorigin="10857,345" coordsize="38450,2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32" o:spid="_x0000_s1134" style="position:absolute;left:10857;top:345;width:38451;height:28674" coordorigin="10857,345" coordsize="38450,2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61" o:spid="_x0000_s1135" style="position:absolute;left:10857;top:345;width:38451;height:28674" coordorigin="11944,-1025" coordsize="32176,2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136" style="position:absolute;left:11944;top:-1025;width:32177;height:28679" coordorigin="11957,-1025" coordsize="32176,2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5" o:spid="_x0000_s1137" style="position:absolute;left:11957;top:-1025;width:32177;height:28679" coordorigin="13056,-1025" coordsize="32176,2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72" o:spid="_x0000_s1138" style="position:absolute;left:13056;top:-1025;width:32177;height:28679" coordorigin="11944,-1025" coordsize="32176,2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74" o:spid="_x0000_s1139" style="position:absolute;left:12758;top:-1025;width:1183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textbox>
                                        <w:txbxContent>
                                          <w:p w14:paraId="116FDE00" w14:textId="4D161A47" w:rsidR="0040346B" w:rsidRPr="00677F5F" w:rsidRDefault="0040346B" w:rsidP="0040346B">
                                            <w:pPr>
                                              <w:jc w:val="center"/>
                                              <w:rPr>
                                                <w:sz w:val="20"/>
                                                <w:szCs w:val="20"/>
                                              </w:rPr>
                                            </w:pPr>
                                            <w:r w:rsidRPr="00677F5F">
                                              <w:rPr>
                                                <w:color w:val="000000" w:themeColor="text1"/>
                                                <w:sz w:val="20"/>
                                                <w:szCs w:val="20"/>
                                              </w:rPr>
                                              <w:t>Attitude</w:t>
                                            </w:r>
                                          </w:p>
                                        </w:txbxContent>
                                      </v:textbox>
                                    </v:oval>
                                    <v:oval id="Oval 76" o:spid="_x0000_s1140" style="position:absolute;left:12406;top:8524;width:11805;height:6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" filled="f" strokecolor="black [3213]" strokeweight="1pt">
                                      <v:stroke joinstyle="miter"/>
                                      <v:textbox>
                                        <w:txbxContent>
                                          <w:p w14:paraId="37D1D373" w14:textId="2628D428" w:rsidR="0040346B" w:rsidRPr="00677F5F" w:rsidRDefault="0040346B" w:rsidP="005E53B5">
                                            <w:pPr>
                                              <w:jc w:val="center"/>
                                              <w:rPr>
                                                <w:color w:val="000000" w:themeColor="text1"/>
                                                <w:sz w:val="20"/>
                                                <w:szCs w:val="20"/>
                                              </w:rPr>
                                            </w:pPr>
                                            <w:r w:rsidRPr="00677F5F">
                                              <w:rPr>
                                                <w:color w:val="000000" w:themeColor="text1"/>
                                                <w:sz w:val="20"/>
                                                <w:szCs w:val="20"/>
                                              </w:rPr>
                                              <w:t>Subjective Norm</w:t>
                                            </w:r>
                                          </w:p>
                                        </w:txbxContent>
                                      </v:textbox>
                                    </v:oval>
                                    <v:oval id="Oval 77" o:spid="_x0000_s1141" style="position:absolute;left:11944;top:18027;width:12646;height:9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" filled="f" strokecolor="black [3213]" strokeweight="1pt">
                                      <v:stroke joinstyle="miter"/>
                                      <v:textbox>
                                        <w:txbxContent>
                                          <w:p w14:paraId="08792D11" w14:textId="1FC97A6C" w:rsidR="0040346B" w:rsidRPr="00677F5F" w:rsidRDefault="0040346B" w:rsidP="00FC28CA">
                                            <w:pPr>
                                              <w:jc w:val="center"/>
                                              <w:rPr>
                                                <w:color w:val="000000" w:themeColor="text1"/>
                                                <w:sz w:val="20"/>
                                                <w:szCs w:val="20"/>
                                              </w:rPr>
                                            </w:pPr>
                                            <w:r w:rsidRPr="00677F5F">
                                              <w:rPr>
                                                <w:color w:val="000000" w:themeColor="text1"/>
                                                <w:sz w:val="20"/>
                                                <w:szCs w:val="20"/>
                                              </w:rPr>
                                              <w:t>Perceived Behavior Control</w:t>
                                            </w:r>
                                          </w:p>
                                        </w:txbxContent>
                                      </v:textbox>
                                    </v:oval>
                                    <v:oval id="Oval 78" o:spid="_x0000_s1142" style="position:absolute;left:34637;top:8062;width:948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" filled="f" strokecolor="black [3213]" strokeweight="1pt">
                                      <v:stroke joinstyle="miter"/>
                                      <v:textbox>
                                        <w:txbxContent>
                                          <w:p w14:paraId="2BC28998" w14:textId="77777777" w:rsidR="0040346B" w:rsidRPr="00677F5F" w:rsidRDefault="0040346B" w:rsidP="0040346B">
                                            <w:pPr>
                                              <w:jc w:val="center"/>
                                              <w:rPr>
                                                <w:color w:val="000000" w:themeColor="text1"/>
                                                <w:sz w:val="20"/>
                                                <w:szCs w:val="20"/>
                                              </w:rPr>
                                            </w:pPr>
                                            <w:r w:rsidRPr="00677F5F">
                                              <w:rPr>
                                                <w:color w:val="000000" w:themeColor="text1"/>
                                                <w:sz w:val="20"/>
                                                <w:szCs w:val="20"/>
                                              </w:rPr>
                                              <w:t>Intention</w:t>
                                            </w:r>
                                          </w:p>
                                        </w:txbxContent>
                                      </v:textbox>
                                    </v:oval>
                                    <v:shape id="Straight Arrow Connector 85" o:spid="_x0000_s1143" type="#_x0000_t32" style="position:absolute;left:24211;top:11396;width:10426;height:2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" strokecolor="black [3213]" strokeweight=".5pt">
                                      <v:stroke dashstyle="dash" endarrow="block" joinstyle="miter"/>
                                    </v:shape>
                                    <v:shape id="Straight Arrow Connector 87" o:spid="_x0000_s1144" type="#_x0000_t32" style="position:absolute;left:24591;top:2340;width:10046;height:9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8" o:spid="_x0000_s1145" type="#_x0000_t32" style="position:absolute;left:24590;top:11396;width:10047;height:11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" strokecolor="black [3213]" strokeweight=".5pt">
                                      <v:stroke dashstyle="dash" endarrow="block" joinstyle="miter"/>
                                    </v:shape>
                                  </v:group>
                                  <v:shape id="Straight Arrow Connector 50" o:spid="_x0000_s1146" type="#_x0000_t38" style="position:absolute;left:13056;top:2340;width:814;height:2050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" adj="167486" strokecolor="black [3200]" strokeweight=".5pt">
                                    <v:stroke startarrow="block" endarrow="block" joinstyle="miter"/>
                                  </v:shape>
                                  <v:shape id="Straight Arrow Connector 51" o:spid="_x0000_s1147" type="#_x0000_t38" style="position:absolute;left:13518;top:2340;width:352;height:92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" adj="139135" strokecolor="black [3200]" strokeweight=".5pt">
                                    <v:stroke startarrow="block" endarrow="block" joinstyle="miter"/>
                                  </v:shape>
                                </v:group>
                                <v:shape id="Straight Arrow Connector 51" o:spid="_x0000_s1148" type="#_x0000_t38" style="position:absolute;left:11957;top:11631;width:462;height:1120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" adj="109686" strokecolor="black [3200]" strokeweight=".5pt">
                                  <v:stroke startarrow="block" endarrow="block" joinstyle="miter"/>
                                </v:shape>
                              </v:group>
                              <v:shape id="Text Box 124" o:spid="_x0000_s1149" type="#_x0000_t202" style="position:absolute;left:26132;top:10337;width:2831;height: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" fillcolor="white [3212]" stroked="f" strokeweight=".5pt">
                                <v:textbox>
                                  <w:txbxContent>
                                    <w:p w14:paraId="61254A55" w14:textId="77777777" w:rsidR="0040346B" w:rsidRPr="00677F5F" w:rsidRDefault="0040346B" w:rsidP="0040346B">
                                      <w:pPr>
                                        <w:jc w:val="center"/>
                                        <w:rPr>
                                          <w:sz w:val="20"/>
                                          <w:szCs w:val="20"/>
                                        </w:rPr>
                                      </w:pPr>
                                      <w:r w:rsidRPr="00677F5F">
                                        <w:rPr>
                                          <w:sz w:val="20"/>
                                          <w:szCs w:val="20"/>
                                        </w:rPr>
                                        <w:t>ns</w:t>
                                      </w:r>
                                    </w:p>
                                  </w:txbxContent>
                                </v:textbox>
                              </v:shape>
                              <v:shape id="Text Box 125" o:spid="_x0000_s1150" type="#_x0000_t202" style="position:absolute;left:27202;top:5460;width:4811;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" fillcolor="white [3212]" stroked="f" strokeweight=".5pt">
                                <v:textbox>
                                  <w:txbxContent>
                                    <w:p w14:paraId="6EA18EF8" w14:textId="77777777" w:rsidR="0040346B" w:rsidRPr="00677F5F" w:rsidRDefault="0040346B" w:rsidP="0040346B">
                                      <w:pPr>
                                        <w:jc w:val="center"/>
                                        <w:rPr>
                                          <w:sz w:val="20"/>
                                          <w:szCs w:val="20"/>
                                        </w:rPr>
                                      </w:pPr>
                                      <w:r w:rsidRPr="00677F5F">
                                        <w:rPr>
                                          <w:sz w:val="20"/>
                                          <w:szCs w:val="20"/>
                                        </w:rPr>
                                        <w:t>- 0.33</w:t>
                                      </w:r>
                                    </w:p>
                                  </w:txbxContent>
                                </v:textbox>
                              </v:shape>
                              <v:shape id="Text Box 127" o:spid="_x0000_s1151" type="#_x0000_t202" style="position:absolute;left:29674;top:13862;width:3471;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" fillcolor="white [3212]" stroked="f" strokeweight=".5pt">
                                <v:textbox>
                                  <w:txbxContent>
                                    <w:p w14:paraId="46F6B61B" w14:textId="77777777" w:rsidR="0040346B" w:rsidRPr="00677F5F" w:rsidRDefault="0040346B" w:rsidP="0040346B">
                                      <w:pPr>
                                        <w:jc w:val="center"/>
                                        <w:rPr>
                                          <w:sz w:val="20"/>
                                          <w:szCs w:val="20"/>
                                        </w:rPr>
                                      </w:pPr>
                                      <w:r w:rsidRPr="00677F5F">
                                        <w:rPr>
                                          <w:sz w:val="20"/>
                                          <w:szCs w:val="20"/>
                                        </w:rPr>
                                        <w:t>ns</w:t>
                                      </w:r>
                                    </w:p>
                                  </w:txbxContent>
                                </v:textbox>
                              </v:shape>
                            </v:group>
                            <v:oval id="Oval 130" o:spid="_x0000_s1152" style="position:absolute;left:37916;top:20972;width:11392;height: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" filled="f" strokecolor="black [3213]" strokeweight="1pt">
                              <v:stroke joinstyle="miter"/>
                              <v:textbox>
                                <w:txbxContent>
                                  <w:p w14:paraId="01B506F3" w14:textId="77777777" w:rsidR="0040346B" w:rsidRPr="00677F5F" w:rsidRDefault="0040346B" w:rsidP="0040346B">
                                    <w:pPr>
                                      <w:jc w:val="center"/>
                                      <w:rPr>
                                        <w:color w:val="000000" w:themeColor="text1"/>
                                        <w:sz w:val="20"/>
                                        <w:szCs w:val="20"/>
                                      </w:rPr>
                                    </w:pPr>
                                    <w:r w:rsidRPr="00677F5F">
                                      <w:rPr>
                                        <w:color w:val="000000" w:themeColor="text1"/>
                                        <w:sz w:val="20"/>
                                        <w:szCs w:val="20"/>
                                      </w:rPr>
                                      <w:t>Moral Norm</w:t>
                                    </w:r>
                                  </w:p>
                                </w:txbxContent>
                              </v:textbox>
                            </v:oval>
                            <v:shape id="Straight Arrow Connector 131" o:spid="_x0000_s1153" type="#_x0000_t32" style="position:absolute;left:23450;top:15197;width:14466;height:9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group>
                          <v:shape id="Straight Arrow Connector 133" o:spid="_x0000_s1154" type="#_x0000_t32" style="position:absolute;left:25968;top:24207;width:11948;height: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shape id="Straight Arrow Connector 134" o:spid="_x0000_s1155" type="#_x0000_t32" style="position:absolute;left:43612;top:16097;width:29;height:48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" strokecolor="black [3213]" strokeweight=".5pt">
                            <v:stroke endarrow="block" joinstyle="miter"/>
                          </v:shape>
                        </v:group>
                      </v:group>
                      <v:shape id="Text Box 151" o:spid="_x0000_s1156" type="#_x0000_t202" style="position:absolute;left:30155;top:22019;width:5068;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" fillcolor="white [3212]" stroked="f" strokeweight=".5pt">
                        <v:textbox>
                          <w:txbxContent>
                            <w:p w14:paraId="18D8434A" w14:textId="77777777" w:rsidR="0040346B" w:rsidRPr="00677F5F" w:rsidRDefault="0040346B" w:rsidP="0040346B">
                              <w:pPr>
                                <w:rPr>
                                  <w:sz w:val="20"/>
                                  <w:szCs w:val="20"/>
                                </w:rPr>
                              </w:pPr>
                              <w:r w:rsidRPr="00677F5F">
                                <w:rPr>
                                  <w:sz w:val="20"/>
                                  <w:szCs w:val="20"/>
                                </w:rPr>
                                <w:t>0.39</w:t>
                              </w:r>
                            </w:p>
                          </w:txbxContent>
                        </v:textbox>
                      </v:shape>
                      <v:shape id="Text Box 152" o:spid="_x0000_s1157" type="#_x0000_t202" style="position:absolute;left:24987;top:15159;width:599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" fillcolor="white [3212]" stroked="f" strokeweight=".5pt">
                        <v:textbox>
                          <w:txbxContent>
                            <w:p w14:paraId="3B9A2B67" w14:textId="77777777" w:rsidR="0040346B" w:rsidRPr="00677F5F" w:rsidRDefault="0040346B" w:rsidP="0040346B">
                              <w:pPr>
                                <w:jc w:val="center"/>
                                <w:rPr>
                                  <w:sz w:val="20"/>
                                  <w:szCs w:val="20"/>
                                </w:rPr>
                              </w:pPr>
                              <w:r w:rsidRPr="00677F5F">
                                <w:rPr>
                                  <w:sz w:val="20"/>
                                  <w:szCs w:val="20"/>
                                </w:rPr>
                                <w:t>0.52</w:t>
                              </w:r>
                            </w:p>
                          </w:txbxContent>
                        </v:textbox>
                      </v:shape>
                      <v:shape id="Text Box 153" o:spid="_x0000_s1158" type="#_x0000_t202" style="position:absolute;left:41309;top:16754;width:611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" fillcolor="white [3212]" stroked="f" strokeweight=".5pt">
                        <v:textbox>
                          <w:txbxContent>
                            <w:p w14:paraId="247FDDC5" w14:textId="77777777" w:rsidR="0040346B" w:rsidRPr="00677F5F" w:rsidRDefault="0040346B" w:rsidP="0040346B">
                              <w:pPr>
                                <w:jc w:val="center"/>
                                <w:rPr>
                                  <w:sz w:val="20"/>
                                  <w:szCs w:val="20"/>
                                </w:rPr>
                              </w:pPr>
                              <w:r w:rsidRPr="00677F5F">
                                <w:rPr>
                                  <w:sz w:val="20"/>
                                  <w:szCs w:val="20"/>
                                </w:rPr>
                                <w:t>0.80</w:t>
                              </w:r>
                            </w:p>
                          </w:txbxContent>
                        </v:textbox>
                      </v:shape>
                    </v:group>
                  </v:group>
                  <v:shape id="Text Box 159" o:spid="_x0000_s1159" type="#_x0000_t202" style="position:absolute;top:65392;width:54698;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86B8FC1" w14:textId="77777777" w:rsidR="0040346B" w:rsidRPr="00677F5F" w:rsidRDefault="0040346B" w:rsidP="0040346B">
                          <w:pPr>
                            <w:pStyle w:val="Caption"/>
                            <w:rPr>
                              <w:rFonts w:ascii="Times New Roman" w:hAnsi="Times New Roman" w:cs="Times New Roman"/>
                              <w:i w:val="0"/>
                              <w:iCs w:val="0"/>
                              <w:color w:val="000000" w:themeColor="text1"/>
                              <w:sz w:val="20"/>
                              <w:szCs w:val="20"/>
                            </w:rPr>
                          </w:pPr>
                          <w:bookmarkStart w:id="178" w:name="_Ref72078139"/>
                          <w:bookmarkStart w:id="179" w:name="_Ref73058548"/>
                          <w:r w:rsidRPr="00677F5F">
                            <w:rPr>
                              <w:rFonts w:ascii="Times New Roman" w:hAnsi="Times New Roman" w:cs="Times New Roman"/>
                              <w:i w:val="0"/>
                              <w:iCs w:val="0"/>
                              <w:color w:val="000000" w:themeColor="text1"/>
                              <w:sz w:val="20"/>
                              <w:szCs w:val="20"/>
                            </w:rPr>
                            <w:t xml:space="preserve">Figure </w:t>
                          </w:r>
                          <w:bookmarkEnd w:id="178"/>
                          <w:r w:rsidRPr="00677F5F">
                            <w:rPr>
                              <w:rFonts w:ascii="Times New Roman" w:hAnsi="Times New Roman" w:cs="Times New Roman"/>
                              <w:i w:val="0"/>
                              <w:iCs w:val="0"/>
                              <w:color w:val="000000" w:themeColor="text1"/>
                              <w:sz w:val="20"/>
                              <w:szCs w:val="20"/>
                            </w:rPr>
                            <w:t>4: (a) Theory of Planned Behavior (TPB) and (b) Theory of Planned Behavior with Moral Norms (TPB-moral)</w:t>
                          </w:r>
                          <w:r w:rsidRPr="00677F5F">
                            <w:rPr>
                              <w:rFonts w:ascii="Times New Roman" w:hAnsi="Times New Roman" w:cs="Times New Roman"/>
                              <w:i w:val="0"/>
                              <w:iCs w:val="0"/>
                              <w:noProof/>
                              <w:color w:val="000000" w:themeColor="text1"/>
                              <w:sz w:val="20"/>
                              <w:szCs w:val="20"/>
                            </w:rPr>
                            <w:t>. Values on the arrow and “ns” indicate coefficients and “non-significant” respectively.</w:t>
                          </w:r>
                          <w:bookmarkEnd w:id="179"/>
                        </w:p>
                      </w:txbxContent>
                    </v:textbox>
                  </v:shape>
                </v:group>
                <v:shape id="Text Box 42" o:spid="_x0000_s1160" type="#_x0000_t202" style="position:absolute;left:9574;top:42247;width:5120;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" fillcolor="white [3212]" stroked="f" strokeweight=".5pt">
                  <v:textbox>
                    <w:txbxContent>
                      <w:p w14:paraId="3176BA01" w14:textId="77777777" w:rsidR="0040346B" w:rsidRPr="00677F5F" w:rsidRDefault="0040346B" w:rsidP="0040346B">
                        <w:pPr>
                          <w:jc w:val="center"/>
                          <w:rPr>
                            <w:sz w:val="20"/>
                            <w:szCs w:val="20"/>
                          </w:rPr>
                        </w:pPr>
                        <w:r w:rsidRPr="00677F5F">
                          <w:rPr>
                            <w:sz w:val="20"/>
                            <w:szCs w:val="20"/>
                          </w:rPr>
                          <w:t>0.56</w:t>
                        </w:r>
                      </w:p>
                    </w:txbxContent>
                  </v:textbox>
                </v:shape>
                <v:shape id="Text Box 43" o:spid="_x0000_s1161" type="#_x0000_t202" style="position:absolute;left:13822;top:47636;width:5380;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" fillcolor="white [3212]" stroked="f" strokeweight=".5pt">
                  <v:textbox>
                    <w:txbxContent>
                      <w:p w14:paraId="32CA7881" w14:textId="77777777" w:rsidR="0040346B" w:rsidRPr="00677F5F" w:rsidRDefault="0040346B" w:rsidP="0040346B">
                        <w:pPr>
                          <w:jc w:val="center"/>
                          <w:rPr>
                            <w:sz w:val="20"/>
                            <w:szCs w:val="20"/>
                          </w:rPr>
                        </w:pPr>
                        <w:r w:rsidRPr="00677F5F">
                          <w:rPr>
                            <w:sz w:val="20"/>
                            <w:szCs w:val="20"/>
                          </w:rPr>
                          <w:t>0.69</w:t>
                        </w:r>
                      </w:p>
                    </w:txbxContent>
                  </v:textbox>
                </v:shape>
                <v:shape id="Text Box 44" o:spid="_x0000_s1162" type="#_x0000_t202" style="position:absolute;left:14213;top:38071;width:558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" fillcolor="white [3212]" stroked="f" strokeweight=".5pt">
                  <v:textbox>
                    <w:txbxContent>
                      <w:p w14:paraId="1C7DB2EC" w14:textId="77777777" w:rsidR="0040346B" w:rsidRPr="00677F5F" w:rsidRDefault="0040346B" w:rsidP="0040346B">
                        <w:pPr>
                          <w:jc w:val="center"/>
                          <w:rPr>
                            <w:sz w:val="20"/>
                            <w:szCs w:val="20"/>
                          </w:rPr>
                        </w:pPr>
                        <w:r w:rsidRPr="00677F5F">
                          <w:rPr>
                            <w:sz w:val="20"/>
                            <w:szCs w:val="20"/>
                          </w:rPr>
                          <w:t>0.40</w:t>
                        </w:r>
                      </w:p>
                    </w:txbxContent>
                  </v:textbox>
                </v:shape>
                <v:shape id="Text Box 45" o:spid="_x0000_s1163" type="#_x0000_t202" style="position:absolute;left:8203;top:10376;width:5057;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" fillcolor="white [3212]" stroked="f" strokeweight=".5pt">
                  <v:textbox>
                    <w:txbxContent>
                      <w:p w14:paraId="1D45DB35" w14:textId="77777777" w:rsidR="0040346B" w:rsidRPr="00677F5F" w:rsidRDefault="0040346B" w:rsidP="0040346B">
                        <w:pPr>
                          <w:rPr>
                            <w:sz w:val="20"/>
                            <w:szCs w:val="20"/>
                          </w:rPr>
                        </w:pPr>
                        <w:r w:rsidRPr="00677F5F">
                          <w:rPr>
                            <w:sz w:val="20"/>
                            <w:szCs w:val="20"/>
                          </w:rPr>
                          <w:t>0.59</w:t>
                        </w:r>
                      </w:p>
                    </w:txbxContent>
                  </v:textbox>
                </v:shape>
                <v:shape id="Text Box 46" o:spid="_x0000_s1164" type="#_x0000_t202" style="position:absolute;left:12538;top:5745;width:535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" fillcolor="white [3212]" stroked="f" strokeweight=".5pt">
                  <v:textbox>
                    <w:txbxContent>
                      <w:p w14:paraId="1BF74112" w14:textId="77777777" w:rsidR="0040346B" w:rsidRPr="00677F5F" w:rsidRDefault="0040346B" w:rsidP="0040346B">
                        <w:pPr>
                          <w:rPr>
                            <w:sz w:val="20"/>
                            <w:szCs w:val="20"/>
                          </w:rPr>
                        </w:pPr>
                        <w:r w:rsidRPr="00677F5F">
                          <w:rPr>
                            <w:sz w:val="20"/>
                            <w:szCs w:val="20"/>
                          </w:rPr>
                          <w:t>0.40</w:t>
                        </w:r>
                      </w:p>
                    </w:txbxContent>
                  </v:textbox>
                </v:shape>
                <v:shape id="Text Box 47" o:spid="_x0000_s1165" type="#_x0000_t202" style="position:absolute;left:11832;top:14254;width:56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" fillcolor="white [3212]" stroked="f" strokeweight=".5pt">
                  <v:textbox>
                    <w:txbxContent>
                      <w:p w14:paraId="77880795" w14:textId="77777777" w:rsidR="0040346B" w:rsidRPr="00677F5F" w:rsidRDefault="0040346B" w:rsidP="0040346B">
                        <w:pPr>
                          <w:jc w:val="center"/>
                          <w:rPr>
                            <w:sz w:val="20"/>
                            <w:szCs w:val="20"/>
                          </w:rPr>
                        </w:pPr>
                        <w:r w:rsidRPr="00677F5F">
                          <w:rPr>
                            <w:sz w:val="20"/>
                            <w:szCs w:val="20"/>
                          </w:rPr>
                          <w:t>0.71</w:t>
                        </w:r>
                      </w:p>
                    </w:txbxContent>
                  </v:textbox>
                </v:shape>
              </v:group>
            </w:pict>
          </mc:Fallback>
        </mc:AlternateContent>
      </w:r>
    </w:p>
    <w:p w14:paraId="62008B85" w14:textId="73DB2EDE" w:rsidR="003D4DE8" w:rsidRPr="006A15E5" w:rsidRDefault="003D4DE8" w:rsidP="00437E61">
      <w:pPr>
        <w:spacing w:line="480" w:lineRule="auto"/>
        <w:ind w:firstLine="720"/>
        <w:jc w:val="center"/>
        <w:rPr>
          <w:rFonts w:eastAsiaTheme="minorEastAsia"/>
          <w:sz w:val="20"/>
          <w:szCs w:val="20"/>
        </w:rPr>
      </w:pPr>
    </w:p>
    <w:p w14:paraId="032CD534" w14:textId="77777777" w:rsidR="003D4DE8" w:rsidRPr="006A15E5" w:rsidRDefault="003D4DE8" w:rsidP="00437E61">
      <w:pPr>
        <w:spacing w:line="480" w:lineRule="auto"/>
        <w:ind w:firstLine="720"/>
        <w:jc w:val="center"/>
        <w:rPr>
          <w:rFonts w:eastAsiaTheme="minorEastAsia"/>
          <w:sz w:val="20"/>
          <w:szCs w:val="20"/>
        </w:rPr>
      </w:pPr>
    </w:p>
    <w:p w14:paraId="21B899A8" w14:textId="41EB83D2" w:rsidR="003D4DE8" w:rsidRPr="006A15E5" w:rsidRDefault="003D4DE8">
      <w:pPr>
        <w:spacing w:line="480" w:lineRule="auto"/>
        <w:ind w:firstLine="720"/>
        <w:rPr>
          <w:rFonts w:eastAsiaTheme="minorEastAsia"/>
          <w:sz w:val="20"/>
          <w:szCs w:val="20"/>
        </w:rPr>
        <w:sectPr w:rsidR="003D4DE8" w:rsidRPr="006A15E5" w:rsidSect="006F7405">
          <w:pgSz w:w="12240" w:h="15840"/>
          <w:pgMar w:top="1440" w:right="1440" w:bottom="1440" w:left="1440" w:header="720" w:footer="720" w:gutter="0"/>
          <w:lnNumType w:countBy="1" w:restart="continuous"/>
          <w:cols w:space="720"/>
          <w:docGrid w:linePitch="360"/>
        </w:sectPr>
        <w:pPrChange w:id="180" w:author="Bijesh Mishra" w:date="2023-03-02T16:49:00Z">
          <w:pPr>
            <w:spacing w:line="480" w:lineRule="auto"/>
            <w:ind w:firstLine="720"/>
            <w:jc w:val="center"/>
          </w:pPr>
        </w:pPrChange>
      </w:pPr>
    </w:p>
    <w:p w14:paraId="61EB7A1D" w14:textId="03E5B678" w:rsidR="003D4DE8" w:rsidRPr="006A15E5" w:rsidDel="00560017" w:rsidRDefault="003D4DE8" w:rsidP="0018762E">
      <w:pPr>
        <w:spacing w:line="480" w:lineRule="auto"/>
        <w:rPr>
          <w:del w:id="181" w:author="Bijesh Mishra" w:date="2023-03-02T16:49:00Z"/>
          <w:rFonts w:eastAsiaTheme="minorEastAsia"/>
          <w:sz w:val="20"/>
          <w:szCs w:val="20"/>
        </w:rPr>
      </w:pPr>
    </w:p>
    <w:p w14:paraId="7BF9D091" w14:textId="77777777" w:rsidR="00266E04" w:rsidRPr="006A15E5" w:rsidRDefault="00266E04" w:rsidP="00437E61">
      <w:pPr>
        <w:pStyle w:val="Heading1"/>
        <w:spacing w:line="480" w:lineRule="auto"/>
        <w:rPr>
          <w:i/>
          <w:sz w:val="20"/>
          <w:szCs w:val="20"/>
        </w:rPr>
      </w:pPr>
      <w:r w:rsidRPr="006A15E5">
        <w:rPr>
          <w:i/>
          <w:sz w:val="20"/>
          <w:szCs w:val="20"/>
        </w:rPr>
        <w:t>4. Discussion</w:t>
      </w:r>
    </w:p>
    <w:p w14:paraId="39C33CDE" w14:textId="6FBB1C18" w:rsidR="00266E04" w:rsidRPr="006A15E5" w:rsidRDefault="00266E04" w:rsidP="00437E61">
      <w:pPr>
        <w:spacing w:line="480" w:lineRule="auto"/>
        <w:rPr>
          <w:sz w:val="20"/>
          <w:szCs w:val="20"/>
        </w:rPr>
      </w:pPr>
      <w:r w:rsidRPr="006A15E5">
        <w:rPr>
          <w:sz w:val="20"/>
          <w:szCs w:val="20"/>
        </w:rPr>
        <w:tab/>
        <w:t xml:space="preserve">Previous research indicated that Oklahoma landowners were supportive of </w:t>
      </w:r>
      <w:r w:rsidR="009127F8">
        <w:rPr>
          <w:sz w:val="20"/>
          <w:szCs w:val="20"/>
        </w:rPr>
        <w:t xml:space="preserve">active management using </w:t>
      </w:r>
      <w:r w:rsidRPr="006A15E5">
        <w:rPr>
          <w:sz w:val="20"/>
          <w:szCs w:val="20"/>
        </w:rPr>
        <w:t xml:space="preserve">prescribed burning </w:t>
      </w:r>
      <w:r w:rsidRPr="006A15E5">
        <w:rPr>
          <w:noProof/>
          <w:sz w:val="20"/>
          <w:szCs w:val="20"/>
        </w:rPr>
        <w:t>(</w:t>
      </w:r>
      <w:r w:rsidRPr="006A15E5">
        <w:rPr>
          <w:sz w:val="20"/>
          <w:szCs w:val="20"/>
        </w:rPr>
        <w:t>Elmore et al., 2010</w:t>
      </w:r>
      <w:r w:rsidRPr="006A15E5">
        <w:rPr>
          <w:noProof/>
          <w:sz w:val="20"/>
          <w:szCs w:val="20"/>
        </w:rPr>
        <w:t>)</w:t>
      </w:r>
      <w:r w:rsidRPr="006A15E5">
        <w:rPr>
          <w:sz w:val="20"/>
          <w:szCs w:val="20"/>
        </w:rPr>
        <w:t xml:space="preserve"> but </w:t>
      </w:r>
      <w:r w:rsidR="00987013" w:rsidRPr="006A15E5">
        <w:rPr>
          <w:sz w:val="20"/>
          <w:szCs w:val="20"/>
        </w:rPr>
        <w:t xml:space="preserve">were </w:t>
      </w:r>
      <w:r w:rsidRPr="006A15E5">
        <w:rPr>
          <w:sz w:val="20"/>
          <w:szCs w:val="20"/>
        </w:rPr>
        <w:t xml:space="preserve">concerned about </w:t>
      </w:r>
      <w:r w:rsidR="00377B27">
        <w:rPr>
          <w:sz w:val="20"/>
          <w:szCs w:val="20"/>
        </w:rPr>
        <w:t xml:space="preserve">addressing associated risk, </w:t>
      </w:r>
      <w:r w:rsidRPr="006A15E5">
        <w:rPr>
          <w:sz w:val="20"/>
          <w:szCs w:val="20"/>
        </w:rPr>
        <w:t>liabilit</w:t>
      </w:r>
      <w:r w:rsidR="009127F8">
        <w:rPr>
          <w:sz w:val="20"/>
          <w:szCs w:val="20"/>
        </w:rPr>
        <w:t>y issues</w:t>
      </w:r>
      <w:r w:rsidRPr="006A15E5">
        <w:rPr>
          <w:sz w:val="20"/>
          <w:szCs w:val="20"/>
        </w:rPr>
        <w:t xml:space="preserve">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Kaur et al., 2020</w:t>
      </w:r>
      <w:r w:rsidRPr="006A15E5">
        <w:rPr>
          <w:noProof/>
          <w:sz w:val="20"/>
          <w:szCs w:val="20"/>
        </w:rPr>
        <w:t xml:space="preserve">; </w:t>
      </w:r>
      <w:r w:rsidRPr="006A15E5">
        <w:rPr>
          <w:sz w:val="20"/>
          <w:szCs w:val="20"/>
        </w:rPr>
        <w:t>Starr et al., 2019a</w:t>
      </w:r>
      <w:r w:rsidRPr="006A15E5">
        <w:rPr>
          <w:noProof/>
          <w:sz w:val="20"/>
          <w:szCs w:val="20"/>
        </w:rPr>
        <w:t>)</w:t>
      </w:r>
      <w:r w:rsidR="00377B27">
        <w:rPr>
          <w:noProof/>
          <w:sz w:val="20"/>
          <w:szCs w:val="20"/>
        </w:rPr>
        <w:t>,</w:t>
      </w:r>
      <w:r w:rsidRPr="006A15E5">
        <w:rPr>
          <w:sz w:val="20"/>
          <w:szCs w:val="20"/>
        </w:rPr>
        <w:t xml:space="preserve"> and financial </w:t>
      </w:r>
      <w:r w:rsidR="00377B27">
        <w:rPr>
          <w:sz w:val="20"/>
          <w:szCs w:val="20"/>
        </w:rPr>
        <w:t>burden</w:t>
      </w:r>
      <w:r w:rsidRPr="006A15E5">
        <w:rPr>
          <w:sz w:val="20"/>
          <w:szCs w:val="20"/>
        </w:rPr>
        <w:t xml:space="preserve"> </w:t>
      </w:r>
      <w:r w:rsidRPr="006A15E5">
        <w:rPr>
          <w:noProof/>
          <w:sz w:val="20"/>
          <w:szCs w:val="20"/>
        </w:rPr>
        <w:t>(</w:t>
      </w:r>
      <w:r w:rsidRPr="006A15E5">
        <w:rPr>
          <w:sz w:val="20"/>
          <w:szCs w:val="20"/>
        </w:rPr>
        <w:t>Kaur et al., 2020</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Fire suppression and exclusion since the mid-1900s have reduced grasslands, savannas, and open woodlands and increased closed-canopy forests </w:t>
      </w:r>
      <w:r w:rsidRPr="006A15E5">
        <w:rPr>
          <w:noProof/>
          <w:sz w:val="20"/>
          <w:szCs w:val="20"/>
        </w:rPr>
        <w:t>(</w:t>
      </w:r>
      <w:r w:rsidRPr="006A15E5">
        <w:rPr>
          <w:sz w:val="20"/>
          <w:szCs w:val="20"/>
        </w:rPr>
        <w:t>Hoff et al., 2018a</w:t>
      </w:r>
      <w:r w:rsidRPr="006A15E5">
        <w:rPr>
          <w:noProof/>
          <w:sz w:val="20"/>
          <w:szCs w:val="20"/>
        </w:rPr>
        <w:t xml:space="preserve">; </w:t>
      </w:r>
      <w:r w:rsidRPr="006A15E5">
        <w:rPr>
          <w:sz w:val="20"/>
          <w:szCs w:val="20"/>
        </w:rPr>
        <w:t>Joshi et al., 2019b</w:t>
      </w:r>
      <w:r w:rsidRPr="006A15E5">
        <w:rPr>
          <w:noProof/>
          <w:sz w:val="20"/>
          <w:szCs w:val="20"/>
        </w:rPr>
        <w:t>)</w:t>
      </w:r>
      <w:r w:rsidRPr="006A15E5">
        <w:rPr>
          <w:sz w:val="20"/>
          <w:szCs w:val="20"/>
        </w:rPr>
        <w:t xml:space="preserve">.  Thus, active management is needed to restore the full suite of ecosystem services along the south-central forest-grassland transition zone. </w:t>
      </w:r>
      <w:r w:rsidR="00987013" w:rsidRPr="006A15E5">
        <w:rPr>
          <w:sz w:val="20"/>
          <w:szCs w:val="20"/>
        </w:rPr>
        <w:t>Within</w:t>
      </w:r>
      <w:r w:rsidRPr="006A15E5">
        <w:rPr>
          <w:sz w:val="20"/>
          <w:szCs w:val="20"/>
        </w:rPr>
        <w:t xml:space="preserve"> this context, our research </w:t>
      </w:r>
      <w:r w:rsidR="00987013" w:rsidRPr="006A15E5">
        <w:rPr>
          <w:sz w:val="20"/>
          <w:szCs w:val="20"/>
        </w:rPr>
        <w:t>determined</w:t>
      </w:r>
      <w:r w:rsidRPr="006A15E5">
        <w:rPr>
          <w:sz w:val="20"/>
          <w:szCs w:val="20"/>
        </w:rPr>
        <w:t xml:space="preserve"> how landowners’ attitudes, perceived behavior control, moral norms, and subjective norms influence active management of forest and rangeland to improve deer habitat or deer hunting revenue. </w:t>
      </w:r>
    </w:p>
    <w:p w14:paraId="1202E399" w14:textId="77777777" w:rsidR="00266E04" w:rsidRPr="006A15E5" w:rsidRDefault="00266E04" w:rsidP="00437E61">
      <w:pPr>
        <w:spacing w:line="480" w:lineRule="auto"/>
        <w:ind w:firstLine="720"/>
        <w:rPr>
          <w:color w:val="FF0000"/>
          <w:sz w:val="20"/>
          <w:szCs w:val="20"/>
        </w:rPr>
      </w:pPr>
      <w:r w:rsidRPr="006A15E5">
        <w:rPr>
          <w:sz w:val="20"/>
          <w:szCs w:val="20"/>
        </w:rPr>
        <w:t>Our results showed that landowners had positive social pressure (subjective norms). Three statements representing subjective norms in our models also showed that landowners feel supported by family and friends for the management of the ecosystem for deer habitat management. Landowners felt positive social pressure from friends and family and further agreed that managing land is important for the people they value most which displays two-way motivations for landowners to actively manage their land. Landowners in this region had further realized the need for active management, which can help meet the integrated forest and range management needs in this region.</w:t>
      </w:r>
    </w:p>
    <w:p w14:paraId="13E21AFC" w14:textId="4E05E893" w:rsidR="00266E04" w:rsidRPr="006A15E5" w:rsidRDefault="00266E04" w:rsidP="00437E61">
      <w:pPr>
        <w:spacing w:line="480" w:lineRule="auto"/>
        <w:ind w:firstLine="720"/>
        <w:rPr>
          <w:color w:val="FF0000"/>
          <w:sz w:val="20"/>
          <w:szCs w:val="20"/>
        </w:rPr>
      </w:pPr>
      <w:r w:rsidRPr="006A15E5">
        <w:rPr>
          <w:sz w:val="20"/>
          <w:szCs w:val="20"/>
        </w:rPr>
        <w:t>The research further found that landowners had a positive perception of their ability to actively manage their land (perceived behavioral control). The positive peer pressure coupled with positive perceived behavioral control were important in driving the active management of the ecosystem of in south-central transitional ecoregion. However</w:t>
      </w:r>
      <w:r w:rsidR="00B97D37" w:rsidRPr="006A15E5">
        <w:rPr>
          <w:sz w:val="20"/>
          <w:szCs w:val="20"/>
        </w:rPr>
        <w:t>,</w:t>
      </w:r>
      <w:r w:rsidR="00047335" w:rsidRPr="006A15E5">
        <w:rPr>
          <w:sz w:val="20"/>
          <w:szCs w:val="20"/>
        </w:rPr>
        <w:t xml:space="preserve"> we found that</w:t>
      </w:r>
      <w:r w:rsidRPr="006A15E5">
        <w:rPr>
          <w:sz w:val="20"/>
          <w:szCs w:val="20"/>
        </w:rPr>
        <w:t xml:space="preserve"> many landowners believe that they lacked resources and opportunities to manage their land</w:t>
      </w:r>
      <w:r w:rsidR="00047335" w:rsidRPr="006A15E5">
        <w:rPr>
          <w:sz w:val="20"/>
          <w:szCs w:val="20"/>
        </w:rPr>
        <w:t>.</w:t>
      </w:r>
      <w:r w:rsidRPr="006A15E5">
        <w:rPr>
          <w:sz w:val="20"/>
          <w:szCs w:val="20"/>
        </w:rPr>
        <w:t xml:space="preserve"> Access to resources could create opportunities and </w:t>
      </w:r>
      <w:r w:rsidR="009315E0" w:rsidRPr="006A15E5">
        <w:rPr>
          <w:sz w:val="20"/>
          <w:szCs w:val="20"/>
        </w:rPr>
        <w:t>motivate</w:t>
      </w:r>
      <w:r w:rsidRPr="006A15E5">
        <w:rPr>
          <w:sz w:val="20"/>
          <w:szCs w:val="20"/>
        </w:rPr>
        <w:t xml:space="preserve"> landowners to actively manage their land to improve the quality of forests, rangeland, and deer habitat.</w:t>
      </w:r>
      <w:r w:rsidR="00DE0598" w:rsidRPr="006A15E5">
        <w:rPr>
          <w:sz w:val="20"/>
          <w:szCs w:val="20"/>
        </w:rPr>
        <w:t xml:space="preserve"> </w:t>
      </w:r>
      <w:r w:rsidRPr="006A15E5">
        <w:rPr>
          <w:sz w:val="20"/>
          <w:szCs w:val="20"/>
        </w:rPr>
        <w:t xml:space="preserve">Landowners in this region cited the uncertainty of the timber market, lack of interest from </w:t>
      </w:r>
      <w:r w:rsidR="009315E0" w:rsidRPr="006A15E5">
        <w:rPr>
          <w:sz w:val="20"/>
          <w:szCs w:val="20"/>
        </w:rPr>
        <w:t>manufacturer</w:t>
      </w:r>
      <w:r w:rsidR="00987013" w:rsidRPr="006A15E5">
        <w:rPr>
          <w:sz w:val="20"/>
          <w:szCs w:val="20"/>
        </w:rPr>
        <w:t>s</w:t>
      </w:r>
      <w:r w:rsidRPr="006A15E5">
        <w:rPr>
          <w:sz w:val="20"/>
          <w:szCs w:val="20"/>
        </w:rPr>
        <w:t xml:space="preserve">, and low-quality resources as a hindrance to the market </w:t>
      </w:r>
      <w:r w:rsidRPr="006A15E5">
        <w:rPr>
          <w:noProof/>
          <w:sz w:val="20"/>
          <w:szCs w:val="20"/>
        </w:rPr>
        <w:t>(</w:t>
      </w:r>
      <w:r w:rsidRPr="006A15E5">
        <w:rPr>
          <w:sz w:val="20"/>
          <w:szCs w:val="20"/>
        </w:rPr>
        <w:t>Starr et al., 2019b</w:t>
      </w:r>
      <w:r w:rsidRPr="006A15E5">
        <w:rPr>
          <w:noProof/>
          <w:sz w:val="20"/>
          <w:szCs w:val="20"/>
        </w:rPr>
        <w:t>)</w:t>
      </w:r>
      <w:r w:rsidRPr="006A15E5">
        <w:rPr>
          <w:sz w:val="20"/>
          <w:szCs w:val="20"/>
        </w:rPr>
        <w:t xml:space="preserve"> which could be a further indication of a lack of resources and opportunities.</w:t>
      </w:r>
    </w:p>
    <w:p w14:paraId="6431E413" w14:textId="642EEF62" w:rsidR="00266E04" w:rsidRPr="006A15E5" w:rsidRDefault="00266E04" w:rsidP="00437E61">
      <w:pPr>
        <w:spacing w:line="480" w:lineRule="auto"/>
        <w:ind w:firstLine="720"/>
        <w:rPr>
          <w:sz w:val="20"/>
          <w:szCs w:val="20"/>
        </w:rPr>
      </w:pPr>
      <w:r w:rsidRPr="006A15E5">
        <w:rPr>
          <w:sz w:val="20"/>
          <w:szCs w:val="20"/>
        </w:rPr>
        <w:lastRenderedPageBreak/>
        <w:t xml:space="preserve">This research further found that landowners expressed strong positive moral support to people involved in the active management of forest, rangeland, and deer habitat. Most of the landowners showed positive moral support towards personnel involved in active management and agreed that they should </w:t>
      </w:r>
      <w:r w:rsidR="00987013" w:rsidRPr="006A15E5">
        <w:rPr>
          <w:sz w:val="20"/>
          <w:szCs w:val="20"/>
        </w:rPr>
        <w:t xml:space="preserve">be </w:t>
      </w:r>
      <w:r w:rsidR="009315E0" w:rsidRPr="006A15E5">
        <w:rPr>
          <w:sz w:val="20"/>
          <w:szCs w:val="20"/>
        </w:rPr>
        <w:t>involve</w:t>
      </w:r>
      <w:r w:rsidR="00987013" w:rsidRPr="006A15E5">
        <w:rPr>
          <w:sz w:val="20"/>
          <w:szCs w:val="20"/>
        </w:rPr>
        <w:t>d</w:t>
      </w:r>
      <w:r w:rsidRPr="006A15E5">
        <w:rPr>
          <w:sz w:val="20"/>
          <w:szCs w:val="20"/>
        </w:rPr>
        <w:t xml:space="preserve"> in active management. </w:t>
      </w:r>
      <w:r w:rsidR="004163C1" w:rsidRPr="006A15E5">
        <w:rPr>
          <w:sz w:val="20"/>
          <w:szCs w:val="20"/>
        </w:rPr>
        <w:t xml:space="preserve">However, </w:t>
      </w:r>
      <w:r w:rsidR="004163C1" w:rsidRPr="00F03CCC">
        <w:rPr>
          <w:color w:val="FF0000"/>
          <w:sz w:val="20"/>
          <w:szCs w:val="20"/>
        </w:rPr>
        <w:t xml:space="preserve">slightly over half landowners </w:t>
      </w:r>
      <w:r w:rsidR="004163C1">
        <w:rPr>
          <w:sz w:val="20"/>
          <w:szCs w:val="20"/>
        </w:rPr>
        <w:t xml:space="preserve">only </w:t>
      </w:r>
      <w:r w:rsidR="004163C1" w:rsidRPr="006A15E5">
        <w:rPr>
          <w:sz w:val="20"/>
          <w:szCs w:val="20"/>
        </w:rPr>
        <w:t>felt proud to invest their time, money, and resource in actively managing land in this region which can be better understood by relating to landowners’ satisfaction with their forest and grassland</w:t>
      </w:r>
      <w:r w:rsidR="00F03CCC">
        <w:rPr>
          <w:color w:val="FF0000"/>
          <w:sz w:val="20"/>
          <w:szCs w:val="20"/>
        </w:rPr>
        <w:t>.</w:t>
      </w:r>
      <w:r w:rsidR="004163C1">
        <w:rPr>
          <w:color w:val="FF0000"/>
          <w:sz w:val="20"/>
          <w:szCs w:val="20"/>
        </w:rPr>
        <w:t xml:space="preserve"> </w:t>
      </w:r>
      <w:r w:rsidR="004163C1" w:rsidRPr="00F03CCC">
        <w:rPr>
          <w:color w:val="FF0000"/>
          <w:sz w:val="20"/>
          <w:szCs w:val="20"/>
        </w:rPr>
        <w:t xml:space="preserve">Still, more than one-third of landowners were not satisfied with the characteristics of their </w:t>
      </w:r>
      <w:r w:rsidR="004163C1" w:rsidRPr="006A15E5">
        <w:rPr>
          <w:sz w:val="20"/>
          <w:szCs w:val="20"/>
        </w:rPr>
        <w:t xml:space="preserve">forest and rangeland, the number of deer and wildlife observed, and the overall benefit they are receiving from their property. </w:t>
      </w:r>
      <w:r w:rsidR="004163C1">
        <w:rPr>
          <w:sz w:val="20"/>
          <w:szCs w:val="20"/>
        </w:rPr>
        <w:t>This means even</w:t>
      </w:r>
      <w:r w:rsidR="004163C1" w:rsidRPr="006A15E5">
        <w:rPr>
          <w:sz w:val="20"/>
          <w:szCs w:val="20"/>
        </w:rPr>
        <w:t xml:space="preserve"> though </w:t>
      </w:r>
      <w:r w:rsidR="004163C1" w:rsidRPr="00F03CCC">
        <w:rPr>
          <w:color w:val="FF0000"/>
          <w:sz w:val="20"/>
          <w:szCs w:val="20"/>
        </w:rPr>
        <w:t xml:space="preserve">landowners are generally positive about </w:t>
      </w:r>
      <w:r w:rsidR="004163C1" w:rsidRPr="006A15E5">
        <w:rPr>
          <w:sz w:val="20"/>
          <w:szCs w:val="20"/>
        </w:rPr>
        <w:t xml:space="preserve">actively managing their land, the overall benefit and the characteristics of their forest and </w:t>
      </w:r>
      <w:r w:rsidR="004163C1" w:rsidRPr="00F03CCC">
        <w:rPr>
          <w:color w:val="FF0000"/>
          <w:sz w:val="20"/>
          <w:szCs w:val="20"/>
        </w:rPr>
        <w:t xml:space="preserve">rangeland could not fully meet </w:t>
      </w:r>
      <w:r w:rsidR="004163C1" w:rsidRPr="006A15E5">
        <w:rPr>
          <w:sz w:val="20"/>
          <w:szCs w:val="20"/>
        </w:rPr>
        <w:t>their expectations</w:t>
      </w:r>
      <w:r w:rsidR="004163C1">
        <w:rPr>
          <w:sz w:val="20"/>
          <w:szCs w:val="20"/>
        </w:rPr>
        <w:t>,</w:t>
      </w:r>
      <w:r w:rsidR="004163C1" w:rsidRPr="006A15E5">
        <w:rPr>
          <w:sz w:val="20"/>
          <w:szCs w:val="20"/>
        </w:rPr>
        <w:t xml:space="preserve"> which might be hindering the active management. The dissatisfaction of landowners resulting from the poor performance of their land might be a reason behind the negative attitude observed in our SEM models.</w:t>
      </w:r>
      <w:r w:rsidR="004163C1">
        <w:rPr>
          <w:sz w:val="20"/>
          <w:szCs w:val="20"/>
        </w:rPr>
        <w:t xml:space="preserve"> </w:t>
      </w:r>
      <w:r w:rsidRPr="006A15E5">
        <w:rPr>
          <w:sz w:val="20"/>
          <w:szCs w:val="20"/>
        </w:rPr>
        <w:t xml:space="preserve">Attitude is the reflection of the behavioral belief that originated from an individual’s experience of acting </w:t>
      </w:r>
      <w:r w:rsidRPr="006A15E5">
        <w:rPr>
          <w:noProof/>
          <w:sz w:val="20"/>
          <w:szCs w:val="20"/>
        </w:rPr>
        <w:t>(</w:t>
      </w:r>
      <w:r w:rsidRPr="006A15E5">
        <w:rPr>
          <w:sz w:val="20"/>
          <w:szCs w:val="20"/>
        </w:rPr>
        <w:t>Ajzen, 2002</w:t>
      </w:r>
      <w:r w:rsidRPr="006A15E5">
        <w:rPr>
          <w:noProof/>
          <w:sz w:val="20"/>
          <w:szCs w:val="20"/>
        </w:rPr>
        <w:t>)</w:t>
      </w:r>
      <w:r w:rsidRPr="006A15E5">
        <w:rPr>
          <w:sz w:val="20"/>
          <w:szCs w:val="20"/>
        </w:rPr>
        <w:t xml:space="preserve">. Previous research had further suggested that financial burden </w:t>
      </w:r>
      <w:r w:rsidRPr="006A15E5">
        <w:rPr>
          <w:noProof/>
          <w:sz w:val="20"/>
          <w:szCs w:val="20"/>
        </w:rPr>
        <w:t>(</w:t>
      </w:r>
      <w:r w:rsidRPr="006A15E5">
        <w:rPr>
          <w:sz w:val="20"/>
          <w:szCs w:val="20"/>
        </w:rPr>
        <w:t>Kaur et al., 2020</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and fire liabilities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Joshi et al., 2019a</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as major demotivating factors for landowners to actively manage their land.</w:t>
      </w:r>
    </w:p>
    <w:p w14:paraId="6907A563" w14:textId="5ED572D1" w:rsidR="00266E04" w:rsidRPr="006A15E5" w:rsidRDefault="00266E04" w:rsidP="00437E61">
      <w:pPr>
        <w:spacing w:line="480" w:lineRule="auto"/>
        <w:rPr>
          <w:sz w:val="20"/>
          <w:szCs w:val="20"/>
        </w:rPr>
      </w:pPr>
      <w:r w:rsidRPr="006A15E5">
        <w:rPr>
          <w:sz w:val="20"/>
          <w:szCs w:val="20"/>
        </w:rPr>
        <w:t xml:space="preserve"> </w:t>
      </w:r>
      <w:r w:rsidRPr="006A15E5">
        <w:rPr>
          <w:sz w:val="20"/>
          <w:szCs w:val="20"/>
        </w:rPr>
        <w:tab/>
        <w:t>The pairwise correlations among subjective norms, perceived behavior control, and attitude were positively correlated signifying that the landowners with positive subjective norms and perceived behavior control tend to have a positive attitude towards active management (Table 5). The positive correlation is an indication that the landowners were mostly positive about actively managing their land</w:t>
      </w:r>
      <w:del w:id="182" w:author="Bijesh Mishra" w:date="2023-03-03T08:48:00Z">
        <w:r w:rsidRPr="006A15E5" w:rsidDel="00DF64FA">
          <w:rPr>
            <w:sz w:val="20"/>
            <w:szCs w:val="20"/>
          </w:rPr>
          <w:delText>.</w:delText>
        </w:r>
      </w:del>
      <w:r w:rsidRPr="006A15E5">
        <w:rPr>
          <w:sz w:val="20"/>
          <w:szCs w:val="20"/>
        </w:rPr>
        <w:t xml:space="preserve"> </w:t>
      </w:r>
      <w:r w:rsidR="00A73E3A">
        <w:rPr>
          <w:color w:val="FF0000"/>
          <w:sz w:val="20"/>
          <w:szCs w:val="20"/>
        </w:rPr>
        <w:t>which</w:t>
      </w:r>
      <w:r w:rsidRPr="006A15E5">
        <w:rPr>
          <w:sz w:val="20"/>
          <w:szCs w:val="20"/>
        </w:rPr>
        <w:t xml:space="preserve"> suggested a strong need for active management to increase overall satisfaction and increase revenue from forest and rangelands in the south</w:t>
      </w:r>
      <w:r w:rsidR="00F03CCC">
        <w:rPr>
          <w:sz w:val="20"/>
          <w:szCs w:val="20"/>
        </w:rPr>
        <w:t>-</w:t>
      </w:r>
      <w:r w:rsidRPr="006A15E5">
        <w:rPr>
          <w:sz w:val="20"/>
          <w:szCs w:val="20"/>
        </w:rPr>
        <w:t xml:space="preserve">central transitional ecoregion. Addressing associated risk and liabilities issues and financial burdens could change the attitude of landowners and thus positively affect the intentions of positively towards actively managing their land. The associated risk and liabilities issues can be addressed through extension and outreach programs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Joshi et al., 2019a</w:t>
      </w:r>
      <w:r w:rsidRPr="006A15E5">
        <w:rPr>
          <w:noProof/>
          <w:sz w:val="20"/>
          <w:szCs w:val="20"/>
        </w:rPr>
        <w:t>)</w:t>
      </w:r>
      <w:r w:rsidRPr="006A15E5">
        <w:rPr>
          <w:sz w:val="20"/>
          <w:szCs w:val="20"/>
        </w:rPr>
        <w:t xml:space="preserve">. The financial burden can be offset by helping landowners to realize the potential source of revenue by actively managing their land </w:t>
      </w:r>
      <w:r w:rsidRPr="006A15E5">
        <w:rPr>
          <w:noProof/>
          <w:sz w:val="20"/>
          <w:szCs w:val="20"/>
        </w:rPr>
        <w:t>(</w:t>
      </w:r>
      <w:r w:rsidRPr="006A15E5">
        <w:rPr>
          <w:sz w:val="20"/>
          <w:szCs w:val="20"/>
        </w:rPr>
        <w:t>Starr et al., 2019a</w:t>
      </w:r>
      <w:r w:rsidRPr="006A15E5">
        <w:rPr>
          <w:noProof/>
          <w:sz w:val="20"/>
          <w:szCs w:val="20"/>
        </w:rPr>
        <w:t>)</w:t>
      </w:r>
      <w:r w:rsidRPr="006A15E5">
        <w:rPr>
          <w:sz w:val="20"/>
          <w:szCs w:val="20"/>
        </w:rPr>
        <w:t xml:space="preserve"> for activities such as deer hunting.</w:t>
      </w:r>
    </w:p>
    <w:p w14:paraId="6560A3CD" w14:textId="544A77AE" w:rsidR="00266E04" w:rsidRPr="006A15E5" w:rsidRDefault="00266E04" w:rsidP="00437E61">
      <w:pPr>
        <w:spacing w:line="480" w:lineRule="auto"/>
        <w:ind w:firstLine="720"/>
        <w:rPr>
          <w:sz w:val="20"/>
          <w:szCs w:val="20"/>
        </w:rPr>
      </w:pPr>
      <w:r w:rsidRPr="006A15E5">
        <w:rPr>
          <w:sz w:val="20"/>
          <w:szCs w:val="20"/>
        </w:rPr>
        <w:t xml:space="preserve">Among four different models developed and discussed, TRA was best supported by our data, as reflected by AIC value, to explain the intentions </w:t>
      </w:r>
      <w:r w:rsidRPr="006A15E5">
        <w:rPr>
          <w:rFonts w:eastAsiaTheme="minorEastAsia"/>
          <w:sz w:val="20"/>
          <w:szCs w:val="20"/>
        </w:rPr>
        <w:t xml:space="preserve">for active management of forest, rangeland, and deer habitat for deer hunting. The </w:t>
      </w:r>
      <w:proofErr w:type="gramStart"/>
      <w:r w:rsidRPr="006A15E5">
        <w:rPr>
          <w:rFonts w:eastAsiaTheme="minorEastAsia"/>
          <w:sz w:val="20"/>
          <w:szCs w:val="20"/>
        </w:rPr>
        <w:t>behavior, management</w:t>
      </w:r>
      <w:proofErr w:type="gramEnd"/>
      <w:r w:rsidRPr="006A15E5">
        <w:rPr>
          <w:rFonts w:eastAsiaTheme="minorEastAsia"/>
          <w:sz w:val="20"/>
          <w:szCs w:val="20"/>
        </w:rPr>
        <w:t xml:space="preserve"> of land for deer hunting, is under</w:t>
      </w:r>
      <w:r w:rsidR="00A638E6">
        <w:rPr>
          <w:rFonts w:eastAsiaTheme="minorEastAsia"/>
          <w:sz w:val="20"/>
          <w:szCs w:val="20"/>
        </w:rPr>
        <w:t xml:space="preserve"> the</w:t>
      </w:r>
      <w:r w:rsidRPr="006A15E5">
        <w:rPr>
          <w:rFonts w:eastAsiaTheme="minorEastAsia"/>
          <w:sz w:val="20"/>
          <w:szCs w:val="20"/>
        </w:rPr>
        <w:t xml:space="preserve"> volitional control of our study population </w:t>
      </w:r>
      <w:r w:rsidRPr="006A15E5">
        <w:rPr>
          <w:rFonts w:eastAsiaTheme="minorEastAsia"/>
          <w:sz w:val="20"/>
          <w:szCs w:val="20"/>
        </w:rPr>
        <w:lastRenderedPageBreak/>
        <w:t xml:space="preserve">because they own at least 160 acres of land.  This is likely why the behavior is best explained by TRA </w:t>
      </w:r>
      <w:r w:rsidRPr="006A15E5">
        <w:rPr>
          <w:rFonts w:eastAsiaTheme="minorEastAsia"/>
          <w:noProof/>
          <w:sz w:val="20"/>
          <w:szCs w:val="20"/>
        </w:rPr>
        <w:t>(</w:t>
      </w:r>
      <w:r w:rsidRPr="006A15E5">
        <w:rPr>
          <w:sz w:val="20"/>
          <w:szCs w:val="20"/>
        </w:rPr>
        <w:t>Madden et al., 1992</w:t>
      </w:r>
      <w:r w:rsidRPr="006A15E5">
        <w:rPr>
          <w:rFonts w:eastAsiaTheme="minorEastAsia"/>
          <w:noProof/>
          <w:sz w:val="20"/>
          <w:szCs w:val="20"/>
        </w:rPr>
        <w:t>)</w:t>
      </w:r>
      <w:r w:rsidRPr="006A15E5">
        <w:rPr>
          <w:rFonts w:eastAsiaTheme="minorEastAsia"/>
          <w:sz w:val="20"/>
          <w:szCs w:val="20"/>
        </w:rPr>
        <w:t>.</w:t>
      </w:r>
    </w:p>
    <w:p w14:paraId="4778CB56" w14:textId="7831B2A3" w:rsidR="00266E04" w:rsidRPr="006A15E5" w:rsidRDefault="00266E04" w:rsidP="00437E61">
      <w:pPr>
        <w:spacing w:line="480" w:lineRule="auto"/>
        <w:ind w:firstLine="720"/>
        <w:rPr>
          <w:sz w:val="20"/>
          <w:szCs w:val="20"/>
        </w:rPr>
      </w:pPr>
      <w:r w:rsidRPr="006A15E5">
        <w:rPr>
          <w:sz w:val="20"/>
          <w:szCs w:val="20"/>
        </w:rPr>
        <w:t xml:space="preserve">Perceived behavior control and intentions in SEM models have lower Cronbach alpha values. </w:t>
      </w:r>
      <w:r w:rsidR="00C046AF">
        <w:rPr>
          <w:sz w:val="20"/>
          <w:szCs w:val="20"/>
        </w:rPr>
        <w:t>L</w:t>
      </w:r>
      <w:r w:rsidRPr="006A15E5">
        <w:rPr>
          <w:sz w:val="20"/>
          <w:szCs w:val="20"/>
        </w:rPr>
        <w:t xml:space="preserve">ow Cronbach alpha values are not uncommon in SEM models. Lopez-Mosquera and Sanchez (2012) also reported a lower than suggested Cronbach alpha value for perceived behavior control and intentions. Further, intentions had a wide range of factor loading, from 0.37 to 0.66. This could be because intentions, unlike other variables, are not measured on the Likert scale.  Latent constructs often have lower Cronbach alpha coefficients because of random error, even with meticulously planned variables </w:t>
      </w:r>
      <w:r w:rsidRPr="006A15E5">
        <w:rPr>
          <w:noProof/>
          <w:sz w:val="20"/>
          <w:szCs w:val="20"/>
        </w:rPr>
        <w:t>(</w:t>
      </w:r>
      <w:r w:rsidRPr="006A15E5">
        <w:rPr>
          <w:sz w:val="20"/>
          <w:szCs w:val="20"/>
        </w:rPr>
        <w:t>Ajzen, 2011</w:t>
      </w:r>
      <w:r w:rsidRPr="006A15E5">
        <w:rPr>
          <w:noProof/>
          <w:sz w:val="20"/>
          <w:szCs w:val="20"/>
        </w:rPr>
        <w:t>)</w:t>
      </w:r>
      <w:r w:rsidRPr="006A15E5">
        <w:rPr>
          <w:sz w:val="20"/>
          <w:szCs w:val="20"/>
        </w:rPr>
        <w:t>.</w:t>
      </w:r>
    </w:p>
    <w:p w14:paraId="2D403F6E" w14:textId="77777777" w:rsidR="00390A88" w:rsidRPr="00A638E6" w:rsidRDefault="00266E04" w:rsidP="00390A88">
      <w:pPr>
        <w:spacing w:line="480" w:lineRule="auto"/>
        <w:ind w:firstLine="720"/>
        <w:rPr>
          <w:sz w:val="20"/>
          <w:szCs w:val="20"/>
        </w:rPr>
      </w:pPr>
      <w:r w:rsidRPr="006A15E5">
        <w:rPr>
          <w:sz w:val="20"/>
          <w:szCs w:val="20"/>
        </w:rPr>
        <w:t xml:space="preserve">This paper studied landowners’ attitudes, perceptions, and social and peer pressure related to active management of ecosystem using SEM </w:t>
      </w:r>
      <w:r w:rsidR="00926D51">
        <w:rPr>
          <w:sz w:val="20"/>
          <w:szCs w:val="20"/>
        </w:rPr>
        <w:t>which</w:t>
      </w:r>
      <w:r w:rsidRPr="006A15E5">
        <w:rPr>
          <w:sz w:val="20"/>
          <w:szCs w:val="20"/>
        </w:rPr>
        <w:t xml:space="preserve"> broadened the scope of wildlife management research through the inclusion of moral norms in TRA and TPB models. </w:t>
      </w:r>
      <w:r w:rsidR="00390A88" w:rsidRPr="00A638E6">
        <w:rPr>
          <w:sz w:val="20"/>
          <w:szCs w:val="20"/>
        </w:rPr>
        <w:t xml:space="preserve">From an applied standpoint, our results suggest that forest </w:t>
      </w:r>
      <w:r w:rsidR="00390A88" w:rsidRPr="00A638E6">
        <w:rPr>
          <w:color w:val="FF0000"/>
          <w:sz w:val="20"/>
          <w:szCs w:val="20"/>
          <w:shd w:val="clear" w:color="auto" w:fill="FFFFFF"/>
        </w:rPr>
        <w:t xml:space="preserve">landowners in the grassland-forestland ecotone have several motivations to adopt active forest management, which can be revealed from positive peer and family pressure, positive moral norms, positive feelings about active management, and positively perceived ability to manage. However, as the attitude statements reveal, many landowners are satisfied with the </w:t>
      </w:r>
      <w:r w:rsidR="00390A88" w:rsidRPr="00A638E6">
        <w:rPr>
          <w:i/>
          <w:iCs/>
          <w:color w:val="FF0000"/>
          <w:sz w:val="20"/>
          <w:szCs w:val="20"/>
          <w:shd w:val="clear" w:color="auto" w:fill="FFFFFF"/>
        </w:rPr>
        <w:t>status quo</w:t>
      </w:r>
      <w:r w:rsidR="00390A88" w:rsidRPr="00A638E6">
        <w:rPr>
          <w:color w:val="FF0000"/>
          <w:sz w:val="20"/>
          <w:szCs w:val="20"/>
          <w:shd w:val="clear" w:color="auto" w:fill="FFFFFF"/>
        </w:rPr>
        <w:t xml:space="preserve">, which could be the major reason behind the negative relationship between 'attitude’ and ‘intention’ to know or invest more in active management activities. Perhaps these landowners feel that while active forest management involving thinning, prescribed fire, and herbicide applications are needed for timber-oriented forest management, it may not be necessary to improve wildlife habitat. This disconnect between landowner perceptions and the science of forest management needs to be addressed through field demonstration and other forms of extension. </w:t>
      </w:r>
    </w:p>
    <w:p w14:paraId="79AE3BF0" w14:textId="6E1670B9" w:rsidR="00527C9F" w:rsidRPr="006A15E5" w:rsidRDefault="00E444C4" w:rsidP="00527C9F">
      <w:pPr>
        <w:spacing w:line="480" w:lineRule="auto"/>
        <w:ind w:firstLine="720"/>
        <w:rPr>
          <w:ins w:id="183" w:author="Omkar Joshi" w:date="2023-03-02T09:06:00Z"/>
          <w:sz w:val="20"/>
          <w:szCs w:val="20"/>
        </w:rPr>
      </w:pPr>
      <w:ins w:id="184" w:author="Omkar Joshi" w:date="2023-03-02T09:11:00Z">
        <w:r>
          <w:rPr>
            <w:sz w:val="20"/>
            <w:szCs w:val="20"/>
          </w:rPr>
          <w:t>A couple</w:t>
        </w:r>
      </w:ins>
      <w:ins w:id="185" w:author="Omkar Joshi" w:date="2023-03-02T09:07:00Z">
        <w:r w:rsidR="009444F3">
          <w:rPr>
            <w:sz w:val="20"/>
            <w:szCs w:val="20"/>
          </w:rPr>
          <w:t xml:space="preserve"> limitation</w:t>
        </w:r>
      </w:ins>
      <w:ins w:id="186" w:author="Omkar Joshi" w:date="2023-03-02T09:11:00Z">
        <w:r>
          <w:rPr>
            <w:sz w:val="20"/>
            <w:szCs w:val="20"/>
          </w:rPr>
          <w:t>s</w:t>
        </w:r>
      </w:ins>
      <w:ins w:id="187" w:author="Omkar Joshi" w:date="2023-03-02T09:07:00Z">
        <w:r w:rsidR="009444F3">
          <w:rPr>
            <w:sz w:val="20"/>
            <w:szCs w:val="20"/>
          </w:rPr>
          <w:t xml:space="preserve"> of this study </w:t>
        </w:r>
        <w:proofErr w:type="gramStart"/>
        <w:r w:rsidR="009444F3">
          <w:rPr>
            <w:sz w:val="20"/>
            <w:szCs w:val="20"/>
          </w:rPr>
          <w:t>is</w:t>
        </w:r>
        <w:proofErr w:type="gramEnd"/>
        <w:r w:rsidR="009444F3">
          <w:rPr>
            <w:sz w:val="20"/>
            <w:szCs w:val="20"/>
          </w:rPr>
          <w:t xml:space="preserve"> worth nothing. </w:t>
        </w:r>
      </w:ins>
      <w:ins w:id="188" w:author="Omkar Joshi" w:date="2023-03-02T09:12:00Z">
        <w:del w:id="189" w:author="Bijesh Mishra" w:date="2023-03-02T16:37:00Z">
          <w:r w:rsidR="009B4548" w:rsidDel="00527777">
            <w:rPr>
              <w:sz w:val="20"/>
              <w:szCs w:val="20"/>
            </w:rPr>
            <w:delText>Socio</w:delText>
          </w:r>
        </w:del>
      </w:ins>
      <w:ins w:id="190" w:author="Bijesh Mishra" w:date="2023-03-02T16:37:00Z">
        <w:r w:rsidR="00527777">
          <w:rPr>
            <w:sz w:val="20"/>
            <w:szCs w:val="20"/>
          </w:rPr>
          <w:t xml:space="preserve">The </w:t>
        </w:r>
      </w:ins>
      <w:ins w:id="191" w:author="Omkar Joshi" w:date="2023-03-02T09:12:00Z">
        <w:del w:id="192" w:author="Bijesh Mishra" w:date="2023-03-02T16:37:00Z">
          <w:r w:rsidR="009B4548" w:rsidDel="00527777">
            <w:rPr>
              <w:sz w:val="20"/>
              <w:szCs w:val="20"/>
            </w:rPr>
            <w:delText>-demographics</w:delText>
          </w:r>
        </w:del>
      </w:ins>
      <w:ins w:id="193" w:author="Bijesh Mishra" w:date="2023-03-02T16:37:00Z">
        <w:r w:rsidR="00527777">
          <w:rPr>
            <w:sz w:val="20"/>
            <w:szCs w:val="20"/>
          </w:rPr>
          <w:t>sociodemographic</w:t>
        </w:r>
      </w:ins>
      <w:ins w:id="194" w:author="Omkar Joshi" w:date="2023-03-02T09:12:00Z">
        <w:r w:rsidR="009B4548">
          <w:rPr>
            <w:sz w:val="20"/>
            <w:szCs w:val="20"/>
          </w:rPr>
          <w:t xml:space="preserve"> of</w:t>
        </w:r>
      </w:ins>
      <w:r w:rsidR="007A02AD">
        <w:rPr>
          <w:sz w:val="20"/>
          <w:szCs w:val="20"/>
        </w:rPr>
        <w:t xml:space="preserve"> our</w:t>
      </w:r>
      <w:ins w:id="195" w:author="Omkar Joshi" w:date="2023-03-02T09:12:00Z">
        <w:r w:rsidR="009B4548">
          <w:rPr>
            <w:sz w:val="20"/>
            <w:szCs w:val="20"/>
          </w:rPr>
          <w:t xml:space="preserve"> survey respondents</w:t>
        </w:r>
      </w:ins>
      <w:ins w:id="196" w:author="Omkar Joshi" w:date="2023-03-02T09:11:00Z">
        <w:r w:rsidR="00C7735D">
          <w:rPr>
            <w:sz w:val="20"/>
            <w:szCs w:val="20"/>
          </w:rPr>
          <w:t xml:space="preserve"> are </w:t>
        </w:r>
        <w:r w:rsidR="00CA6A59">
          <w:rPr>
            <w:sz w:val="20"/>
            <w:szCs w:val="20"/>
          </w:rPr>
          <w:t>similar</w:t>
        </w:r>
        <w:r w:rsidR="00C7735D">
          <w:rPr>
            <w:sz w:val="20"/>
            <w:szCs w:val="20"/>
          </w:rPr>
          <w:t xml:space="preserve"> to average</w:t>
        </w:r>
        <w:r w:rsidR="00CA6A59">
          <w:rPr>
            <w:sz w:val="20"/>
            <w:szCs w:val="20"/>
          </w:rPr>
          <w:t xml:space="preserve"> family forest landowners in Oklahoma</w:t>
        </w:r>
      </w:ins>
      <w:ins w:id="197" w:author="Omkar Joshi" w:date="2023-03-02T09:12:00Z">
        <w:r w:rsidR="009B4548">
          <w:rPr>
            <w:sz w:val="20"/>
            <w:szCs w:val="20"/>
          </w:rPr>
          <w:t>,</w:t>
        </w:r>
      </w:ins>
      <w:ins w:id="198" w:author="Omkar Joshi" w:date="2023-03-02T09:11:00Z">
        <w:r w:rsidR="00CA6A59">
          <w:rPr>
            <w:sz w:val="20"/>
            <w:szCs w:val="20"/>
          </w:rPr>
          <w:t xml:space="preserve"> although the numbers are not directly comparable as we limited our sample pool to those having 160 acres.</w:t>
        </w:r>
      </w:ins>
      <w:ins w:id="199" w:author="Omkar Joshi" w:date="2023-03-02T09:13:00Z">
        <w:r w:rsidR="009B4548">
          <w:rPr>
            <w:sz w:val="20"/>
            <w:szCs w:val="20"/>
          </w:rPr>
          <w:t xml:space="preserve"> </w:t>
        </w:r>
      </w:ins>
      <w:ins w:id="200" w:author="Joshi, Omkar" w:date="2023-03-02T09:30:00Z">
        <w:r w:rsidR="001C6D8E">
          <w:rPr>
            <w:sz w:val="20"/>
            <w:szCs w:val="20"/>
          </w:rPr>
          <w:t xml:space="preserve">Likewise, </w:t>
        </w:r>
      </w:ins>
      <w:ins w:id="201" w:author="Joshi, Omkar" w:date="2023-03-02T09:31:00Z">
        <w:r w:rsidR="00C74359">
          <w:rPr>
            <w:sz w:val="20"/>
            <w:szCs w:val="20"/>
          </w:rPr>
          <w:t>there was no statistical difference</w:t>
        </w:r>
      </w:ins>
      <w:ins w:id="202" w:author="Joshi, Omkar" w:date="2023-03-02T09:33:00Z">
        <w:r w:rsidR="00800142">
          <w:rPr>
            <w:sz w:val="20"/>
            <w:szCs w:val="20"/>
          </w:rPr>
          <w:t xml:space="preserve"> in socio-demographics</w:t>
        </w:r>
      </w:ins>
      <w:ins w:id="203" w:author="Joshi, Omkar" w:date="2023-03-02T09:31:00Z">
        <w:r w:rsidR="00C74359">
          <w:rPr>
            <w:sz w:val="20"/>
            <w:szCs w:val="20"/>
          </w:rPr>
          <w:t xml:space="preserve"> between early and late respondents, which is</w:t>
        </w:r>
      </w:ins>
      <w:ins w:id="204" w:author="Joshi, Omkar" w:date="2023-03-02T09:34:00Z">
        <w:r w:rsidR="00D269EA">
          <w:rPr>
            <w:sz w:val="20"/>
            <w:szCs w:val="20"/>
          </w:rPr>
          <w:t xml:space="preserve"> </w:t>
        </w:r>
        <w:proofErr w:type="gramStart"/>
        <w:r w:rsidR="00D269EA">
          <w:rPr>
            <w:sz w:val="20"/>
            <w:szCs w:val="20"/>
          </w:rPr>
          <w:t>commonly</w:t>
        </w:r>
        <w:proofErr w:type="gramEnd"/>
        <w:r w:rsidR="00D269EA">
          <w:rPr>
            <w:sz w:val="20"/>
            <w:szCs w:val="20"/>
          </w:rPr>
          <w:t xml:space="preserve"> used</w:t>
        </w:r>
        <w:r w:rsidR="00654867">
          <w:rPr>
            <w:sz w:val="20"/>
            <w:szCs w:val="20"/>
          </w:rPr>
          <w:t xml:space="preserve"> method for non-response bias analysis (Joshi et al. 2019).</w:t>
        </w:r>
      </w:ins>
      <w:ins w:id="205" w:author="Joshi, Omkar" w:date="2023-03-02T09:31:00Z">
        <w:r w:rsidR="00C74359">
          <w:rPr>
            <w:sz w:val="20"/>
            <w:szCs w:val="20"/>
          </w:rPr>
          <w:t xml:space="preserve"> </w:t>
        </w:r>
      </w:ins>
      <w:ins w:id="206" w:author="Omkar Joshi" w:date="2023-03-02T09:13:00Z">
        <w:r w:rsidR="009B4548">
          <w:rPr>
            <w:sz w:val="20"/>
            <w:szCs w:val="20"/>
          </w:rPr>
          <w:t xml:space="preserve">Nonetheless, our response rate is less than desirable, </w:t>
        </w:r>
        <w:r w:rsidR="00683E9F">
          <w:rPr>
            <w:sz w:val="20"/>
            <w:szCs w:val="20"/>
          </w:rPr>
          <w:t>causing some concern for non-response bias. Also,</w:t>
        </w:r>
        <w:r w:rsidR="00000FF0">
          <w:rPr>
            <w:sz w:val="20"/>
            <w:szCs w:val="20"/>
          </w:rPr>
          <w:t xml:space="preserve"> in one of the statement</w:t>
        </w:r>
      </w:ins>
      <w:ins w:id="207" w:author="Omkar Joshi" w:date="2023-03-02T09:14:00Z">
        <w:r w:rsidR="00AA59AA">
          <w:rPr>
            <w:sz w:val="20"/>
            <w:szCs w:val="20"/>
          </w:rPr>
          <w:t xml:space="preserve">s defining </w:t>
        </w:r>
      </w:ins>
      <w:ins w:id="208" w:author="Omkar Joshi" w:date="2023-03-02T09:15:00Z">
        <w:r w:rsidR="00AA59AA">
          <w:rPr>
            <w:sz w:val="20"/>
            <w:szCs w:val="20"/>
          </w:rPr>
          <w:t>attitude, we asked respondent to reveal whether t</w:t>
        </w:r>
      </w:ins>
      <w:ins w:id="209" w:author="Omkar Joshi" w:date="2023-03-02T09:17:00Z">
        <w:r w:rsidR="007C559F">
          <w:rPr>
            <w:sz w:val="20"/>
            <w:szCs w:val="20"/>
          </w:rPr>
          <w:t xml:space="preserve">hey are satisfied with the </w:t>
        </w:r>
        <w:r w:rsidR="009813F9">
          <w:rPr>
            <w:sz w:val="20"/>
            <w:szCs w:val="20"/>
          </w:rPr>
          <w:t>wilderness of</w:t>
        </w:r>
      </w:ins>
      <w:ins w:id="210" w:author="Omkar Joshi" w:date="2023-03-02T09:21:00Z">
        <w:r w:rsidR="00AC30F0">
          <w:rPr>
            <w:sz w:val="20"/>
            <w:szCs w:val="20"/>
          </w:rPr>
          <w:t xml:space="preserve"> forest, rangeland</w:t>
        </w:r>
      </w:ins>
      <w:ins w:id="211" w:author="Joshi, Omkar" w:date="2023-03-02T09:36:00Z">
        <w:r w:rsidR="005571B0">
          <w:rPr>
            <w:sz w:val="20"/>
            <w:szCs w:val="20"/>
          </w:rPr>
          <w:t>,</w:t>
        </w:r>
      </w:ins>
      <w:ins w:id="212" w:author="Omkar Joshi" w:date="2023-03-02T09:21:00Z">
        <w:r w:rsidR="00AC30F0">
          <w:rPr>
            <w:sz w:val="20"/>
            <w:szCs w:val="20"/>
          </w:rPr>
          <w:t xml:space="preserve"> and deer habitat</w:t>
        </w:r>
        <w:r w:rsidR="008E1460">
          <w:rPr>
            <w:sz w:val="20"/>
            <w:szCs w:val="20"/>
          </w:rPr>
          <w:t>.</w:t>
        </w:r>
        <w:r w:rsidR="00F17A5B">
          <w:rPr>
            <w:sz w:val="20"/>
            <w:szCs w:val="20"/>
          </w:rPr>
          <w:t xml:space="preserve"> Although very high</w:t>
        </w:r>
      </w:ins>
      <w:ins w:id="213" w:author="Omkar Joshi" w:date="2023-03-02T09:26:00Z">
        <w:r w:rsidR="00961555">
          <w:rPr>
            <w:sz w:val="20"/>
            <w:szCs w:val="20"/>
          </w:rPr>
          <w:t xml:space="preserve"> value of</w:t>
        </w:r>
      </w:ins>
      <w:ins w:id="214" w:author="Omkar Joshi" w:date="2023-03-02T09:21:00Z">
        <w:r w:rsidR="00F17A5B">
          <w:rPr>
            <w:sz w:val="20"/>
            <w:szCs w:val="20"/>
          </w:rPr>
          <w:t xml:space="preserve"> </w:t>
        </w:r>
      </w:ins>
      <w:ins w:id="215" w:author="Omkar Joshi" w:date="2023-03-02T09:22:00Z">
        <w:r w:rsidR="00F31A5B">
          <w:rPr>
            <w:sz w:val="20"/>
            <w:szCs w:val="20"/>
          </w:rPr>
          <w:t>Cronbach’s alpha</w:t>
        </w:r>
      </w:ins>
      <w:ins w:id="216" w:author="Omkar Joshi" w:date="2023-03-02T09:21:00Z">
        <w:r w:rsidR="00F17A5B">
          <w:rPr>
            <w:sz w:val="20"/>
            <w:szCs w:val="20"/>
          </w:rPr>
          <w:t xml:space="preserve"> (0.</w:t>
        </w:r>
      </w:ins>
      <w:ins w:id="217" w:author="Omkar Joshi" w:date="2023-03-02T09:17:00Z">
        <w:r w:rsidR="009813F9">
          <w:rPr>
            <w:sz w:val="20"/>
            <w:szCs w:val="20"/>
          </w:rPr>
          <w:t xml:space="preserve"> </w:t>
        </w:r>
      </w:ins>
      <w:ins w:id="218" w:author="Omkar Joshi" w:date="2023-03-02T09:22:00Z">
        <w:r w:rsidR="00F31A5B">
          <w:rPr>
            <w:sz w:val="20"/>
            <w:szCs w:val="20"/>
          </w:rPr>
          <w:t xml:space="preserve">87) suggests that </w:t>
        </w:r>
        <w:r w:rsidR="004B1E8A">
          <w:rPr>
            <w:sz w:val="20"/>
            <w:szCs w:val="20"/>
          </w:rPr>
          <w:t>t</w:t>
        </w:r>
      </w:ins>
      <w:ins w:id="219" w:author="Omkar Joshi" w:date="2023-03-02T09:23:00Z">
        <w:r w:rsidR="004B1E8A">
          <w:rPr>
            <w:sz w:val="20"/>
            <w:szCs w:val="20"/>
          </w:rPr>
          <w:t xml:space="preserve">he landowner responses to this statement were mostly consistent with other statements, </w:t>
        </w:r>
        <w:r w:rsidR="0080207E">
          <w:rPr>
            <w:sz w:val="20"/>
            <w:szCs w:val="20"/>
          </w:rPr>
          <w:lastRenderedPageBreak/>
          <w:t xml:space="preserve">landowners may not </w:t>
        </w:r>
      </w:ins>
      <w:ins w:id="220" w:author="Omkar Joshi" w:date="2023-03-02T09:24:00Z">
        <w:r w:rsidR="0080207E">
          <w:rPr>
            <w:sz w:val="20"/>
            <w:szCs w:val="20"/>
          </w:rPr>
          <w:t xml:space="preserve">characterize </w:t>
        </w:r>
        <w:r w:rsidR="006C02E6">
          <w:rPr>
            <w:sz w:val="20"/>
            <w:szCs w:val="20"/>
          </w:rPr>
          <w:t>medium-sized, managed private land as wilderness.</w:t>
        </w:r>
      </w:ins>
      <w:ins w:id="221" w:author="Omkar Joshi" w:date="2023-03-02T09:13:00Z">
        <w:r w:rsidR="00000FF0">
          <w:rPr>
            <w:sz w:val="20"/>
            <w:szCs w:val="20"/>
          </w:rPr>
          <w:t xml:space="preserve"> </w:t>
        </w:r>
      </w:ins>
      <w:ins w:id="222" w:author="Omkar Joshi" w:date="2023-03-02T09:11:00Z">
        <w:r w:rsidR="00CA6A59">
          <w:rPr>
            <w:sz w:val="20"/>
            <w:szCs w:val="20"/>
          </w:rPr>
          <w:t xml:space="preserve"> </w:t>
        </w:r>
      </w:ins>
      <w:ins w:id="223" w:author="Omkar Joshi" w:date="2023-03-02T09:24:00Z">
        <w:r w:rsidR="006C02E6">
          <w:rPr>
            <w:sz w:val="20"/>
            <w:szCs w:val="20"/>
          </w:rPr>
          <w:t>Despite these caveats withstanding, t</w:t>
        </w:r>
      </w:ins>
      <w:r w:rsidR="00266E04" w:rsidRPr="006A15E5">
        <w:rPr>
          <w:sz w:val="20"/>
          <w:szCs w:val="20"/>
        </w:rPr>
        <w:t xml:space="preserve">his paper introduced new ways to expand these two well-established theories. We believe TRA, TPB, and moral norms can and should be expanded in the human dimension and wildlife management research. Furthermore, the use of TPB and TRA for other species, and the expansion of these theories using moral norms in </w:t>
      </w:r>
      <w:proofErr w:type="gramStart"/>
      <w:r w:rsidR="00266E04" w:rsidRPr="006A15E5">
        <w:rPr>
          <w:sz w:val="20"/>
          <w:szCs w:val="20"/>
        </w:rPr>
        <w:t>the hunting</w:t>
      </w:r>
      <w:proofErr w:type="gramEnd"/>
      <w:r w:rsidR="00266E04" w:rsidRPr="006A15E5">
        <w:rPr>
          <w:sz w:val="20"/>
          <w:szCs w:val="20"/>
        </w:rPr>
        <w:t xml:space="preserve"> research are yet to be understood fully. Also, </w:t>
      </w:r>
      <w:r w:rsidR="00987013" w:rsidRPr="006A15E5">
        <w:rPr>
          <w:sz w:val="20"/>
          <w:szCs w:val="20"/>
        </w:rPr>
        <w:t>TPB</w:t>
      </w:r>
      <w:r w:rsidR="00266E04" w:rsidRPr="006A15E5">
        <w:rPr>
          <w:sz w:val="20"/>
          <w:szCs w:val="20"/>
        </w:rPr>
        <w:t xml:space="preserve"> is criticized for ignoring human emotions, identity, and moral values </w:t>
      </w:r>
      <w:r w:rsidR="00266E04" w:rsidRPr="006A15E5">
        <w:rPr>
          <w:noProof/>
          <w:sz w:val="20"/>
          <w:szCs w:val="20"/>
        </w:rPr>
        <w:t>(</w:t>
      </w:r>
      <w:r w:rsidR="00266E04" w:rsidRPr="006A15E5">
        <w:rPr>
          <w:sz w:val="20"/>
          <w:szCs w:val="20"/>
        </w:rPr>
        <w:t>Miller, 2017</w:t>
      </w:r>
      <w:r w:rsidR="00266E04" w:rsidRPr="006A15E5">
        <w:rPr>
          <w:noProof/>
          <w:sz w:val="20"/>
          <w:szCs w:val="20"/>
        </w:rPr>
        <w:t>)</w:t>
      </w:r>
      <w:r w:rsidR="00266E04" w:rsidRPr="006A15E5">
        <w:rPr>
          <w:sz w:val="20"/>
          <w:szCs w:val="20"/>
        </w:rPr>
        <w:t xml:space="preserve"> which are addressed by this paper by expanding theories by adding moral norms as suggested </w:t>
      </w:r>
      <w:r w:rsidR="00266E04" w:rsidRPr="006A15E5">
        <w:rPr>
          <w:noProof/>
          <w:sz w:val="20"/>
          <w:szCs w:val="20"/>
        </w:rPr>
        <w:t>(</w:t>
      </w:r>
      <w:r w:rsidR="00266E04" w:rsidRPr="006A15E5">
        <w:rPr>
          <w:sz w:val="20"/>
          <w:szCs w:val="20"/>
        </w:rPr>
        <w:t>Ajzen, 1991</w:t>
      </w:r>
      <w:r w:rsidR="00266E04" w:rsidRPr="006A15E5">
        <w:rPr>
          <w:noProof/>
          <w:sz w:val="20"/>
          <w:szCs w:val="20"/>
        </w:rPr>
        <w:t>)</w:t>
      </w:r>
      <w:r w:rsidR="00266E04" w:rsidRPr="006A15E5">
        <w:rPr>
          <w:sz w:val="20"/>
          <w:szCs w:val="20"/>
        </w:rPr>
        <w:t xml:space="preserve">. The recent development of TPB is more suggestive of mediating the role of perceived behavior control between attitude-intention and subjective norms-attitude and inclusion of sociodemographic variables into the model </w:t>
      </w:r>
      <w:r w:rsidR="00266E04" w:rsidRPr="006A15E5">
        <w:rPr>
          <w:noProof/>
          <w:sz w:val="20"/>
          <w:szCs w:val="20"/>
        </w:rPr>
        <w:t>(</w:t>
      </w:r>
      <w:r w:rsidR="00266E04" w:rsidRPr="006A15E5">
        <w:rPr>
          <w:sz w:val="20"/>
          <w:szCs w:val="20"/>
        </w:rPr>
        <w:t>Ajzen, 2020</w:t>
      </w:r>
      <w:r w:rsidR="00266E04" w:rsidRPr="006A15E5">
        <w:rPr>
          <w:noProof/>
          <w:sz w:val="20"/>
          <w:szCs w:val="20"/>
        </w:rPr>
        <w:t xml:space="preserve">; </w:t>
      </w:r>
      <w:proofErr w:type="spellStart"/>
      <w:r w:rsidR="00266E04" w:rsidRPr="006A15E5">
        <w:rPr>
          <w:sz w:val="20"/>
          <w:szCs w:val="20"/>
        </w:rPr>
        <w:t>Sok</w:t>
      </w:r>
      <w:proofErr w:type="spellEnd"/>
      <w:r w:rsidR="00266E04" w:rsidRPr="006A15E5">
        <w:rPr>
          <w:sz w:val="20"/>
          <w:szCs w:val="20"/>
        </w:rPr>
        <w:t xml:space="preserve"> et al., 2020</w:t>
      </w:r>
      <w:r w:rsidR="00266E04" w:rsidRPr="006A15E5">
        <w:rPr>
          <w:noProof/>
          <w:sz w:val="20"/>
          <w:szCs w:val="20"/>
        </w:rPr>
        <w:t>)</w:t>
      </w:r>
      <w:ins w:id="224" w:author="Omkar Joshi" w:date="2023-03-02T09:05:00Z">
        <w:r w:rsidR="007E3E1E">
          <w:rPr>
            <w:noProof/>
            <w:sz w:val="20"/>
            <w:szCs w:val="20"/>
          </w:rPr>
          <w:t xml:space="preserve">. </w:t>
        </w:r>
      </w:ins>
      <w:r w:rsidR="00266E04" w:rsidRPr="006A15E5">
        <w:rPr>
          <w:sz w:val="20"/>
          <w:szCs w:val="20"/>
        </w:rPr>
        <w:t xml:space="preserve"> </w:t>
      </w:r>
      <w:ins w:id="225" w:author="Omkar Joshi" w:date="2023-03-02T09:06:00Z">
        <w:r w:rsidR="00527C9F">
          <w:rPr>
            <w:noProof/>
            <w:sz w:val="20"/>
            <w:szCs w:val="20"/>
          </w:rPr>
          <w:t>Since our study is primarily focused on exploring the role of moral norms in traditional realm of TBP and TRA,  future research highlighting mediating role of socio-demogrpahic variables</w:t>
        </w:r>
        <w:r w:rsidR="00527C9F" w:rsidRPr="006A15E5">
          <w:rPr>
            <w:sz w:val="20"/>
            <w:szCs w:val="20"/>
          </w:rPr>
          <w:t xml:space="preserve"> </w:t>
        </w:r>
        <w:r w:rsidR="00527C9F">
          <w:rPr>
            <w:sz w:val="20"/>
            <w:szCs w:val="20"/>
          </w:rPr>
          <w:t xml:space="preserve">will likely provide additional insights.  </w:t>
        </w:r>
      </w:ins>
    </w:p>
    <w:p w14:paraId="5481FE33" w14:textId="00C7AD4D" w:rsidR="008D51E4" w:rsidRPr="006A15E5" w:rsidDel="00560017" w:rsidRDefault="008D51E4" w:rsidP="008D51E4">
      <w:pPr>
        <w:spacing w:line="480" w:lineRule="auto"/>
        <w:ind w:firstLine="720"/>
        <w:rPr>
          <w:del w:id="226" w:author="Bijesh Mishra" w:date="2023-03-02T16:50:00Z"/>
          <w:sz w:val="20"/>
          <w:szCs w:val="20"/>
        </w:rPr>
      </w:pPr>
    </w:p>
    <w:p w14:paraId="0467D7BD" w14:textId="77777777" w:rsidR="00266E04" w:rsidRPr="006A15E5" w:rsidRDefault="00266E04" w:rsidP="00437E61">
      <w:pPr>
        <w:pStyle w:val="Heading1"/>
        <w:spacing w:line="480" w:lineRule="auto"/>
        <w:rPr>
          <w:i/>
          <w:sz w:val="20"/>
          <w:szCs w:val="20"/>
        </w:rPr>
      </w:pPr>
      <w:r w:rsidRPr="006A15E5">
        <w:rPr>
          <w:i/>
          <w:sz w:val="20"/>
          <w:szCs w:val="20"/>
        </w:rPr>
        <w:t>5. Conclusion and Management Implications</w:t>
      </w:r>
    </w:p>
    <w:p w14:paraId="1ECC1FA4" w14:textId="604458CB" w:rsidR="00266E04" w:rsidRPr="006A15E5" w:rsidRDefault="00266E04" w:rsidP="00437E61">
      <w:pPr>
        <w:spacing w:line="480" w:lineRule="auto"/>
        <w:ind w:firstLine="720"/>
        <w:rPr>
          <w:sz w:val="20"/>
          <w:szCs w:val="20"/>
        </w:rPr>
      </w:pPr>
      <w:r w:rsidRPr="006A15E5">
        <w:rPr>
          <w:sz w:val="20"/>
          <w:szCs w:val="20"/>
        </w:rPr>
        <w:t xml:space="preserve">This research provided a holistic and broader picture of landowners’ intentions towards actively managing their land for deer habitat management which can be crucial in designing Extension and outreach programs. The realization of increased revenue by maintaining healthy and resilient forests can drive active management in this region </w:t>
      </w:r>
      <w:r w:rsidRPr="006A15E5">
        <w:rPr>
          <w:noProof/>
          <w:sz w:val="20"/>
          <w:szCs w:val="20"/>
        </w:rPr>
        <w:t>(</w:t>
      </w:r>
      <w:r w:rsidRPr="006A15E5">
        <w:rPr>
          <w:sz w:val="20"/>
          <w:szCs w:val="20"/>
        </w:rPr>
        <w:t>Starr et al., 2019a</w:t>
      </w:r>
      <w:r w:rsidRPr="006A15E5">
        <w:rPr>
          <w:noProof/>
          <w:sz w:val="20"/>
          <w:szCs w:val="20"/>
        </w:rPr>
        <w:t>)</w:t>
      </w:r>
      <w:r w:rsidRPr="006A15E5">
        <w:rPr>
          <w:sz w:val="20"/>
          <w:szCs w:val="20"/>
        </w:rPr>
        <w:t xml:space="preserve">. The findings of this research provide an assurance of positive peer pressure, moral support, feeling of self-sufficiency, and intentions towards active management.  Our findings are consistent with the previous research indicating high support for prescribed fire but some degree of hesitancy when it comes to adoption </w:t>
      </w:r>
      <w:r w:rsidRPr="006A15E5">
        <w:rPr>
          <w:noProof/>
          <w:sz w:val="20"/>
          <w:szCs w:val="20"/>
        </w:rPr>
        <w:t>(</w:t>
      </w:r>
      <w:r w:rsidRPr="006A15E5">
        <w:rPr>
          <w:sz w:val="20"/>
          <w:szCs w:val="20"/>
        </w:rPr>
        <w:t>Elmore et al., 2010</w:t>
      </w:r>
      <w:r w:rsidRPr="006A15E5">
        <w:rPr>
          <w:noProof/>
          <w:sz w:val="20"/>
          <w:szCs w:val="20"/>
        </w:rPr>
        <w:t>)</w:t>
      </w:r>
      <w:r w:rsidRPr="006A15E5">
        <w:rPr>
          <w:sz w:val="20"/>
          <w:szCs w:val="20"/>
        </w:rPr>
        <w:t xml:space="preserve">. As previous research indicates, fire and related liability issues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and financial burden</w:t>
      </w:r>
      <w:r w:rsidR="00926D51">
        <w:rPr>
          <w:sz w:val="20"/>
          <w:szCs w:val="20"/>
        </w:rPr>
        <w:t>s</w:t>
      </w:r>
      <w:r w:rsidRPr="006A15E5">
        <w:rPr>
          <w:sz w:val="20"/>
          <w:szCs w:val="20"/>
        </w:rPr>
        <w:t xml:space="preserve"> </w:t>
      </w:r>
      <w:r w:rsidRPr="006A15E5">
        <w:rPr>
          <w:noProof/>
          <w:sz w:val="20"/>
          <w:szCs w:val="20"/>
        </w:rPr>
        <w:t>(</w:t>
      </w:r>
      <w:r w:rsidRPr="006A15E5">
        <w:rPr>
          <w:sz w:val="20"/>
          <w:szCs w:val="20"/>
        </w:rPr>
        <w:t>Starr et al., 2019a</w:t>
      </w:r>
      <w:r w:rsidRPr="006A15E5">
        <w:rPr>
          <w:noProof/>
          <w:sz w:val="20"/>
          <w:szCs w:val="20"/>
        </w:rPr>
        <w:t>)</w:t>
      </w:r>
      <w:r w:rsidRPr="006A15E5">
        <w:rPr>
          <w:sz w:val="20"/>
          <w:szCs w:val="20"/>
        </w:rPr>
        <w:t xml:space="preserve"> remain obstacles for active management, which can be overcome through Extension and outreach programs </w:t>
      </w:r>
      <w:r w:rsidRPr="006A15E5">
        <w:rPr>
          <w:noProof/>
          <w:sz w:val="20"/>
          <w:szCs w:val="20"/>
        </w:rPr>
        <w:t>(</w:t>
      </w:r>
      <w:r w:rsidRPr="006A15E5">
        <w:rPr>
          <w:sz w:val="20"/>
          <w:szCs w:val="20"/>
        </w:rPr>
        <w:t>Elmore et al., 2010</w:t>
      </w:r>
      <w:r w:rsidRPr="006A15E5">
        <w:rPr>
          <w:noProof/>
          <w:sz w:val="20"/>
          <w:szCs w:val="20"/>
        </w:rPr>
        <w:t xml:space="preserve">; </w:t>
      </w:r>
      <w:r w:rsidRPr="006A15E5">
        <w:rPr>
          <w:sz w:val="20"/>
          <w:szCs w:val="20"/>
        </w:rPr>
        <w:t>Starr et al., 2019a</w:t>
      </w:r>
      <w:r w:rsidRPr="006A15E5">
        <w:rPr>
          <w:noProof/>
          <w:sz w:val="20"/>
          <w:szCs w:val="20"/>
        </w:rPr>
        <w:t>)</w:t>
      </w:r>
      <w:r w:rsidRPr="006A15E5">
        <w:rPr>
          <w:sz w:val="20"/>
          <w:szCs w:val="20"/>
        </w:rPr>
        <w:t xml:space="preserve">. Outreach and Extension programs can help landowners realize increased revenue due to active management as well as reduce liabilities. The perceived risk and liabilities of fire decrease with the increase in knowledge and experience associated with prescribed burning </w:t>
      </w:r>
      <w:r w:rsidRPr="006A15E5">
        <w:rPr>
          <w:noProof/>
          <w:sz w:val="20"/>
          <w:szCs w:val="20"/>
        </w:rPr>
        <w:t>(</w:t>
      </w:r>
      <w:r w:rsidRPr="006A15E5">
        <w:rPr>
          <w:sz w:val="20"/>
          <w:szCs w:val="20"/>
        </w:rPr>
        <w:t>Joshi et al., 2019a</w:t>
      </w:r>
      <w:r w:rsidRPr="006A15E5">
        <w:rPr>
          <w:noProof/>
          <w:sz w:val="20"/>
          <w:szCs w:val="20"/>
        </w:rPr>
        <w:t>)</w:t>
      </w:r>
      <w:r w:rsidRPr="006A15E5">
        <w:rPr>
          <w:sz w:val="20"/>
          <w:szCs w:val="20"/>
        </w:rPr>
        <w:t>.</w:t>
      </w:r>
    </w:p>
    <w:p w14:paraId="17E69E59" w14:textId="77777777" w:rsidR="00266E04" w:rsidRPr="006A15E5" w:rsidRDefault="00266E04" w:rsidP="00437E61">
      <w:pPr>
        <w:spacing w:line="480" w:lineRule="auto"/>
        <w:ind w:firstLine="720"/>
        <w:rPr>
          <w:sz w:val="20"/>
          <w:szCs w:val="20"/>
        </w:rPr>
      </w:pPr>
      <w:r w:rsidRPr="006A15E5">
        <w:rPr>
          <w:sz w:val="20"/>
          <w:szCs w:val="20"/>
        </w:rPr>
        <w:t xml:space="preserve">Landowners show respect to those involved in the active management of ecosystems. Landowners are further supportive of actively managing their land for deer hunting by maintaining a good deer habitat and having </w:t>
      </w:r>
      <w:r w:rsidRPr="006A15E5">
        <w:rPr>
          <w:sz w:val="20"/>
          <w:szCs w:val="20"/>
        </w:rPr>
        <w:lastRenderedPageBreak/>
        <w:t>positive social pressure from friends and family. Landowners, however, are not satisfied with the management outcomes. The positive sentiment of landowners towards active management but below expected outcome can be turned into an opportunity to motivate landowners to actively manage their land for deer hunting and increase revenue as well as revitalize deer hunting activities.</w:t>
      </w:r>
    </w:p>
    <w:p w14:paraId="05557FBC" w14:textId="6BB67A8F" w:rsidR="00266E04" w:rsidRPr="006A15E5" w:rsidRDefault="00CC188C" w:rsidP="00437E61">
      <w:pPr>
        <w:spacing w:line="480" w:lineRule="auto"/>
        <w:ind w:firstLine="720"/>
        <w:rPr>
          <w:sz w:val="20"/>
          <w:szCs w:val="20"/>
        </w:rPr>
      </w:pPr>
      <w:r>
        <w:rPr>
          <w:sz w:val="20"/>
          <w:szCs w:val="20"/>
        </w:rPr>
        <w:t>In summary, landowners are generally appreciative of active management, which is further supported by their family and peers. However, landowners seemed to be content with the existing conditions of wildlife habitats and do not see a need for additional investments.  Although, the</w:t>
      </w:r>
      <w:r w:rsidRPr="006A15E5">
        <w:rPr>
          <w:sz w:val="20"/>
          <w:szCs w:val="20"/>
        </w:rPr>
        <w:t xml:space="preserve"> </w:t>
      </w:r>
      <w:r w:rsidR="00266E04" w:rsidRPr="006A15E5">
        <w:rPr>
          <w:sz w:val="20"/>
          <w:szCs w:val="20"/>
        </w:rPr>
        <w:t xml:space="preserve"> management cost associated with active management can be in part offset through hunting leases; improved deer habitat through active management could motivate deer hunters to pay more money per acre as a lease fee. Based on our research we suggest extension specialists and policymakers focus on educating landowners to make them aware of the cost and benefits associated with active management. This could enhance the confidence of landowners in adopting active management tools and realizing financial benefits. The realization of reduced risk and added financial benefits could motivate landowners to adopt management tools in their forests and rangeland.</w:t>
      </w:r>
    </w:p>
    <w:p w14:paraId="4ED9D925" w14:textId="77777777" w:rsidR="0040346B" w:rsidRPr="006A15E5" w:rsidRDefault="00266E04" w:rsidP="00437E61">
      <w:pPr>
        <w:spacing w:line="480" w:lineRule="auto"/>
        <w:ind w:firstLine="720"/>
        <w:rPr>
          <w:sz w:val="20"/>
          <w:szCs w:val="20"/>
        </w:rPr>
        <w:sectPr w:rsidR="0040346B" w:rsidRPr="006A15E5" w:rsidSect="00437E61">
          <w:pgSz w:w="12240" w:h="15840"/>
          <w:pgMar w:top="1440" w:right="1440" w:bottom="1440" w:left="1440" w:header="720" w:footer="720" w:gutter="0"/>
          <w:lnNumType w:countBy="1" w:restart="continuous"/>
          <w:cols w:space="720"/>
          <w:docGrid w:linePitch="360"/>
        </w:sectPr>
      </w:pPr>
      <w:r w:rsidRPr="006A15E5">
        <w:rPr>
          <w:sz w:val="20"/>
          <w:szCs w:val="20"/>
        </w:rPr>
        <w:t xml:space="preserve">Stakeholders from government, non-profit organizations, and industry believe that an increase in investment and financial assistance programs could enhance the active management of the ecosystem in this region </w:t>
      </w:r>
      <w:r w:rsidRPr="006A15E5">
        <w:rPr>
          <w:noProof/>
          <w:sz w:val="20"/>
          <w:szCs w:val="20"/>
        </w:rPr>
        <w:t>(</w:t>
      </w:r>
      <w:r w:rsidRPr="006A15E5">
        <w:rPr>
          <w:sz w:val="20"/>
          <w:szCs w:val="20"/>
        </w:rPr>
        <w:t>Starr et al., 2019a</w:t>
      </w:r>
      <w:r w:rsidRPr="006A15E5">
        <w:rPr>
          <w:noProof/>
          <w:sz w:val="20"/>
          <w:szCs w:val="20"/>
        </w:rPr>
        <w:t>)</w:t>
      </w:r>
      <w:r w:rsidRPr="006A15E5">
        <w:rPr>
          <w:sz w:val="20"/>
          <w:szCs w:val="20"/>
        </w:rPr>
        <w:t xml:space="preserve">.  These types of programs could drive active management and help landowners to increase their revenue in the short run. Whereas, in the long run, it could help landowners to understand the importance of active management using prescribed fire to maintain quality wildlife habitat and reduce the encroachment of invasive species in this region </w:t>
      </w:r>
      <w:r w:rsidRPr="006A15E5">
        <w:rPr>
          <w:noProof/>
          <w:sz w:val="20"/>
          <w:szCs w:val="20"/>
        </w:rPr>
        <w:t>(</w:t>
      </w:r>
      <w:r w:rsidRPr="006A15E5">
        <w:rPr>
          <w:sz w:val="20"/>
          <w:szCs w:val="20"/>
        </w:rPr>
        <w:t>Joshi et al., 2019b</w:t>
      </w:r>
      <w:r w:rsidRPr="006A15E5">
        <w:rPr>
          <w:noProof/>
          <w:sz w:val="20"/>
          <w:szCs w:val="20"/>
        </w:rPr>
        <w:t>)</w:t>
      </w:r>
      <w:r w:rsidRPr="006A15E5">
        <w:rPr>
          <w:sz w:val="20"/>
          <w:szCs w:val="20"/>
        </w:rPr>
        <w:t>.</w:t>
      </w:r>
    </w:p>
    <w:p w14:paraId="52BBFDDC" w14:textId="77777777" w:rsidR="0040346B" w:rsidRPr="006A15E5" w:rsidRDefault="0040346B" w:rsidP="00437E61">
      <w:pPr>
        <w:pStyle w:val="Heading1"/>
        <w:spacing w:line="480" w:lineRule="auto"/>
        <w:rPr>
          <w:sz w:val="20"/>
          <w:szCs w:val="20"/>
        </w:rPr>
      </w:pPr>
      <w:r w:rsidRPr="006A15E5">
        <w:rPr>
          <w:sz w:val="20"/>
          <w:szCs w:val="20"/>
        </w:rPr>
        <w:lastRenderedPageBreak/>
        <w:t>Additional Material:</w:t>
      </w:r>
    </w:p>
    <w:p w14:paraId="1106BD89" w14:textId="0E3BF0C1" w:rsidR="0040346B" w:rsidRPr="006A15E5" w:rsidRDefault="0040346B" w:rsidP="00437E61">
      <w:pPr>
        <w:pStyle w:val="Caption"/>
        <w:keepNext/>
        <w:rPr>
          <w:rFonts w:ascii="Times New Roman" w:hAnsi="Times New Roman" w:cs="Times New Roman"/>
          <w:color w:val="auto"/>
          <w:sz w:val="20"/>
          <w:szCs w:val="20"/>
        </w:rPr>
      </w:pPr>
      <w:bookmarkStart w:id="227" w:name="_Ref76891789"/>
      <w:r w:rsidRPr="006A15E5">
        <w:rPr>
          <w:rFonts w:ascii="Times New Roman" w:hAnsi="Times New Roman" w:cs="Times New Roman"/>
          <w:color w:val="auto"/>
          <w:sz w:val="20"/>
          <w:szCs w:val="20"/>
        </w:rPr>
        <w:t xml:space="preserve">Table </w:t>
      </w:r>
      <w:r w:rsidRPr="006A15E5">
        <w:rPr>
          <w:rFonts w:ascii="Times New Roman" w:hAnsi="Times New Roman" w:cs="Times New Roman"/>
          <w:color w:val="auto"/>
          <w:sz w:val="20"/>
          <w:szCs w:val="20"/>
        </w:rPr>
        <w:fldChar w:fldCharType="begin"/>
      </w:r>
      <w:r w:rsidRPr="006A15E5">
        <w:rPr>
          <w:rFonts w:ascii="Times New Roman" w:hAnsi="Times New Roman" w:cs="Times New Roman"/>
          <w:color w:val="auto"/>
          <w:sz w:val="20"/>
          <w:szCs w:val="20"/>
        </w:rPr>
        <w:instrText xml:space="preserve"> SEQ Table \* ARABIC </w:instrText>
      </w:r>
      <w:r w:rsidRPr="006A15E5">
        <w:rPr>
          <w:rFonts w:ascii="Times New Roman" w:hAnsi="Times New Roman" w:cs="Times New Roman"/>
          <w:color w:val="auto"/>
          <w:sz w:val="20"/>
          <w:szCs w:val="20"/>
        </w:rPr>
        <w:fldChar w:fldCharType="separate"/>
      </w:r>
      <w:r w:rsidR="00E56AAD">
        <w:rPr>
          <w:rFonts w:ascii="Times New Roman" w:hAnsi="Times New Roman" w:cs="Times New Roman"/>
          <w:noProof/>
          <w:color w:val="auto"/>
          <w:sz w:val="20"/>
          <w:szCs w:val="20"/>
        </w:rPr>
        <w:t>1</w:t>
      </w:r>
      <w:r w:rsidRPr="006A15E5">
        <w:rPr>
          <w:rFonts w:ascii="Times New Roman" w:hAnsi="Times New Roman" w:cs="Times New Roman"/>
          <w:color w:val="auto"/>
          <w:sz w:val="20"/>
          <w:szCs w:val="20"/>
        </w:rPr>
        <w:fldChar w:fldCharType="end"/>
      </w:r>
      <w:bookmarkEnd w:id="227"/>
      <w:r w:rsidRPr="006A15E5">
        <w:rPr>
          <w:rFonts w:ascii="Times New Roman" w:hAnsi="Times New Roman" w:cs="Times New Roman"/>
          <w:color w:val="auto"/>
          <w:sz w:val="20"/>
          <w:szCs w:val="20"/>
        </w:rPr>
        <w:t xml:space="preserve">: </w:t>
      </w:r>
      <w:r w:rsidRPr="006A15E5">
        <w:rPr>
          <w:rFonts w:ascii="Times New Roman" w:hAnsi="Times New Roman" w:cs="Times New Roman"/>
          <w:i w:val="0"/>
          <w:iCs w:val="0"/>
          <w:color w:val="auto"/>
          <w:sz w:val="20"/>
          <w:szCs w:val="20"/>
        </w:rPr>
        <w:t>Distribution of landowners’ responses to variables presented in same section of survey but not included in SEM.</w:t>
      </w:r>
    </w:p>
    <w:tbl>
      <w:tblPr>
        <w:tblW w:w="13340" w:type="dxa"/>
        <w:jc w:val="center"/>
        <w:tblBorders>
          <w:bottom w:val="single" w:sz="4" w:space="0" w:color="auto"/>
        </w:tblBorders>
        <w:tblLook w:val="04A0" w:firstRow="1" w:lastRow="0" w:firstColumn="1" w:lastColumn="0" w:noHBand="0" w:noVBand="1"/>
      </w:tblPr>
      <w:tblGrid>
        <w:gridCol w:w="6930"/>
        <w:gridCol w:w="1710"/>
        <w:gridCol w:w="1190"/>
        <w:gridCol w:w="1161"/>
        <w:gridCol w:w="999"/>
        <w:gridCol w:w="1350"/>
      </w:tblGrid>
      <w:tr w:rsidR="0040346B" w:rsidRPr="00D0095F" w14:paraId="48E3AAB5" w14:textId="77777777" w:rsidTr="00162193">
        <w:trPr>
          <w:trHeight w:val="320"/>
          <w:jc w:val="center"/>
        </w:trPr>
        <w:tc>
          <w:tcPr>
            <w:tcW w:w="6930" w:type="dxa"/>
            <w:tcBorders>
              <w:top w:val="single" w:sz="4" w:space="0" w:color="auto"/>
              <w:bottom w:val="single" w:sz="4" w:space="0" w:color="auto"/>
            </w:tcBorders>
            <w:shd w:val="clear" w:color="auto" w:fill="auto"/>
            <w:noWrap/>
            <w:vAlign w:val="center"/>
            <w:hideMark/>
          </w:tcPr>
          <w:p w14:paraId="4AA1F7BA" w14:textId="77777777" w:rsidR="0040346B" w:rsidRPr="006A15E5" w:rsidRDefault="0040346B" w:rsidP="00437E61">
            <w:pPr>
              <w:jc w:val="center"/>
              <w:rPr>
                <w:b/>
                <w:bCs/>
                <w:color w:val="000000"/>
                <w:sz w:val="20"/>
                <w:szCs w:val="20"/>
              </w:rPr>
            </w:pPr>
            <w:bookmarkStart w:id="228" w:name="OLE_LINK1"/>
            <w:r w:rsidRPr="006A15E5">
              <w:rPr>
                <w:b/>
                <w:bCs/>
                <w:color w:val="000000"/>
                <w:sz w:val="20"/>
                <w:szCs w:val="20"/>
              </w:rPr>
              <w:t>Variables</w:t>
            </w:r>
          </w:p>
        </w:tc>
        <w:tc>
          <w:tcPr>
            <w:tcW w:w="1710" w:type="dxa"/>
            <w:tcBorders>
              <w:top w:val="single" w:sz="4" w:space="0" w:color="auto"/>
              <w:bottom w:val="single" w:sz="4" w:space="0" w:color="auto"/>
            </w:tcBorders>
            <w:shd w:val="clear" w:color="auto" w:fill="auto"/>
            <w:noWrap/>
            <w:vAlign w:val="center"/>
            <w:hideMark/>
          </w:tcPr>
          <w:p w14:paraId="42A974EF" w14:textId="77777777" w:rsidR="0040346B" w:rsidRPr="006A15E5" w:rsidRDefault="0040346B" w:rsidP="00437E61">
            <w:pPr>
              <w:jc w:val="center"/>
              <w:rPr>
                <w:b/>
                <w:bCs/>
                <w:color w:val="000000"/>
                <w:sz w:val="20"/>
                <w:szCs w:val="20"/>
              </w:rPr>
            </w:pPr>
            <w:r w:rsidRPr="006A15E5">
              <w:rPr>
                <w:b/>
                <w:bCs/>
                <w:color w:val="000000"/>
                <w:sz w:val="20"/>
                <w:szCs w:val="20"/>
              </w:rPr>
              <w:t>Strongly Disagree (%)</w:t>
            </w:r>
          </w:p>
        </w:tc>
        <w:tc>
          <w:tcPr>
            <w:tcW w:w="1190" w:type="dxa"/>
            <w:tcBorders>
              <w:top w:val="single" w:sz="4" w:space="0" w:color="auto"/>
              <w:bottom w:val="single" w:sz="4" w:space="0" w:color="auto"/>
            </w:tcBorders>
            <w:shd w:val="clear" w:color="auto" w:fill="auto"/>
            <w:noWrap/>
            <w:vAlign w:val="center"/>
            <w:hideMark/>
          </w:tcPr>
          <w:p w14:paraId="79F7D0E8" w14:textId="77777777" w:rsidR="0040346B" w:rsidRPr="006A15E5" w:rsidRDefault="0040346B" w:rsidP="00437E61">
            <w:pPr>
              <w:jc w:val="center"/>
              <w:rPr>
                <w:b/>
                <w:bCs/>
                <w:color w:val="000000"/>
                <w:sz w:val="20"/>
                <w:szCs w:val="20"/>
              </w:rPr>
            </w:pPr>
            <w:r w:rsidRPr="006A15E5">
              <w:rPr>
                <w:b/>
                <w:bCs/>
                <w:color w:val="000000"/>
                <w:sz w:val="20"/>
                <w:szCs w:val="20"/>
              </w:rPr>
              <w:t>Disagree (%)</w:t>
            </w:r>
          </w:p>
        </w:tc>
        <w:tc>
          <w:tcPr>
            <w:tcW w:w="1161" w:type="dxa"/>
            <w:tcBorders>
              <w:top w:val="single" w:sz="4" w:space="0" w:color="auto"/>
              <w:bottom w:val="single" w:sz="4" w:space="0" w:color="auto"/>
            </w:tcBorders>
            <w:shd w:val="clear" w:color="auto" w:fill="auto"/>
            <w:noWrap/>
            <w:vAlign w:val="center"/>
            <w:hideMark/>
          </w:tcPr>
          <w:p w14:paraId="33165D8D" w14:textId="77777777" w:rsidR="0040346B" w:rsidRPr="006A15E5" w:rsidRDefault="0040346B" w:rsidP="00437E61">
            <w:pPr>
              <w:jc w:val="center"/>
              <w:rPr>
                <w:b/>
                <w:bCs/>
                <w:color w:val="000000"/>
                <w:sz w:val="20"/>
                <w:szCs w:val="20"/>
              </w:rPr>
            </w:pPr>
            <w:r w:rsidRPr="006A15E5">
              <w:rPr>
                <w:b/>
                <w:bCs/>
                <w:color w:val="000000"/>
                <w:sz w:val="20"/>
                <w:szCs w:val="20"/>
              </w:rPr>
              <w:t>Neutral (%)</w:t>
            </w:r>
          </w:p>
        </w:tc>
        <w:tc>
          <w:tcPr>
            <w:tcW w:w="999" w:type="dxa"/>
            <w:tcBorders>
              <w:top w:val="single" w:sz="4" w:space="0" w:color="auto"/>
              <w:bottom w:val="single" w:sz="4" w:space="0" w:color="auto"/>
            </w:tcBorders>
            <w:shd w:val="clear" w:color="auto" w:fill="auto"/>
            <w:noWrap/>
            <w:vAlign w:val="center"/>
            <w:hideMark/>
          </w:tcPr>
          <w:p w14:paraId="7C0FBB11" w14:textId="77777777" w:rsidR="0040346B" w:rsidRPr="006A15E5" w:rsidRDefault="0040346B" w:rsidP="00437E61">
            <w:pPr>
              <w:jc w:val="center"/>
              <w:rPr>
                <w:b/>
                <w:bCs/>
                <w:color w:val="000000"/>
                <w:sz w:val="20"/>
                <w:szCs w:val="20"/>
              </w:rPr>
            </w:pPr>
            <w:r w:rsidRPr="006A15E5">
              <w:rPr>
                <w:b/>
                <w:bCs/>
                <w:color w:val="000000"/>
                <w:sz w:val="20"/>
                <w:szCs w:val="20"/>
              </w:rPr>
              <w:t>Agree (%)</w:t>
            </w:r>
          </w:p>
        </w:tc>
        <w:tc>
          <w:tcPr>
            <w:tcW w:w="1350" w:type="dxa"/>
            <w:tcBorders>
              <w:top w:val="single" w:sz="4" w:space="0" w:color="auto"/>
              <w:bottom w:val="single" w:sz="4" w:space="0" w:color="auto"/>
            </w:tcBorders>
            <w:shd w:val="clear" w:color="auto" w:fill="auto"/>
            <w:noWrap/>
            <w:vAlign w:val="center"/>
            <w:hideMark/>
          </w:tcPr>
          <w:p w14:paraId="02887B02" w14:textId="77777777" w:rsidR="0040346B" w:rsidRPr="006A15E5" w:rsidRDefault="0040346B" w:rsidP="00437E61">
            <w:pPr>
              <w:jc w:val="center"/>
              <w:rPr>
                <w:b/>
                <w:bCs/>
                <w:color w:val="000000"/>
                <w:sz w:val="20"/>
                <w:szCs w:val="20"/>
              </w:rPr>
            </w:pPr>
            <w:r w:rsidRPr="006A15E5">
              <w:rPr>
                <w:b/>
                <w:bCs/>
                <w:color w:val="000000"/>
                <w:sz w:val="20"/>
                <w:szCs w:val="20"/>
              </w:rPr>
              <w:t>Strongly Agree (%)</w:t>
            </w:r>
          </w:p>
        </w:tc>
      </w:tr>
      <w:tr w:rsidR="0040346B" w:rsidRPr="00D0095F" w14:paraId="40A44D90" w14:textId="77777777" w:rsidTr="00162193">
        <w:trPr>
          <w:trHeight w:val="320"/>
          <w:jc w:val="center"/>
        </w:trPr>
        <w:tc>
          <w:tcPr>
            <w:tcW w:w="6930" w:type="dxa"/>
            <w:tcBorders>
              <w:top w:val="single" w:sz="4" w:space="0" w:color="auto"/>
            </w:tcBorders>
            <w:shd w:val="clear" w:color="auto" w:fill="auto"/>
            <w:noWrap/>
            <w:vAlign w:val="center"/>
            <w:hideMark/>
          </w:tcPr>
          <w:p w14:paraId="6118B753" w14:textId="77777777" w:rsidR="0040346B" w:rsidRPr="006A15E5" w:rsidRDefault="0040346B" w:rsidP="00437E61">
            <w:pPr>
              <w:spacing w:line="480" w:lineRule="auto"/>
              <w:rPr>
                <w:color w:val="000000"/>
                <w:sz w:val="20"/>
                <w:szCs w:val="20"/>
              </w:rPr>
            </w:pPr>
            <w:r w:rsidRPr="006A15E5">
              <w:rPr>
                <w:i/>
                <w:iCs/>
                <w:color w:val="000000"/>
                <w:sz w:val="20"/>
                <w:szCs w:val="20"/>
              </w:rPr>
              <w:t>e1govt:</w:t>
            </w:r>
            <w:r w:rsidRPr="006A15E5">
              <w:rPr>
                <w:color w:val="000000"/>
                <w:sz w:val="20"/>
                <w:szCs w:val="20"/>
              </w:rPr>
              <w:t xml:space="preserve"> It would be difficult to conduct forest, rangeland, and deer habitat management without government support.</w:t>
            </w:r>
          </w:p>
        </w:tc>
        <w:tc>
          <w:tcPr>
            <w:tcW w:w="1710" w:type="dxa"/>
            <w:tcBorders>
              <w:top w:val="single" w:sz="4" w:space="0" w:color="auto"/>
            </w:tcBorders>
            <w:shd w:val="clear" w:color="auto" w:fill="auto"/>
            <w:noWrap/>
            <w:vAlign w:val="center"/>
            <w:hideMark/>
          </w:tcPr>
          <w:p w14:paraId="0C3DC645" w14:textId="77777777" w:rsidR="0040346B" w:rsidRPr="006A15E5" w:rsidRDefault="0040346B" w:rsidP="00437E61">
            <w:pPr>
              <w:jc w:val="center"/>
              <w:rPr>
                <w:color w:val="000000"/>
                <w:sz w:val="20"/>
                <w:szCs w:val="20"/>
              </w:rPr>
            </w:pPr>
            <w:r w:rsidRPr="006A15E5">
              <w:rPr>
                <w:color w:val="000000"/>
                <w:sz w:val="20"/>
                <w:szCs w:val="20"/>
              </w:rPr>
              <w:t>21.8</w:t>
            </w:r>
          </w:p>
        </w:tc>
        <w:tc>
          <w:tcPr>
            <w:tcW w:w="1190" w:type="dxa"/>
            <w:tcBorders>
              <w:top w:val="single" w:sz="4" w:space="0" w:color="auto"/>
            </w:tcBorders>
            <w:shd w:val="clear" w:color="auto" w:fill="auto"/>
            <w:noWrap/>
            <w:vAlign w:val="center"/>
            <w:hideMark/>
          </w:tcPr>
          <w:p w14:paraId="38EBF3BF" w14:textId="77777777" w:rsidR="0040346B" w:rsidRPr="006A15E5" w:rsidRDefault="0040346B" w:rsidP="00437E61">
            <w:pPr>
              <w:jc w:val="center"/>
              <w:rPr>
                <w:color w:val="000000"/>
                <w:sz w:val="20"/>
                <w:szCs w:val="20"/>
              </w:rPr>
            </w:pPr>
            <w:r w:rsidRPr="006A15E5">
              <w:rPr>
                <w:color w:val="000000"/>
                <w:sz w:val="20"/>
                <w:szCs w:val="20"/>
              </w:rPr>
              <w:t>22.4</w:t>
            </w:r>
          </w:p>
        </w:tc>
        <w:tc>
          <w:tcPr>
            <w:tcW w:w="1161" w:type="dxa"/>
            <w:tcBorders>
              <w:top w:val="single" w:sz="4" w:space="0" w:color="auto"/>
            </w:tcBorders>
            <w:shd w:val="clear" w:color="auto" w:fill="auto"/>
            <w:noWrap/>
            <w:vAlign w:val="center"/>
            <w:hideMark/>
          </w:tcPr>
          <w:p w14:paraId="4EF2C672" w14:textId="77777777" w:rsidR="0040346B" w:rsidRPr="006A15E5" w:rsidRDefault="0040346B" w:rsidP="00437E61">
            <w:pPr>
              <w:jc w:val="center"/>
              <w:rPr>
                <w:color w:val="000000"/>
                <w:sz w:val="20"/>
                <w:szCs w:val="20"/>
              </w:rPr>
            </w:pPr>
            <w:r w:rsidRPr="006A15E5">
              <w:rPr>
                <w:color w:val="000000"/>
                <w:sz w:val="20"/>
                <w:szCs w:val="20"/>
              </w:rPr>
              <w:t>22.4</w:t>
            </w:r>
          </w:p>
        </w:tc>
        <w:tc>
          <w:tcPr>
            <w:tcW w:w="999" w:type="dxa"/>
            <w:tcBorders>
              <w:top w:val="single" w:sz="4" w:space="0" w:color="auto"/>
            </w:tcBorders>
            <w:shd w:val="clear" w:color="auto" w:fill="auto"/>
            <w:noWrap/>
            <w:vAlign w:val="center"/>
            <w:hideMark/>
          </w:tcPr>
          <w:p w14:paraId="52B3D802" w14:textId="77777777" w:rsidR="0040346B" w:rsidRPr="006A15E5" w:rsidRDefault="0040346B" w:rsidP="00437E61">
            <w:pPr>
              <w:jc w:val="center"/>
              <w:rPr>
                <w:color w:val="000000"/>
                <w:sz w:val="20"/>
                <w:szCs w:val="20"/>
              </w:rPr>
            </w:pPr>
            <w:r w:rsidRPr="006A15E5">
              <w:rPr>
                <w:color w:val="000000"/>
                <w:sz w:val="20"/>
                <w:szCs w:val="20"/>
              </w:rPr>
              <w:t>18.2</w:t>
            </w:r>
          </w:p>
        </w:tc>
        <w:tc>
          <w:tcPr>
            <w:tcW w:w="1350" w:type="dxa"/>
            <w:tcBorders>
              <w:top w:val="single" w:sz="4" w:space="0" w:color="auto"/>
            </w:tcBorders>
            <w:shd w:val="clear" w:color="auto" w:fill="auto"/>
            <w:noWrap/>
            <w:vAlign w:val="center"/>
            <w:hideMark/>
          </w:tcPr>
          <w:p w14:paraId="5872A156" w14:textId="77777777" w:rsidR="0040346B" w:rsidRPr="006A15E5" w:rsidRDefault="0040346B" w:rsidP="00437E61">
            <w:pPr>
              <w:jc w:val="center"/>
              <w:rPr>
                <w:color w:val="000000"/>
                <w:sz w:val="20"/>
                <w:szCs w:val="20"/>
              </w:rPr>
            </w:pPr>
            <w:r w:rsidRPr="006A15E5">
              <w:rPr>
                <w:color w:val="000000"/>
                <w:sz w:val="20"/>
                <w:szCs w:val="20"/>
              </w:rPr>
              <w:t>15.2</w:t>
            </w:r>
          </w:p>
        </w:tc>
      </w:tr>
      <w:tr w:rsidR="0040346B" w:rsidRPr="00D0095F" w14:paraId="7F64C35F" w14:textId="77777777" w:rsidTr="00162193">
        <w:trPr>
          <w:trHeight w:val="320"/>
          <w:jc w:val="center"/>
        </w:trPr>
        <w:tc>
          <w:tcPr>
            <w:tcW w:w="6930" w:type="dxa"/>
            <w:shd w:val="clear" w:color="auto" w:fill="auto"/>
            <w:noWrap/>
            <w:vAlign w:val="center"/>
            <w:hideMark/>
          </w:tcPr>
          <w:p w14:paraId="7A4067AC" w14:textId="77777777" w:rsidR="0040346B" w:rsidRPr="006A15E5" w:rsidRDefault="0040346B" w:rsidP="00437E61">
            <w:pPr>
              <w:spacing w:line="480" w:lineRule="auto"/>
              <w:rPr>
                <w:color w:val="000000"/>
                <w:sz w:val="20"/>
                <w:szCs w:val="20"/>
              </w:rPr>
            </w:pPr>
            <w:r w:rsidRPr="006A15E5">
              <w:rPr>
                <w:i/>
                <w:iCs/>
                <w:color w:val="000000"/>
                <w:sz w:val="20"/>
                <w:szCs w:val="20"/>
              </w:rPr>
              <w:t>e1commun:</w:t>
            </w:r>
            <w:r w:rsidRPr="006A15E5">
              <w:rPr>
                <w:color w:val="000000"/>
                <w:sz w:val="20"/>
                <w:szCs w:val="20"/>
              </w:rPr>
              <w:t xml:space="preserve"> It would be difficult to conduct forest, rangeland, and deer habitat management without support from the community.</w:t>
            </w:r>
          </w:p>
        </w:tc>
        <w:tc>
          <w:tcPr>
            <w:tcW w:w="1710" w:type="dxa"/>
            <w:shd w:val="clear" w:color="auto" w:fill="auto"/>
            <w:noWrap/>
            <w:vAlign w:val="center"/>
            <w:hideMark/>
          </w:tcPr>
          <w:p w14:paraId="13D633F0" w14:textId="77777777" w:rsidR="0040346B" w:rsidRPr="006A15E5" w:rsidRDefault="0040346B" w:rsidP="00437E61">
            <w:pPr>
              <w:jc w:val="center"/>
              <w:rPr>
                <w:color w:val="000000"/>
                <w:sz w:val="20"/>
                <w:szCs w:val="20"/>
              </w:rPr>
            </w:pPr>
            <w:r w:rsidRPr="006A15E5">
              <w:rPr>
                <w:color w:val="000000"/>
                <w:sz w:val="20"/>
                <w:szCs w:val="20"/>
              </w:rPr>
              <w:t>27.3</w:t>
            </w:r>
          </w:p>
        </w:tc>
        <w:tc>
          <w:tcPr>
            <w:tcW w:w="1190" w:type="dxa"/>
            <w:shd w:val="clear" w:color="auto" w:fill="auto"/>
            <w:noWrap/>
            <w:vAlign w:val="center"/>
            <w:hideMark/>
          </w:tcPr>
          <w:p w14:paraId="1B933ACF" w14:textId="77777777" w:rsidR="0040346B" w:rsidRPr="006A15E5" w:rsidRDefault="0040346B" w:rsidP="00437E61">
            <w:pPr>
              <w:jc w:val="center"/>
              <w:rPr>
                <w:color w:val="000000"/>
                <w:sz w:val="20"/>
                <w:szCs w:val="20"/>
              </w:rPr>
            </w:pPr>
            <w:r w:rsidRPr="006A15E5">
              <w:rPr>
                <w:color w:val="000000"/>
                <w:sz w:val="20"/>
                <w:szCs w:val="20"/>
              </w:rPr>
              <w:t>20.6</w:t>
            </w:r>
          </w:p>
        </w:tc>
        <w:tc>
          <w:tcPr>
            <w:tcW w:w="1161" w:type="dxa"/>
            <w:shd w:val="clear" w:color="auto" w:fill="auto"/>
            <w:noWrap/>
            <w:vAlign w:val="center"/>
            <w:hideMark/>
          </w:tcPr>
          <w:p w14:paraId="7A43C8A6" w14:textId="77777777" w:rsidR="0040346B" w:rsidRPr="006A15E5" w:rsidRDefault="0040346B" w:rsidP="00437E61">
            <w:pPr>
              <w:jc w:val="center"/>
              <w:rPr>
                <w:color w:val="000000"/>
                <w:sz w:val="20"/>
                <w:szCs w:val="20"/>
              </w:rPr>
            </w:pPr>
            <w:r w:rsidRPr="006A15E5">
              <w:rPr>
                <w:color w:val="000000"/>
                <w:sz w:val="20"/>
                <w:szCs w:val="20"/>
              </w:rPr>
              <w:t>27.9</w:t>
            </w:r>
          </w:p>
        </w:tc>
        <w:tc>
          <w:tcPr>
            <w:tcW w:w="999" w:type="dxa"/>
            <w:shd w:val="clear" w:color="auto" w:fill="auto"/>
            <w:noWrap/>
            <w:vAlign w:val="center"/>
            <w:hideMark/>
          </w:tcPr>
          <w:p w14:paraId="15758404" w14:textId="77777777" w:rsidR="0040346B" w:rsidRPr="006A15E5" w:rsidRDefault="0040346B" w:rsidP="00437E61">
            <w:pPr>
              <w:jc w:val="center"/>
              <w:rPr>
                <w:color w:val="000000"/>
                <w:sz w:val="20"/>
                <w:szCs w:val="20"/>
              </w:rPr>
            </w:pPr>
            <w:r w:rsidRPr="006A15E5">
              <w:rPr>
                <w:color w:val="000000"/>
                <w:sz w:val="20"/>
                <w:szCs w:val="20"/>
              </w:rPr>
              <w:t>20.0</w:t>
            </w:r>
          </w:p>
        </w:tc>
        <w:tc>
          <w:tcPr>
            <w:tcW w:w="1350" w:type="dxa"/>
            <w:shd w:val="clear" w:color="auto" w:fill="auto"/>
            <w:noWrap/>
            <w:vAlign w:val="center"/>
            <w:hideMark/>
          </w:tcPr>
          <w:p w14:paraId="58563CBB" w14:textId="77777777" w:rsidR="0040346B" w:rsidRPr="006A15E5" w:rsidRDefault="0040346B" w:rsidP="00437E61">
            <w:pPr>
              <w:jc w:val="center"/>
              <w:rPr>
                <w:color w:val="000000"/>
                <w:sz w:val="20"/>
                <w:szCs w:val="20"/>
              </w:rPr>
            </w:pPr>
            <w:r w:rsidRPr="006A15E5">
              <w:rPr>
                <w:color w:val="000000"/>
                <w:sz w:val="20"/>
                <w:szCs w:val="20"/>
              </w:rPr>
              <w:t>4.2</w:t>
            </w:r>
          </w:p>
        </w:tc>
      </w:tr>
      <w:tr w:rsidR="0040346B" w:rsidRPr="00D0095F" w14:paraId="1BE46856" w14:textId="77777777" w:rsidTr="00162193">
        <w:trPr>
          <w:trHeight w:val="320"/>
          <w:jc w:val="center"/>
        </w:trPr>
        <w:tc>
          <w:tcPr>
            <w:tcW w:w="6930" w:type="dxa"/>
            <w:shd w:val="clear" w:color="auto" w:fill="auto"/>
            <w:noWrap/>
            <w:vAlign w:val="center"/>
            <w:hideMark/>
          </w:tcPr>
          <w:p w14:paraId="57A813DD" w14:textId="77777777" w:rsidR="0040346B" w:rsidRPr="006A15E5" w:rsidRDefault="0040346B" w:rsidP="00437E61">
            <w:pPr>
              <w:spacing w:line="480" w:lineRule="auto"/>
              <w:rPr>
                <w:color w:val="000000"/>
                <w:sz w:val="20"/>
                <w:szCs w:val="20"/>
              </w:rPr>
            </w:pPr>
            <w:r w:rsidRPr="006A15E5">
              <w:rPr>
                <w:i/>
                <w:iCs/>
                <w:color w:val="000000"/>
                <w:sz w:val="20"/>
                <w:szCs w:val="20"/>
              </w:rPr>
              <w:t>e2harvest:</w:t>
            </w:r>
            <w:r w:rsidRPr="006A15E5">
              <w:rPr>
                <w:color w:val="000000"/>
                <w:sz w:val="20"/>
                <w:szCs w:val="20"/>
              </w:rPr>
              <w:t xml:space="preserve"> Excessive harvesting of natural resource may limit their use for the future generation.</w:t>
            </w:r>
          </w:p>
        </w:tc>
        <w:tc>
          <w:tcPr>
            <w:tcW w:w="1710" w:type="dxa"/>
            <w:shd w:val="clear" w:color="auto" w:fill="auto"/>
            <w:noWrap/>
            <w:vAlign w:val="center"/>
            <w:hideMark/>
          </w:tcPr>
          <w:p w14:paraId="660EE4F7" w14:textId="77777777" w:rsidR="0040346B" w:rsidRPr="006A15E5" w:rsidRDefault="0040346B" w:rsidP="00437E61">
            <w:pPr>
              <w:jc w:val="center"/>
              <w:rPr>
                <w:color w:val="000000"/>
                <w:sz w:val="20"/>
                <w:szCs w:val="20"/>
              </w:rPr>
            </w:pPr>
            <w:r w:rsidRPr="006A15E5">
              <w:rPr>
                <w:color w:val="000000"/>
                <w:sz w:val="20"/>
                <w:szCs w:val="20"/>
              </w:rPr>
              <w:t>7.3</w:t>
            </w:r>
          </w:p>
        </w:tc>
        <w:tc>
          <w:tcPr>
            <w:tcW w:w="1190" w:type="dxa"/>
            <w:shd w:val="clear" w:color="auto" w:fill="auto"/>
            <w:noWrap/>
            <w:vAlign w:val="center"/>
            <w:hideMark/>
          </w:tcPr>
          <w:p w14:paraId="6472D635" w14:textId="77777777" w:rsidR="0040346B" w:rsidRPr="006A15E5" w:rsidRDefault="0040346B" w:rsidP="00437E61">
            <w:pPr>
              <w:jc w:val="center"/>
              <w:rPr>
                <w:color w:val="000000"/>
                <w:sz w:val="20"/>
                <w:szCs w:val="20"/>
              </w:rPr>
            </w:pPr>
            <w:r w:rsidRPr="006A15E5">
              <w:rPr>
                <w:color w:val="000000"/>
                <w:sz w:val="20"/>
                <w:szCs w:val="20"/>
              </w:rPr>
              <w:t>3.0</w:t>
            </w:r>
          </w:p>
        </w:tc>
        <w:tc>
          <w:tcPr>
            <w:tcW w:w="1161" w:type="dxa"/>
            <w:shd w:val="clear" w:color="auto" w:fill="auto"/>
            <w:noWrap/>
            <w:vAlign w:val="center"/>
            <w:hideMark/>
          </w:tcPr>
          <w:p w14:paraId="2490A079" w14:textId="77777777" w:rsidR="0040346B" w:rsidRPr="006A15E5" w:rsidRDefault="0040346B" w:rsidP="00437E61">
            <w:pPr>
              <w:jc w:val="center"/>
              <w:rPr>
                <w:color w:val="000000"/>
                <w:sz w:val="20"/>
                <w:szCs w:val="20"/>
              </w:rPr>
            </w:pPr>
            <w:r w:rsidRPr="006A15E5">
              <w:rPr>
                <w:color w:val="000000"/>
                <w:sz w:val="20"/>
                <w:szCs w:val="20"/>
              </w:rPr>
              <w:t>13.9</w:t>
            </w:r>
          </w:p>
        </w:tc>
        <w:tc>
          <w:tcPr>
            <w:tcW w:w="999" w:type="dxa"/>
            <w:shd w:val="clear" w:color="auto" w:fill="auto"/>
            <w:noWrap/>
            <w:vAlign w:val="center"/>
            <w:hideMark/>
          </w:tcPr>
          <w:p w14:paraId="5B69070A" w14:textId="77777777" w:rsidR="0040346B" w:rsidRPr="006A15E5" w:rsidRDefault="0040346B" w:rsidP="00437E61">
            <w:pPr>
              <w:jc w:val="center"/>
              <w:rPr>
                <w:color w:val="000000"/>
                <w:sz w:val="20"/>
                <w:szCs w:val="20"/>
              </w:rPr>
            </w:pPr>
            <w:r w:rsidRPr="006A15E5">
              <w:rPr>
                <w:color w:val="000000"/>
                <w:sz w:val="20"/>
                <w:szCs w:val="20"/>
              </w:rPr>
              <w:t>33.9</w:t>
            </w:r>
          </w:p>
        </w:tc>
        <w:tc>
          <w:tcPr>
            <w:tcW w:w="1350" w:type="dxa"/>
            <w:shd w:val="clear" w:color="auto" w:fill="auto"/>
            <w:noWrap/>
            <w:vAlign w:val="center"/>
            <w:hideMark/>
          </w:tcPr>
          <w:p w14:paraId="673FF69A" w14:textId="77777777" w:rsidR="0040346B" w:rsidRPr="006A15E5" w:rsidRDefault="0040346B" w:rsidP="00437E61">
            <w:pPr>
              <w:jc w:val="center"/>
              <w:rPr>
                <w:color w:val="000000"/>
                <w:sz w:val="20"/>
                <w:szCs w:val="20"/>
              </w:rPr>
            </w:pPr>
            <w:r w:rsidRPr="006A15E5">
              <w:rPr>
                <w:color w:val="000000"/>
                <w:sz w:val="20"/>
                <w:szCs w:val="20"/>
              </w:rPr>
              <w:t>41.9</w:t>
            </w:r>
          </w:p>
        </w:tc>
      </w:tr>
      <w:tr w:rsidR="0040346B" w:rsidRPr="00D0095F" w14:paraId="62E1C798" w14:textId="77777777" w:rsidTr="00162193">
        <w:trPr>
          <w:trHeight w:val="320"/>
          <w:jc w:val="center"/>
        </w:trPr>
        <w:tc>
          <w:tcPr>
            <w:tcW w:w="6930" w:type="dxa"/>
            <w:shd w:val="clear" w:color="auto" w:fill="auto"/>
            <w:noWrap/>
            <w:vAlign w:val="center"/>
            <w:hideMark/>
          </w:tcPr>
          <w:p w14:paraId="24835E6C" w14:textId="77777777" w:rsidR="0040346B" w:rsidRPr="006A15E5" w:rsidRDefault="0040346B" w:rsidP="00437E61">
            <w:pPr>
              <w:spacing w:line="480" w:lineRule="auto"/>
              <w:rPr>
                <w:color w:val="000000"/>
                <w:sz w:val="20"/>
                <w:szCs w:val="20"/>
              </w:rPr>
            </w:pPr>
            <w:r w:rsidRPr="006A15E5">
              <w:rPr>
                <w:i/>
                <w:iCs/>
                <w:color w:val="000000"/>
                <w:sz w:val="20"/>
                <w:szCs w:val="20"/>
              </w:rPr>
              <w:t>e3benefit:</w:t>
            </w:r>
            <w:r w:rsidRPr="006A15E5">
              <w:rPr>
                <w:color w:val="000000"/>
                <w:sz w:val="20"/>
                <w:szCs w:val="20"/>
              </w:rPr>
              <w:t xml:space="preserve"> Active Forest, rangeland, and deer habitat can bring economic as well as environmental benefits.</w:t>
            </w:r>
          </w:p>
        </w:tc>
        <w:tc>
          <w:tcPr>
            <w:tcW w:w="1710" w:type="dxa"/>
            <w:shd w:val="clear" w:color="auto" w:fill="auto"/>
            <w:noWrap/>
            <w:vAlign w:val="center"/>
            <w:hideMark/>
          </w:tcPr>
          <w:p w14:paraId="5ECA0B08" w14:textId="77777777" w:rsidR="0040346B" w:rsidRPr="006A15E5" w:rsidRDefault="0040346B" w:rsidP="00437E61">
            <w:pPr>
              <w:jc w:val="center"/>
              <w:rPr>
                <w:color w:val="000000"/>
                <w:sz w:val="20"/>
                <w:szCs w:val="20"/>
              </w:rPr>
            </w:pPr>
            <w:r w:rsidRPr="006A15E5">
              <w:rPr>
                <w:color w:val="000000"/>
                <w:sz w:val="20"/>
                <w:szCs w:val="20"/>
              </w:rPr>
              <w:t>4.2</w:t>
            </w:r>
          </w:p>
        </w:tc>
        <w:tc>
          <w:tcPr>
            <w:tcW w:w="1190" w:type="dxa"/>
            <w:shd w:val="clear" w:color="auto" w:fill="auto"/>
            <w:noWrap/>
            <w:vAlign w:val="center"/>
            <w:hideMark/>
          </w:tcPr>
          <w:p w14:paraId="08161BC9" w14:textId="77777777" w:rsidR="0040346B" w:rsidRPr="006A15E5" w:rsidRDefault="0040346B" w:rsidP="00437E61">
            <w:pPr>
              <w:jc w:val="center"/>
              <w:rPr>
                <w:color w:val="000000"/>
                <w:sz w:val="20"/>
                <w:szCs w:val="20"/>
              </w:rPr>
            </w:pPr>
            <w:r w:rsidRPr="006A15E5">
              <w:rPr>
                <w:color w:val="000000"/>
                <w:sz w:val="20"/>
                <w:szCs w:val="20"/>
              </w:rPr>
              <w:t>6.7</w:t>
            </w:r>
          </w:p>
        </w:tc>
        <w:tc>
          <w:tcPr>
            <w:tcW w:w="1161" w:type="dxa"/>
            <w:shd w:val="clear" w:color="auto" w:fill="auto"/>
            <w:noWrap/>
            <w:vAlign w:val="center"/>
            <w:hideMark/>
          </w:tcPr>
          <w:p w14:paraId="53349462" w14:textId="77777777" w:rsidR="0040346B" w:rsidRPr="006A15E5" w:rsidRDefault="0040346B" w:rsidP="00437E61">
            <w:pPr>
              <w:jc w:val="center"/>
              <w:rPr>
                <w:color w:val="000000"/>
                <w:sz w:val="20"/>
                <w:szCs w:val="20"/>
              </w:rPr>
            </w:pPr>
            <w:r w:rsidRPr="006A15E5">
              <w:rPr>
                <w:color w:val="000000"/>
                <w:sz w:val="20"/>
                <w:szCs w:val="20"/>
              </w:rPr>
              <w:t>15.8</w:t>
            </w:r>
          </w:p>
        </w:tc>
        <w:tc>
          <w:tcPr>
            <w:tcW w:w="999" w:type="dxa"/>
            <w:shd w:val="clear" w:color="auto" w:fill="auto"/>
            <w:noWrap/>
            <w:vAlign w:val="center"/>
            <w:hideMark/>
          </w:tcPr>
          <w:p w14:paraId="232D4D71" w14:textId="77777777" w:rsidR="0040346B" w:rsidRPr="006A15E5" w:rsidRDefault="0040346B" w:rsidP="00437E61">
            <w:pPr>
              <w:jc w:val="center"/>
              <w:rPr>
                <w:color w:val="000000"/>
                <w:sz w:val="20"/>
                <w:szCs w:val="20"/>
              </w:rPr>
            </w:pPr>
            <w:r w:rsidRPr="006A15E5">
              <w:rPr>
                <w:color w:val="000000"/>
                <w:sz w:val="20"/>
                <w:szCs w:val="20"/>
              </w:rPr>
              <w:t>42.4</w:t>
            </w:r>
          </w:p>
        </w:tc>
        <w:tc>
          <w:tcPr>
            <w:tcW w:w="1350" w:type="dxa"/>
            <w:shd w:val="clear" w:color="auto" w:fill="auto"/>
            <w:noWrap/>
            <w:vAlign w:val="center"/>
            <w:hideMark/>
          </w:tcPr>
          <w:p w14:paraId="1C00B9BA" w14:textId="77777777" w:rsidR="0040346B" w:rsidRPr="006A15E5" w:rsidRDefault="0040346B" w:rsidP="00437E61">
            <w:pPr>
              <w:jc w:val="center"/>
              <w:rPr>
                <w:color w:val="000000"/>
                <w:sz w:val="20"/>
                <w:szCs w:val="20"/>
              </w:rPr>
            </w:pPr>
            <w:r w:rsidRPr="006A15E5">
              <w:rPr>
                <w:color w:val="000000"/>
                <w:sz w:val="20"/>
                <w:szCs w:val="20"/>
              </w:rPr>
              <w:t>30.9</w:t>
            </w:r>
          </w:p>
        </w:tc>
      </w:tr>
      <w:tr w:rsidR="0040346B" w:rsidRPr="00D0095F" w14:paraId="52D33CDA" w14:textId="77777777" w:rsidTr="00162193">
        <w:trPr>
          <w:trHeight w:val="320"/>
          <w:jc w:val="center"/>
        </w:trPr>
        <w:tc>
          <w:tcPr>
            <w:tcW w:w="6930" w:type="dxa"/>
            <w:shd w:val="clear" w:color="auto" w:fill="auto"/>
            <w:noWrap/>
            <w:vAlign w:val="center"/>
            <w:hideMark/>
          </w:tcPr>
          <w:p w14:paraId="0AB306D0" w14:textId="77777777" w:rsidR="0040346B" w:rsidRPr="006A15E5" w:rsidRDefault="0040346B" w:rsidP="00437E61">
            <w:pPr>
              <w:spacing w:line="480" w:lineRule="auto"/>
              <w:rPr>
                <w:color w:val="000000"/>
                <w:sz w:val="20"/>
                <w:szCs w:val="20"/>
              </w:rPr>
            </w:pPr>
            <w:r w:rsidRPr="006A15E5">
              <w:rPr>
                <w:i/>
                <w:iCs/>
                <w:color w:val="000000"/>
                <w:sz w:val="20"/>
                <w:szCs w:val="20"/>
              </w:rPr>
              <w:t>e3human:</w:t>
            </w:r>
            <w:r w:rsidRPr="006A15E5">
              <w:rPr>
                <w:color w:val="000000"/>
                <w:sz w:val="20"/>
                <w:szCs w:val="20"/>
              </w:rPr>
              <w:t xml:space="preserve"> The primary use of forest, rangeland, and deer habitat management should be to benefit human beings.</w:t>
            </w:r>
          </w:p>
        </w:tc>
        <w:tc>
          <w:tcPr>
            <w:tcW w:w="1710" w:type="dxa"/>
            <w:shd w:val="clear" w:color="auto" w:fill="auto"/>
            <w:noWrap/>
            <w:vAlign w:val="center"/>
            <w:hideMark/>
          </w:tcPr>
          <w:p w14:paraId="1118FEF4" w14:textId="77777777" w:rsidR="0040346B" w:rsidRPr="006A15E5" w:rsidRDefault="0040346B" w:rsidP="00437E61">
            <w:pPr>
              <w:jc w:val="center"/>
              <w:rPr>
                <w:color w:val="000000"/>
                <w:sz w:val="20"/>
                <w:szCs w:val="20"/>
              </w:rPr>
            </w:pPr>
            <w:r w:rsidRPr="006A15E5">
              <w:rPr>
                <w:color w:val="000000"/>
                <w:sz w:val="20"/>
                <w:szCs w:val="20"/>
              </w:rPr>
              <w:t>8.5</w:t>
            </w:r>
          </w:p>
        </w:tc>
        <w:tc>
          <w:tcPr>
            <w:tcW w:w="1190" w:type="dxa"/>
            <w:shd w:val="clear" w:color="auto" w:fill="auto"/>
            <w:noWrap/>
            <w:vAlign w:val="center"/>
            <w:hideMark/>
          </w:tcPr>
          <w:p w14:paraId="06F9A29F" w14:textId="77777777" w:rsidR="0040346B" w:rsidRPr="006A15E5" w:rsidRDefault="0040346B" w:rsidP="00437E61">
            <w:pPr>
              <w:jc w:val="center"/>
              <w:rPr>
                <w:color w:val="000000"/>
                <w:sz w:val="20"/>
                <w:szCs w:val="20"/>
              </w:rPr>
            </w:pPr>
            <w:r w:rsidRPr="006A15E5">
              <w:rPr>
                <w:color w:val="000000"/>
                <w:sz w:val="20"/>
                <w:szCs w:val="20"/>
              </w:rPr>
              <w:t>16.4</w:t>
            </w:r>
          </w:p>
        </w:tc>
        <w:tc>
          <w:tcPr>
            <w:tcW w:w="1161" w:type="dxa"/>
            <w:shd w:val="clear" w:color="auto" w:fill="auto"/>
            <w:noWrap/>
            <w:vAlign w:val="center"/>
            <w:hideMark/>
          </w:tcPr>
          <w:p w14:paraId="31E06848" w14:textId="77777777" w:rsidR="0040346B" w:rsidRPr="006A15E5" w:rsidRDefault="0040346B" w:rsidP="00437E61">
            <w:pPr>
              <w:jc w:val="center"/>
              <w:rPr>
                <w:color w:val="000000"/>
                <w:sz w:val="20"/>
                <w:szCs w:val="20"/>
              </w:rPr>
            </w:pPr>
            <w:r w:rsidRPr="006A15E5">
              <w:rPr>
                <w:color w:val="000000"/>
                <w:sz w:val="20"/>
                <w:szCs w:val="20"/>
              </w:rPr>
              <w:t>26.0</w:t>
            </w:r>
          </w:p>
        </w:tc>
        <w:tc>
          <w:tcPr>
            <w:tcW w:w="999" w:type="dxa"/>
            <w:shd w:val="clear" w:color="auto" w:fill="auto"/>
            <w:noWrap/>
            <w:vAlign w:val="center"/>
            <w:hideMark/>
          </w:tcPr>
          <w:p w14:paraId="090D66AE" w14:textId="77777777" w:rsidR="0040346B" w:rsidRPr="006A15E5" w:rsidRDefault="0040346B" w:rsidP="00437E61">
            <w:pPr>
              <w:jc w:val="center"/>
              <w:rPr>
                <w:color w:val="000000"/>
                <w:sz w:val="20"/>
                <w:szCs w:val="20"/>
              </w:rPr>
            </w:pPr>
            <w:r w:rsidRPr="006A15E5">
              <w:rPr>
                <w:color w:val="000000"/>
                <w:sz w:val="20"/>
                <w:szCs w:val="20"/>
              </w:rPr>
              <w:t>32.1</w:t>
            </w:r>
          </w:p>
        </w:tc>
        <w:tc>
          <w:tcPr>
            <w:tcW w:w="1350" w:type="dxa"/>
            <w:shd w:val="clear" w:color="auto" w:fill="auto"/>
            <w:noWrap/>
            <w:vAlign w:val="center"/>
            <w:hideMark/>
          </w:tcPr>
          <w:p w14:paraId="6228D07D" w14:textId="77777777" w:rsidR="0040346B" w:rsidRPr="006A15E5" w:rsidRDefault="0040346B" w:rsidP="00437E61">
            <w:pPr>
              <w:jc w:val="center"/>
              <w:rPr>
                <w:color w:val="000000"/>
                <w:sz w:val="20"/>
                <w:szCs w:val="20"/>
              </w:rPr>
            </w:pPr>
            <w:r w:rsidRPr="006A15E5">
              <w:rPr>
                <w:color w:val="000000"/>
                <w:sz w:val="20"/>
                <w:szCs w:val="20"/>
              </w:rPr>
              <w:t>17.0</w:t>
            </w:r>
          </w:p>
        </w:tc>
      </w:tr>
      <w:tr w:rsidR="0040346B" w:rsidRPr="00D0095F" w14:paraId="0D5712A4" w14:textId="77777777" w:rsidTr="00162193">
        <w:trPr>
          <w:trHeight w:val="320"/>
          <w:jc w:val="center"/>
        </w:trPr>
        <w:tc>
          <w:tcPr>
            <w:tcW w:w="6930" w:type="dxa"/>
            <w:shd w:val="clear" w:color="auto" w:fill="auto"/>
            <w:noWrap/>
            <w:vAlign w:val="center"/>
            <w:hideMark/>
          </w:tcPr>
          <w:p w14:paraId="0CD25130" w14:textId="77777777" w:rsidR="0040346B" w:rsidRPr="006A15E5" w:rsidRDefault="0040346B" w:rsidP="00437E61">
            <w:pPr>
              <w:spacing w:line="480" w:lineRule="auto"/>
              <w:rPr>
                <w:color w:val="000000"/>
                <w:sz w:val="20"/>
                <w:szCs w:val="20"/>
              </w:rPr>
            </w:pPr>
            <w:r w:rsidRPr="006A15E5">
              <w:rPr>
                <w:i/>
                <w:iCs/>
                <w:color w:val="000000"/>
                <w:sz w:val="20"/>
                <w:szCs w:val="20"/>
              </w:rPr>
              <w:t>e3restrict:</w:t>
            </w:r>
            <w:r w:rsidRPr="006A15E5">
              <w:rPr>
                <w:color w:val="000000"/>
                <w:sz w:val="20"/>
                <w:szCs w:val="20"/>
              </w:rPr>
              <w:t xml:space="preserve"> Restricting excessive use of forest, rangeland, and deer habitat can enhance recreational opportunities.</w:t>
            </w:r>
          </w:p>
        </w:tc>
        <w:tc>
          <w:tcPr>
            <w:tcW w:w="1710" w:type="dxa"/>
            <w:shd w:val="clear" w:color="auto" w:fill="auto"/>
            <w:noWrap/>
            <w:vAlign w:val="center"/>
            <w:hideMark/>
          </w:tcPr>
          <w:p w14:paraId="7B8157AE" w14:textId="77777777" w:rsidR="0040346B" w:rsidRPr="006A15E5" w:rsidRDefault="0040346B" w:rsidP="00437E61">
            <w:pPr>
              <w:jc w:val="center"/>
              <w:rPr>
                <w:color w:val="000000"/>
                <w:sz w:val="20"/>
                <w:szCs w:val="20"/>
              </w:rPr>
            </w:pPr>
            <w:r w:rsidRPr="006A15E5">
              <w:rPr>
                <w:color w:val="000000"/>
                <w:sz w:val="20"/>
                <w:szCs w:val="20"/>
              </w:rPr>
              <w:t>8.4</w:t>
            </w:r>
          </w:p>
        </w:tc>
        <w:tc>
          <w:tcPr>
            <w:tcW w:w="1190" w:type="dxa"/>
            <w:shd w:val="clear" w:color="auto" w:fill="auto"/>
            <w:noWrap/>
            <w:vAlign w:val="center"/>
            <w:hideMark/>
          </w:tcPr>
          <w:p w14:paraId="2C0DA5B9" w14:textId="77777777" w:rsidR="0040346B" w:rsidRPr="006A15E5" w:rsidRDefault="0040346B" w:rsidP="00437E61">
            <w:pPr>
              <w:jc w:val="center"/>
              <w:rPr>
                <w:color w:val="000000"/>
                <w:sz w:val="20"/>
                <w:szCs w:val="20"/>
              </w:rPr>
            </w:pPr>
            <w:r w:rsidRPr="006A15E5">
              <w:rPr>
                <w:color w:val="000000"/>
                <w:sz w:val="20"/>
                <w:szCs w:val="20"/>
              </w:rPr>
              <w:t>15.2</w:t>
            </w:r>
          </w:p>
        </w:tc>
        <w:tc>
          <w:tcPr>
            <w:tcW w:w="1161" w:type="dxa"/>
            <w:shd w:val="clear" w:color="auto" w:fill="auto"/>
            <w:noWrap/>
            <w:vAlign w:val="center"/>
            <w:hideMark/>
          </w:tcPr>
          <w:p w14:paraId="229B7942" w14:textId="77777777" w:rsidR="0040346B" w:rsidRPr="006A15E5" w:rsidRDefault="0040346B" w:rsidP="00437E61">
            <w:pPr>
              <w:jc w:val="center"/>
              <w:rPr>
                <w:color w:val="000000"/>
                <w:sz w:val="20"/>
                <w:szCs w:val="20"/>
              </w:rPr>
            </w:pPr>
            <w:r w:rsidRPr="006A15E5">
              <w:rPr>
                <w:color w:val="000000"/>
                <w:sz w:val="20"/>
                <w:szCs w:val="20"/>
              </w:rPr>
              <w:t>33.3</w:t>
            </w:r>
          </w:p>
        </w:tc>
        <w:tc>
          <w:tcPr>
            <w:tcW w:w="999" w:type="dxa"/>
            <w:shd w:val="clear" w:color="auto" w:fill="auto"/>
            <w:noWrap/>
            <w:vAlign w:val="center"/>
            <w:hideMark/>
          </w:tcPr>
          <w:p w14:paraId="4187A4A8" w14:textId="77777777" w:rsidR="0040346B" w:rsidRPr="006A15E5" w:rsidRDefault="0040346B" w:rsidP="00437E61">
            <w:pPr>
              <w:jc w:val="center"/>
              <w:rPr>
                <w:color w:val="000000"/>
                <w:sz w:val="20"/>
                <w:szCs w:val="20"/>
              </w:rPr>
            </w:pPr>
            <w:r w:rsidRPr="006A15E5">
              <w:rPr>
                <w:color w:val="000000"/>
                <w:sz w:val="20"/>
                <w:szCs w:val="20"/>
              </w:rPr>
              <w:t>27.3</w:t>
            </w:r>
          </w:p>
        </w:tc>
        <w:tc>
          <w:tcPr>
            <w:tcW w:w="1350" w:type="dxa"/>
            <w:shd w:val="clear" w:color="auto" w:fill="auto"/>
            <w:noWrap/>
            <w:vAlign w:val="center"/>
            <w:hideMark/>
          </w:tcPr>
          <w:p w14:paraId="0BC4860B" w14:textId="77777777" w:rsidR="0040346B" w:rsidRPr="006A15E5" w:rsidRDefault="0040346B" w:rsidP="00437E61">
            <w:pPr>
              <w:jc w:val="center"/>
              <w:rPr>
                <w:color w:val="000000"/>
                <w:sz w:val="20"/>
                <w:szCs w:val="20"/>
              </w:rPr>
            </w:pPr>
            <w:r w:rsidRPr="006A15E5">
              <w:rPr>
                <w:color w:val="000000"/>
                <w:sz w:val="20"/>
                <w:szCs w:val="20"/>
              </w:rPr>
              <w:t>15.8</w:t>
            </w:r>
          </w:p>
        </w:tc>
      </w:tr>
      <w:tr w:rsidR="0040346B" w:rsidRPr="00D0095F" w14:paraId="1B01C6E0" w14:textId="77777777" w:rsidTr="00162193">
        <w:trPr>
          <w:trHeight w:val="320"/>
          <w:jc w:val="center"/>
        </w:trPr>
        <w:tc>
          <w:tcPr>
            <w:tcW w:w="6930" w:type="dxa"/>
            <w:shd w:val="clear" w:color="auto" w:fill="auto"/>
            <w:noWrap/>
            <w:vAlign w:val="center"/>
            <w:hideMark/>
          </w:tcPr>
          <w:p w14:paraId="6072CB5C" w14:textId="77777777" w:rsidR="0040346B" w:rsidRPr="006A15E5" w:rsidRDefault="0040346B" w:rsidP="00437E61">
            <w:pPr>
              <w:spacing w:line="480" w:lineRule="auto"/>
              <w:rPr>
                <w:color w:val="000000"/>
                <w:sz w:val="20"/>
                <w:szCs w:val="20"/>
              </w:rPr>
            </w:pPr>
            <w:r w:rsidRPr="006A15E5">
              <w:rPr>
                <w:i/>
                <w:iCs/>
                <w:color w:val="000000"/>
                <w:sz w:val="20"/>
                <w:szCs w:val="20"/>
              </w:rPr>
              <w:t>e3time:</w:t>
            </w:r>
            <w:r w:rsidRPr="006A15E5">
              <w:rPr>
                <w:color w:val="000000"/>
                <w:sz w:val="20"/>
                <w:szCs w:val="20"/>
              </w:rPr>
              <w:t xml:space="preserve"> It is important to spend time managing forest, rangeland, and deer habitat.</w:t>
            </w:r>
          </w:p>
        </w:tc>
        <w:tc>
          <w:tcPr>
            <w:tcW w:w="1710" w:type="dxa"/>
            <w:shd w:val="clear" w:color="auto" w:fill="auto"/>
            <w:noWrap/>
            <w:vAlign w:val="center"/>
            <w:hideMark/>
          </w:tcPr>
          <w:p w14:paraId="2EF06197" w14:textId="77777777" w:rsidR="0040346B" w:rsidRPr="006A15E5" w:rsidRDefault="0040346B" w:rsidP="00437E61">
            <w:pPr>
              <w:jc w:val="center"/>
              <w:rPr>
                <w:color w:val="000000"/>
                <w:sz w:val="20"/>
                <w:szCs w:val="20"/>
              </w:rPr>
            </w:pPr>
            <w:r w:rsidRPr="006A15E5">
              <w:rPr>
                <w:color w:val="000000"/>
                <w:sz w:val="20"/>
                <w:szCs w:val="20"/>
              </w:rPr>
              <w:t>2.4</w:t>
            </w:r>
          </w:p>
        </w:tc>
        <w:tc>
          <w:tcPr>
            <w:tcW w:w="1190" w:type="dxa"/>
            <w:shd w:val="clear" w:color="auto" w:fill="auto"/>
            <w:noWrap/>
            <w:vAlign w:val="center"/>
            <w:hideMark/>
          </w:tcPr>
          <w:p w14:paraId="56DC972D" w14:textId="77777777" w:rsidR="0040346B" w:rsidRPr="006A15E5" w:rsidRDefault="0040346B" w:rsidP="00437E61">
            <w:pPr>
              <w:jc w:val="center"/>
              <w:rPr>
                <w:color w:val="000000"/>
                <w:sz w:val="20"/>
                <w:szCs w:val="20"/>
              </w:rPr>
            </w:pPr>
            <w:r w:rsidRPr="006A15E5">
              <w:rPr>
                <w:color w:val="000000"/>
                <w:sz w:val="20"/>
                <w:szCs w:val="20"/>
              </w:rPr>
              <w:t>3.6</w:t>
            </w:r>
          </w:p>
        </w:tc>
        <w:tc>
          <w:tcPr>
            <w:tcW w:w="1161" w:type="dxa"/>
            <w:shd w:val="clear" w:color="auto" w:fill="auto"/>
            <w:noWrap/>
            <w:vAlign w:val="center"/>
            <w:hideMark/>
          </w:tcPr>
          <w:p w14:paraId="67A07176" w14:textId="77777777" w:rsidR="0040346B" w:rsidRPr="006A15E5" w:rsidRDefault="0040346B" w:rsidP="00437E61">
            <w:pPr>
              <w:jc w:val="center"/>
              <w:rPr>
                <w:color w:val="000000"/>
                <w:sz w:val="20"/>
                <w:szCs w:val="20"/>
              </w:rPr>
            </w:pPr>
            <w:r w:rsidRPr="006A15E5">
              <w:rPr>
                <w:color w:val="000000"/>
                <w:sz w:val="20"/>
                <w:szCs w:val="20"/>
              </w:rPr>
              <w:t>23.6</w:t>
            </w:r>
          </w:p>
        </w:tc>
        <w:tc>
          <w:tcPr>
            <w:tcW w:w="999" w:type="dxa"/>
            <w:shd w:val="clear" w:color="auto" w:fill="auto"/>
            <w:noWrap/>
            <w:vAlign w:val="center"/>
            <w:hideMark/>
          </w:tcPr>
          <w:p w14:paraId="112DAD16" w14:textId="77777777" w:rsidR="0040346B" w:rsidRPr="006A15E5" w:rsidRDefault="0040346B" w:rsidP="00437E61">
            <w:pPr>
              <w:jc w:val="center"/>
              <w:rPr>
                <w:color w:val="000000"/>
                <w:sz w:val="20"/>
                <w:szCs w:val="20"/>
              </w:rPr>
            </w:pPr>
            <w:r w:rsidRPr="006A15E5">
              <w:rPr>
                <w:color w:val="000000"/>
                <w:sz w:val="20"/>
                <w:szCs w:val="20"/>
              </w:rPr>
              <w:t>38.2</w:t>
            </w:r>
          </w:p>
        </w:tc>
        <w:tc>
          <w:tcPr>
            <w:tcW w:w="1350" w:type="dxa"/>
            <w:shd w:val="clear" w:color="auto" w:fill="auto"/>
            <w:noWrap/>
            <w:vAlign w:val="center"/>
            <w:hideMark/>
          </w:tcPr>
          <w:p w14:paraId="2055EA14" w14:textId="77777777" w:rsidR="0040346B" w:rsidRPr="006A15E5" w:rsidRDefault="0040346B" w:rsidP="00437E61">
            <w:pPr>
              <w:jc w:val="center"/>
              <w:rPr>
                <w:color w:val="000000"/>
                <w:sz w:val="20"/>
                <w:szCs w:val="20"/>
              </w:rPr>
            </w:pPr>
            <w:r w:rsidRPr="006A15E5">
              <w:rPr>
                <w:color w:val="000000"/>
                <w:sz w:val="20"/>
                <w:szCs w:val="20"/>
              </w:rPr>
              <w:t>32.2</w:t>
            </w:r>
          </w:p>
        </w:tc>
      </w:tr>
      <w:tr w:rsidR="0040346B" w:rsidRPr="00D0095F" w14:paraId="59AC1A62" w14:textId="77777777" w:rsidTr="00162193">
        <w:trPr>
          <w:trHeight w:val="320"/>
          <w:jc w:val="center"/>
        </w:trPr>
        <w:tc>
          <w:tcPr>
            <w:tcW w:w="6930" w:type="dxa"/>
            <w:shd w:val="clear" w:color="auto" w:fill="auto"/>
            <w:noWrap/>
            <w:vAlign w:val="center"/>
            <w:hideMark/>
          </w:tcPr>
          <w:p w14:paraId="2E374F66" w14:textId="77777777" w:rsidR="0040346B" w:rsidRPr="006A15E5" w:rsidRDefault="0040346B" w:rsidP="00437E61">
            <w:pPr>
              <w:spacing w:line="480" w:lineRule="auto"/>
              <w:rPr>
                <w:color w:val="000000"/>
                <w:sz w:val="20"/>
                <w:szCs w:val="20"/>
              </w:rPr>
            </w:pPr>
            <w:r w:rsidRPr="006A15E5">
              <w:rPr>
                <w:i/>
                <w:iCs/>
                <w:color w:val="000000"/>
                <w:sz w:val="20"/>
                <w:szCs w:val="20"/>
              </w:rPr>
              <w:t>e3balance:</w:t>
            </w:r>
            <w:r w:rsidRPr="006A15E5">
              <w:rPr>
                <w:color w:val="000000"/>
                <w:sz w:val="20"/>
                <w:szCs w:val="20"/>
              </w:rPr>
              <w:t xml:space="preserve"> Sustainable management of forest, rangeland, and deer habitat is important to maintain balance and diversity in the natural environment.</w:t>
            </w:r>
          </w:p>
        </w:tc>
        <w:tc>
          <w:tcPr>
            <w:tcW w:w="1710" w:type="dxa"/>
            <w:shd w:val="clear" w:color="auto" w:fill="auto"/>
            <w:noWrap/>
            <w:vAlign w:val="center"/>
            <w:hideMark/>
          </w:tcPr>
          <w:p w14:paraId="1AEDD599" w14:textId="77777777" w:rsidR="0040346B" w:rsidRPr="006A15E5" w:rsidRDefault="0040346B" w:rsidP="00437E61">
            <w:pPr>
              <w:jc w:val="center"/>
              <w:rPr>
                <w:color w:val="000000"/>
                <w:sz w:val="20"/>
                <w:szCs w:val="20"/>
              </w:rPr>
            </w:pPr>
            <w:r w:rsidRPr="006A15E5">
              <w:rPr>
                <w:color w:val="000000"/>
                <w:sz w:val="20"/>
                <w:szCs w:val="20"/>
              </w:rPr>
              <w:t>3.0</w:t>
            </w:r>
          </w:p>
        </w:tc>
        <w:tc>
          <w:tcPr>
            <w:tcW w:w="1190" w:type="dxa"/>
            <w:shd w:val="clear" w:color="auto" w:fill="auto"/>
            <w:noWrap/>
            <w:vAlign w:val="center"/>
            <w:hideMark/>
          </w:tcPr>
          <w:p w14:paraId="31280462" w14:textId="77777777" w:rsidR="0040346B" w:rsidRPr="006A15E5" w:rsidRDefault="0040346B" w:rsidP="00437E61">
            <w:pPr>
              <w:jc w:val="center"/>
              <w:rPr>
                <w:color w:val="000000"/>
                <w:sz w:val="20"/>
                <w:szCs w:val="20"/>
              </w:rPr>
            </w:pPr>
            <w:r w:rsidRPr="006A15E5">
              <w:rPr>
                <w:color w:val="000000"/>
                <w:sz w:val="20"/>
                <w:szCs w:val="20"/>
              </w:rPr>
              <w:t>3.6</w:t>
            </w:r>
          </w:p>
        </w:tc>
        <w:tc>
          <w:tcPr>
            <w:tcW w:w="1161" w:type="dxa"/>
            <w:shd w:val="clear" w:color="auto" w:fill="auto"/>
            <w:noWrap/>
            <w:vAlign w:val="center"/>
            <w:hideMark/>
          </w:tcPr>
          <w:p w14:paraId="673CE71C" w14:textId="77777777" w:rsidR="0040346B" w:rsidRPr="006A15E5" w:rsidRDefault="0040346B" w:rsidP="00437E61">
            <w:pPr>
              <w:jc w:val="center"/>
              <w:rPr>
                <w:color w:val="000000"/>
                <w:sz w:val="20"/>
                <w:szCs w:val="20"/>
              </w:rPr>
            </w:pPr>
            <w:r w:rsidRPr="006A15E5">
              <w:rPr>
                <w:color w:val="000000"/>
                <w:sz w:val="20"/>
                <w:szCs w:val="20"/>
              </w:rPr>
              <w:t>17.6</w:t>
            </w:r>
          </w:p>
        </w:tc>
        <w:tc>
          <w:tcPr>
            <w:tcW w:w="999" w:type="dxa"/>
            <w:shd w:val="clear" w:color="auto" w:fill="auto"/>
            <w:noWrap/>
            <w:vAlign w:val="center"/>
            <w:hideMark/>
          </w:tcPr>
          <w:p w14:paraId="267B1043" w14:textId="77777777" w:rsidR="0040346B" w:rsidRPr="006A15E5" w:rsidRDefault="0040346B" w:rsidP="00437E61">
            <w:pPr>
              <w:jc w:val="center"/>
              <w:rPr>
                <w:color w:val="000000"/>
                <w:sz w:val="20"/>
                <w:szCs w:val="20"/>
              </w:rPr>
            </w:pPr>
            <w:r w:rsidRPr="006A15E5">
              <w:rPr>
                <w:color w:val="000000"/>
                <w:sz w:val="20"/>
                <w:szCs w:val="20"/>
              </w:rPr>
              <w:t>40.6</w:t>
            </w:r>
          </w:p>
        </w:tc>
        <w:tc>
          <w:tcPr>
            <w:tcW w:w="1350" w:type="dxa"/>
            <w:shd w:val="clear" w:color="auto" w:fill="auto"/>
            <w:noWrap/>
            <w:vAlign w:val="center"/>
            <w:hideMark/>
          </w:tcPr>
          <w:p w14:paraId="5A2BB42D" w14:textId="77777777" w:rsidR="0040346B" w:rsidRPr="006A15E5" w:rsidRDefault="0040346B" w:rsidP="00437E61">
            <w:pPr>
              <w:jc w:val="center"/>
              <w:rPr>
                <w:color w:val="000000"/>
                <w:sz w:val="20"/>
                <w:szCs w:val="20"/>
              </w:rPr>
            </w:pPr>
            <w:r w:rsidRPr="006A15E5">
              <w:rPr>
                <w:color w:val="000000"/>
                <w:sz w:val="20"/>
                <w:szCs w:val="20"/>
              </w:rPr>
              <w:t>35.2</w:t>
            </w:r>
          </w:p>
        </w:tc>
      </w:tr>
      <w:tr w:rsidR="0040346B" w:rsidRPr="00D0095F" w14:paraId="398BE55B" w14:textId="77777777" w:rsidTr="00162193">
        <w:trPr>
          <w:trHeight w:val="320"/>
          <w:jc w:val="center"/>
        </w:trPr>
        <w:tc>
          <w:tcPr>
            <w:tcW w:w="6930" w:type="dxa"/>
            <w:shd w:val="clear" w:color="auto" w:fill="auto"/>
            <w:noWrap/>
            <w:vAlign w:val="center"/>
            <w:hideMark/>
          </w:tcPr>
          <w:p w14:paraId="3A7CFAFE" w14:textId="77777777" w:rsidR="0040346B" w:rsidRPr="006A15E5" w:rsidRDefault="0040346B" w:rsidP="00437E61">
            <w:pPr>
              <w:spacing w:line="480" w:lineRule="auto"/>
              <w:rPr>
                <w:color w:val="000000"/>
                <w:sz w:val="20"/>
                <w:szCs w:val="20"/>
              </w:rPr>
            </w:pPr>
            <w:r w:rsidRPr="006A15E5">
              <w:rPr>
                <w:i/>
                <w:iCs/>
                <w:color w:val="000000"/>
                <w:sz w:val="20"/>
                <w:szCs w:val="20"/>
              </w:rPr>
              <w:lastRenderedPageBreak/>
              <w:t>e3connect:</w:t>
            </w:r>
            <w:r w:rsidRPr="006A15E5">
              <w:rPr>
                <w:color w:val="000000"/>
                <w:sz w:val="20"/>
                <w:szCs w:val="20"/>
              </w:rPr>
              <w:t xml:space="preserve"> I feel connected with nature when I get involved in forest, rangeland, and deer habitat management.</w:t>
            </w:r>
          </w:p>
        </w:tc>
        <w:tc>
          <w:tcPr>
            <w:tcW w:w="1710" w:type="dxa"/>
            <w:shd w:val="clear" w:color="auto" w:fill="auto"/>
            <w:noWrap/>
            <w:vAlign w:val="center"/>
            <w:hideMark/>
          </w:tcPr>
          <w:p w14:paraId="67B5B07F" w14:textId="77777777" w:rsidR="0040346B" w:rsidRPr="006A15E5" w:rsidRDefault="0040346B" w:rsidP="00437E61">
            <w:pPr>
              <w:jc w:val="center"/>
              <w:rPr>
                <w:color w:val="000000"/>
                <w:sz w:val="20"/>
                <w:szCs w:val="20"/>
              </w:rPr>
            </w:pPr>
            <w:r w:rsidRPr="006A15E5">
              <w:rPr>
                <w:color w:val="000000"/>
                <w:sz w:val="20"/>
                <w:szCs w:val="20"/>
              </w:rPr>
              <w:t>3.0</w:t>
            </w:r>
          </w:p>
        </w:tc>
        <w:tc>
          <w:tcPr>
            <w:tcW w:w="1190" w:type="dxa"/>
            <w:shd w:val="clear" w:color="auto" w:fill="auto"/>
            <w:noWrap/>
            <w:vAlign w:val="center"/>
            <w:hideMark/>
          </w:tcPr>
          <w:p w14:paraId="4040EA41" w14:textId="77777777" w:rsidR="0040346B" w:rsidRPr="006A15E5" w:rsidRDefault="0040346B" w:rsidP="00437E61">
            <w:pPr>
              <w:jc w:val="center"/>
              <w:rPr>
                <w:color w:val="000000"/>
                <w:sz w:val="20"/>
                <w:szCs w:val="20"/>
              </w:rPr>
            </w:pPr>
            <w:r w:rsidRPr="006A15E5">
              <w:rPr>
                <w:color w:val="000000"/>
                <w:sz w:val="20"/>
                <w:szCs w:val="20"/>
              </w:rPr>
              <w:t>4.2</w:t>
            </w:r>
          </w:p>
        </w:tc>
        <w:tc>
          <w:tcPr>
            <w:tcW w:w="1161" w:type="dxa"/>
            <w:shd w:val="clear" w:color="auto" w:fill="auto"/>
            <w:noWrap/>
            <w:vAlign w:val="center"/>
            <w:hideMark/>
          </w:tcPr>
          <w:p w14:paraId="15678B98" w14:textId="77777777" w:rsidR="0040346B" w:rsidRPr="006A15E5" w:rsidRDefault="0040346B" w:rsidP="00437E61">
            <w:pPr>
              <w:jc w:val="center"/>
              <w:rPr>
                <w:color w:val="000000"/>
                <w:sz w:val="20"/>
                <w:szCs w:val="20"/>
              </w:rPr>
            </w:pPr>
            <w:r w:rsidRPr="006A15E5">
              <w:rPr>
                <w:color w:val="000000"/>
                <w:sz w:val="20"/>
                <w:szCs w:val="20"/>
              </w:rPr>
              <w:t>24.2</w:t>
            </w:r>
          </w:p>
        </w:tc>
        <w:tc>
          <w:tcPr>
            <w:tcW w:w="999" w:type="dxa"/>
            <w:shd w:val="clear" w:color="auto" w:fill="auto"/>
            <w:noWrap/>
            <w:vAlign w:val="center"/>
            <w:hideMark/>
          </w:tcPr>
          <w:p w14:paraId="406300BD" w14:textId="77777777" w:rsidR="0040346B" w:rsidRPr="006A15E5" w:rsidRDefault="0040346B" w:rsidP="00437E61">
            <w:pPr>
              <w:jc w:val="center"/>
              <w:rPr>
                <w:color w:val="000000"/>
                <w:sz w:val="20"/>
                <w:szCs w:val="20"/>
              </w:rPr>
            </w:pPr>
            <w:r w:rsidRPr="006A15E5">
              <w:rPr>
                <w:color w:val="000000"/>
                <w:sz w:val="20"/>
                <w:szCs w:val="20"/>
              </w:rPr>
              <w:t>37.6</w:t>
            </w:r>
          </w:p>
        </w:tc>
        <w:tc>
          <w:tcPr>
            <w:tcW w:w="1350" w:type="dxa"/>
            <w:shd w:val="clear" w:color="auto" w:fill="auto"/>
            <w:noWrap/>
            <w:vAlign w:val="center"/>
            <w:hideMark/>
          </w:tcPr>
          <w:p w14:paraId="3120272E" w14:textId="77777777" w:rsidR="0040346B" w:rsidRPr="006A15E5" w:rsidRDefault="0040346B" w:rsidP="00437E61">
            <w:pPr>
              <w:jc w:val="center"/>
              <w:rPr>
                <w:color w:val="000000"/>
                <w:sz w:val="20"/>
                <w:szCs w:val="20"/>
              </w:rPr>
            </w:pPr>
            <w:r w:rsidRPr="006A15E5">
              <w:rPr>
                <w:color w:val="000000"/>
                <w:sz w:val="20"/>
                <w:szCs w:val="20"/>
              </w:rPr>
              <w:t>31.0</w:t>
            </w:r>
          </w:p>
        </w:tc>
      </w:tr>
      <w:tr w:rsidR="0040346B" w:rsidRPr="00D0095F" w14:paraId="2F8F0548" w14:textId="77777777" w:rsidTr="00162193">
        <w:trPr>
          <w:trHeight w:val="320"/>
          <w:jc w:val="center"/>
        </w:trPr>
        <w:tc>
          <w:tcPr>
            <w:tcW w:w="6930" w:type="dxa"/>
            <w:shd w:val="clear" w:color="auto" w:fill="auto"/>
            <w:noWrap/>
            <w:vAlign w:val="center"/>
            <w:hideMark/>
          </w:tcPr>
          <w:p w14:paraId="46EA9F23" w14:textId="77777777" w:rsidR="0040346B" w:rsidRPr="006A15E5" w:rsidRDefault="0040346B" w:rsidP="00437E61">
            <w:pPr>
              <w:spacing w:line="480" w:lineRule="auto"/>
              <w:rPr>
                <w:color w:val="000000"/>
                <w:sz w:val="20"/>
                <w:szCs w:val="20"/>
              </w:rPr>
            </w:pPr>
            <w:r w:rsidRPr="006A15E5">
              <w:rPr>
                <w:i/>
                <w:iCs/>
                <w:color w:val="000000"/>
                <w:sz w:val="20"/>
                <w:szCs w:val="20"/>
              </w:rPr>
              <w:t>e3environ:</w:t>
            </w:r>
            <w:r w:rsidRPr="006A15E5">
              <w:rPr>
                <w:color w:val="000000"/>
                <w:sz w:val="20"/>
                <w:szCs w:val="20"/>
              </w:rPr>
              <w:t xml:space="preserve"> The primary use of forest, rangeland, and deer habitat management should be to benefit the environment.</w:t>
            </w:r>
          </w:p>
        </w:tc>
        <w:tc>
          <w:tcPr>
            <w:tcW w:w="1710" w:type="dxa"/>
            <w:shd w:val="clear" w:color="auto" w:fill="auto"/>
            <w:noWrap/>
            <w:vAlign w:val="center"/>
            <w:hideMark/>
          </w:tcPr>
          <w:p w14:paraId="31E7DBB4" w14:textId="77777777" w:rsidR="0040346B" w:rsidRPr="006A15E5" w:rsidRDefault="0040346B" w:rsidP="00437E61">
            <w:pPr>
              <w:jc w:val="center"/>
              <w:rPr>
                <w:color w:val="000000"/>
                <w:sz w:val="20"/>
                <w:szCs w:val="20"/>
              </w:rPr>
            </w:pPr>
            <w:r w:rsidRPr="006A15E5">
              <w:rPr>
                <w:color w:val="000000"/>
                <w:sz w:val="20"/>
                <w:szCs w:val="20"/>
              </w:rPr>
              <w:t>4.9</w:t>
            </w:r>
          </w:p>
        </w:tc>
        <w:tc>
          <w:tcPr>
            <w:tcW w:w="1190" w:type="dxa"/>
            <w:shd w:val="clear" w:color="auto" w:fill="auto"/>
            <w:noWrap/>
            <w:vAlign w:val="center"/>
            <w:hideMark/>
          </w:tcPr>
          <w:p w14:paraId="26E46800" w14:textId="77777777" w:rsidR="0040346B" w:rsidRPr="006A15E5" w:rsidRDefault="0040346B" w:rsidP="00437E61">
            <w:pPr>
              <w:jc w:val="center"/>
              <w:rPr>
                <w:color w:val="000000"/>
                <w:sz w:val="20"/>
                <w:szCs w:val="20"/>
              </w:rPr>
            </w:pPr>
            <w:r w:rsidRPr="006A15E5">
              <w:rPr>
                <w:color w:val="000000"/>
                <w:sz w:val="20"/>
                <w:szCs w:val="20"/>
              </w:rPr>
              <w:t>7.9</w:t>
            </w:r>
          </w:p>
        </w:tc>
        <w:tc>
          <w:tcPr>
            <w:tcW w:w="1161" w:type="dxa"/>
            <w:shd w:val="clear" w:color="auto" w:fill="auto"/>
            <w:noWrap/>
            <w:vAlign w:val="center"/>
            <w:hideMark/>
          </w:tcPr>
          <w:p w14:paraId="23769926" w14:textId="77777777" w:rsidR="0040346B" w:rsidRPr="006A15E5" w:rsidRDefault="0040346B" w:rsidP="00437E61">
            <w:pPr>
              <w:jc w:val="center"/>
              <w:rPr>
                <w:color w:val="000000"/>
                <w:sz w:val="20"/>
                <w:szCs w:val="20"/>
              </w:rPr>
            </w:pPr>
            <w:r w:rsidRPr="006A15E5">
              <w:rPr>
                <w:color w:val="000000"/>
                <w:sz w:val="20"/>
                <w:szCs w:val="20"/>
              </w:rPr>
              <w:t>34.5</w:t>
            </w:r>
          </w:p>
        </w:tc>
        <w:tc>
          <w:tcPr>
            <w:tcW w:w="999" w:type="dxa"/>
            <w:shd w:val="clear" w:color="auto" w:fill="auto"/>
            <w:noWrap/>
            <w:vAlign w:val="center"/>
            <w:hideMark/>
          </w:tcPr>
          <w:p w14:paraId="17DE15C8" w14:textId="77777777" w:rsidR="0040346B" w:rsidRPr="006A15E5" w:rsidRDefault="0040346B" w:rsidP="00437E61">
            <w:pPr>
              <w:jc w:val="center"/>
              <w:rPr>
                <w:color w:val="000000"/>
                <w:sz w:val="20"/>
                <w:szCs w:val="20"/>
              </w:rPr>
            </w:pPr>
            <w:r w:rsidRPr="006A15E5">
              <w:rPr>
                <w:color w:val="000000"/>
                <w:sz w:val="20"/>
                <w:szCs w:val="20"/>
              </w:rPr>
              <w:t>33.3</w:t>
            </w:r>
          </w:p>
        </w:tc>
        <w:tc>
          <w:tcPr>
            <w:tcW w:w="1350" w:type="dxa"/>
            <w:shd w:val="clear" w:color="auto" w:fill="auto"/>
            <w:noWrap/>
            <w:vAlign w:val="center"/>
            <w:hideMark/>
          </w:tcPr>
          <w:p w14:paraId="3DF65E5E" w14:textId="77777777" w:rsidR="0040346B" w:rsidRPr="006A15E5" w:rsidRDefault="0040346B" w:rsidP="00437E61">
            <w:pPr>
              <w:jc w:val="center"/>
              <w:rPr>
                <w:color w:val="000000"/>
                <w:sz w:val="20"/>
                <w:szCs w:val="20"/>
              </w:rPr>
            </w:pPr>
            <w:r w:rsidRPr="006A15E5">
              <w:rPr>
                <w:color w:val="000000"/>
                <w:sz w:val="20"/>
                <w:szCs w:val="20"/>
              </w:rPr>
              <w:t>19.4</w:t>
            </w:r>
          </w:p>
        </w:tc>
      </w:tr>
      <w:tr w:rsidR="0040346B" w:rsidRPr="00D0095F" w14:paraId="094E6C50" w14:textId="77777777" w:rsidTr="00162193">
        <w:trPr>
          <w:trHeight w:val="320"/>
          <w:jc w:val="center"/>
        </w:trPr>
        <w:tc>
          <w:tcPr>
            <w:tcW w:w="6930" w:type="dxa"/>
            <w:shd w:val="clear" w:color="auto" w:fill="auto"/>
            <w:noWrap/>
            <w:vAlign w:val="center"/>
            <w:hideMark/>
          </w:tcPr>
          <w:p w14:paraId="1CCA596D" w14:textId="77777777" w:rsidR="0040346B" w:rsidRPr="006A15E5" w:rsidRDefault="0040346B" w:rsidP="00437E61">
            <w:pPr>
              <w:spacing w:line="480" w:lineRule="auto"/>
              <w:rPr>
                <w:color w:val="000000"/>
                <w:sz w:val="20"/>
                <w:szCs w:val="20"/>
              </w:rPr>
            </w:pPr>
            <w:r w:rsidRPr="006A15E5">
              <w:rPr>
                <w:i/>
                <w:iCs/>
                <w:color w:val="000000"/>
                <w:sz w:val="20"/>
                <w:szCs w:val="20"/>
              </w:rPr>
              <w:t>e3noneed:</w:t>
            </w:r>
            <w:r w:rsidRPr="006A15E5">
              <w:rPr>
                <w:color w:val="000000"/>
                <w:sz w:val="20"/>
                <w:szCs w:val="20"/>
              </w:rPr>
              <w:t xml:space="preserve"> There is no need for active, forest, rangeland, and deer habitat management.</w:t>
            </w:r>
          </w:p>
        </w:tc>
        <w:tc>
          <w:tcPr>
            <w:tcW w:w="1710" w:type="dxa"/>
            <w:shd w:val="clear" w:color="auto" w:fill="auto"/>
            <w:noWrap/>
            <w:vAlign w:val="center"/>
            <w:hideMark/>
          </w:tcPr>
          <w:p w14:paraId="19D55BE7" w14:textId="77777777" w:rsidR="0040346B" w:rsidRPr="006A15E5" w:rsidRDefault="0040346B" w:rsidP="00437E61">
            <w:pPr>
              <w:jc w:val="center"/>
              <w:rPr>
                <w:color w:val="000000"/>
                <w:sz w:val="20"/>
                <w:szCs w:val="20"/>
              </w:rPr>
            </w:pPr>
            <w:r w:rsidRPr="006A15E5">
              <w:rPr>
                <w:color w:val="000000"/>
                <w:sz w:val="20"/>
                <w:szCs w:val="20"/>
              </w:rPr>
              <w:t>45.5</w:t>
            </w:r>
          </w:p>
        </w:tc>
        <w:tc>
          <w:tcPr>
            <w:tcW w:w="1190" w:type="dxa"/>
            <w:shd w:val="clear" w:color="auto" w:fill="auto"/>
            <w:noWrap/>
            <w:vAlign w:val="center"/>
            <w:hideMark/>
          </w:tcPr>
          <w:p w14:paraId="29337454" w14:textId="77777777" w:rsidR="0040346B" w:rsidRPr="006A15E5" w:rsidRDefault="0040346B" w:rsidP="00437E61">
            <w:pPr>
              <w:jc w:val="center"/>
              <w:rPr>
                <w:color w:val="000000"/>
                <w:sz w:val="20"/>
                <w:szCs w:val="20"/>
              </w:rPr>
            </w:pPr>
            <w:r w:rsidRPr="006A15E5">
              <w:rPr>
                <w:color w:val="000000"/>
                <w:sz w:val="20"/>
                <w:szCs w:val="20"/>
              </w:rPr>
              <w:t>30.8</w:t>
            </w:r>
          </w:p>
        </w:tc>
        <w:tc>
          <w:tcPr>
            <w:tcW w:w="1161" w:type="dxa"/>
            <w:shd w:val="clear" w:color="auto" w:fill="auto"/>
            <w:noWrap/>
            <w:vAlign w:val="center"/>
            <w:hideMark/>
          </w:tcPr>
          <w:p w14:paraId="360271F7" w14:textId="77777777" w:rsidR="0040346B" w:rsidRPr="006A15E5" w:rsidRDefault="0040346B" w:rsidP="00437E61">
            <w:pPr>
              <w:jc w:val="center"/>
              <w:rPr>
                <w:color w:val="000000"/>
                <w:sz w:val="20"/>
                <w:szCs w:val="20"/>
              </w:rPr>
            </w:pPr>
            <w:r w:rsidRPr="006A15E5">
              <w:rPr>
                <w:color w:val="000000"/>
                <w:sz w:val="20"/>
                <w:szCs w:val="20"/>
              </w:rPr>
              <w:t>15.8</w:t>
            </w:r>
          </w:p>
        </w:tc>
        <w:tc>
          <w:tcPr>
            <w:tcW w:w="999" w:type="dxa"/>
            <w:shd w:val="clear" w:color="auto" w:fill="auto"/>
            <w:noWrap/>
            <w:vAlign w:val="center"/>
            <w:hideMark/>
          </w:tcPr>
          <w:p w14:paraId="16DAD418" w14:textId="77777777" w:rsidR="0040346B" w:rsidRPr="006A15E5" w:rsidRDefault="0040346B" w:rsidP="00437E61">
            <w:pPr>
              <w:jc w:val="center"/>
              <w:rPr>
                <w:color w:val="000000"/>
                <w:sz w:val="20"/>
                <w:szCs w:val="20"/>
              </w:rPr>
            </w:pPr>
            <w:r w:rsidRPr="006A15E5">
              <w:rPr>
                <w:color w:val="000000"/>
                <w:sz w:val="20"/>
                <w:szCs w:val="20"/>
              </w:rPr>
              <w:t>3.0</w:t>
            </w:r>
          </w:p>
        </w:tc>
        <w:tc>
          <w:tcPr>
            <w:tcW w:w="1350" w:type="dxa"/>
            <w:shd w:val="clear" w:color="auto" w:fill="auto"/>
            <w:noWrap/>
            <w:vAlign w:val="center"/>
            <w:hideMark/>
          </w:tcPr>
          <w:p w14:paraId="64075B82" w14:textId="77777777" w:rsidR="0040346B" w:rsidRPr="006A15E5" w:rsidRDefault="0040346B" w:rsidP="00437E61">
            <w:pPr>
              <w:jc w:val="center"/>
              <w:rPr>
                <w:color w:val="000000"/>
                <w:sz w:val="20"/>
                <w:szCs w:val="20"/>
              </w:rPr>
            </w:pPr>
            <w:r w:rsidRPr="006A15E5">
              <w:rPr>
                <w:color w:val="000000"/>
                <w:sz w:val="20"/>
                <w:szCs w:val="20"/>
              </w:rPr>
              <w:t>4.9</w:t>
            </w:r>
          </w:p>
        </w:tc>
      </w:tr>
      <w:bookmarkEnd w:id="228"/>
    </w:tbl>
    <w:p w14:paraId="209DE3A0" w14:textId="77777777" w:rsidR="0040346B" w:rsidRPr="006A15E5" w:rsidRDefault="0040346B" w:rsidP="00437E61">
      <w:pPr>
        <w:spacing w:line="480" w:lineRule="auto"/>
        <w:rPr>
          <w:color w:val="FF0000"/>
          <w:sz w:val="20"/>
          <w:szCs w:val="20"/>
        </w:rPr>
        <w:sectPr w:rsidR="0040346B" w:rsidRPr="006A15E5" w:rsidSect="00437E61">
          <w:pgSz w:w="15840" w:h="12240" w:orient="landscape"/>
          <w:pgMar w:top="1440" w:right="1440" w:bottom="1440" w:left="1440" w:header="720" w:footer="720" w:gutter="0"/>
          <w:lnNumType w:countBy="1" w:restart="continuous"/>
          <w:cols w:space="720"/>
          <w:docGrid w:linePitch="360"/>
        </w:sectPr>
      </w:pPr>
    </w:p>
    <w:p w14:paraId="5FEE978F" w14:textId="2144BA0E" w:rsidR="00266E04" w:rsidRPr="006A15E5" w:rsidRDefault="000D7F6F" w:rsidP="00437E61">
      <w:pPr>
        <w:pStyle w:val="Heading1"/>
        <w:spacing w:line="480" w:lineRule="auto"/>
        <w:rPr>
          <w:i/>
          <w:sz w:val="20"/>
          <w:szCs w:val="20"/>
        </w:rPr>
      </w:pPr>
      <w:r w:rsidRPr="006A15E5">
        <w:rPr>
          <w:i/>
          <w:sz w:val="20"/>
          <w:szCs w:val="20"/>
        </w:rPr>
        <w:lastRenderedPageBreak/>
        <w:t>R</w:t>
      </w:r>
      <w:r w:rsidR="00266E04" w:rsidRPr="006A15E5">
        <w:rPr>
          <w:i/>
          <w:sz w:val="20"/>
          <w:szCs w:val="20"/>
        </w:rPr>
        <w:t>eferences</w:t>
      </w:r>
    </w:p>
    <w:p w14:paraId="5F393D89" w14:textId="77777777" w:rsidR="00266E04" w:rsidRPr="006A15E5" w:rsidRDefault="00266E04" w:rsidP="00437E61">
      <w:pPr>
        <w:pStyle w:val="EndNoteBibliography"/>
        <w:spacing w:after="240"/>
        <w:rPr>
          <w:noProof/>
          <w:sz w:val="20"/>
          <w:szCs w:val="20"/>
        </w:rPr>
      </w:pPr>
      <w:bookmarkStart w:id="229" w:name="_ENREF_1"/>
      <w:r w:rsidRPr="006A15E5">
        <w:rPr>
          <w:noProof/>
          <w:sz w:val="20"/>
          <w:szCs w:val="20"/>
        </w:rPr>
        <w:t>Ajzen, I., 1991. The theory of planned behavior. Organizational Behavior and Human Decision Process 50, 179-211.</w:t>
      </w:r>
      <w:bookmarkEnd w:id="229"/>
    </w:p>
    <w:p w14:paraId="31FAA2E3" w14:textId="77777777" w:rsidR="00266E04" w:rsidRPr="006A15E5" w:rsidRDefault="00266E04" w:rsidP="00437E61">
      <w:pPr>
        <w:pStyle w:val="EndNoteBibliography"/>
        <w:spacing w:after="240"/>
        <w:rPr>
          <w:noProof/>
          <w:sz w:val="20"/>
          <w:szCs w:val="20"/>
        </w:rPr>
      </w:pPr>
      <w:bookmarkStart w:id="230" w:name="_ENREF_2"/>
      <w:r w:rsidRPr="006A15E5">
        <w:rPr>
          <w:noProof/>
          <w:sz w:val="20"/>
          <w:szCs w:val="20"/>
        </w:rPr>
        <w:t>Ajzen, I., 2002. Perceived behavioral control, self-efficacy, locus of control and the theory of planned behavior. Journal of Applied Social Psychology 32, 665-683.</w:t>
      </w:r>
      <w:bookmarkEnd w:id="230"/>
    </w:p>
    <w:p w14:paraId="7747AA70" w14:textId="77777777" w:rsidR="00266E04" w:rsidRPr="006A15E5" w:rsidRDefault="00266E04" w:rsidP="00437E61">
      <w:pPr>
        <w:pStyle w:val="EndNoteBibliography"/>
        <w:spacing w:after="240"/>
        <w:rPr>
          <w:noProof/>
          <w:sz w:val="20"/>
          <w:szCs w:val="20"/>
        </w:rPr>
      </w:pPr>
      <w:bookmarkStart w:id="231" w:name="_ENREF_3"/>
      <w:r w:rsidRPr="006A15E5">
        <w:rPr>
          <w:noProof/>
          <w:sz w:val="20"/>
          <w:szCs w:val="20"/>
        </w:rPr>
        <w:t>Ajzen, I., 2011. The theory of planned behavior: reactions and reflections. Psychol Health 26, 1113-1127.</w:t>
      </w:r>
      <w:bookmarkEnd w:id="231"/>
    </w:p>
    <w:p w14:paraId="136291F0" w14:textId="77777777" w:rsidR="00266E04" w:rsidRPr="006A15E5" w:rsidRDefault="00266E04" w:rsidP="00437E61">
      <w:pPr>
        <w:pStyle w:val="EndNoteBibliography"/>
        <w:spacing w:after="240"/>
        <w:rPr>
          <w:noProof/>
          <w:sz w:val="20"/>
          <w:szCs w:val="20"/>
        </w:rPr>
      </w:pPr>
      <w:bookmarkStart w:id="232" w:name="_ENREF_4"/>
      <w:r w:rsidRPr="006A15E5">
        <w:rPr>
          <w:noProof/>
          <w:sz w:val="20"/>
          <w:szCs w:val="20"/>
        </w:rPr>
        <w:t>Ajzen, I., 2020. The theory of planned behavior: Frequently asked questions. Human Behavior and Emerging Technologies 2, 314-324.</w:t>
      </w:r>
      <w:bookmarkEnd w:id="232"/>
    </w:p>
    <w:p w14:paraId="4785526B" w14:textId="524D21FA" w:rsidR="00266E04" w:rsidRDefault="00266E04" w:rsidP="00437E61">
      <w:pPr>
        <w:pStyle w:val="EndNoteBibliography"/>
        <w:spacing w:after="240"/>
        <w:rPr>
          <w:noProof/>
          <w:sz w:val="20"/>
          <w:szCs w:val="20"/>
        </w:rPr>
      </w:pPr>
      <w:bookmarkStart w:id="233" w:name="_ENREF_5"/>
      <w:r w:rsidRPr="006A15E5">
        <w:rPr>
          <w:noProof/>
          <w:sz w:val="20"/>
          <w:szCs w:val="20"/>
        </w:rPr>
        <w:t>Anderson, J.C., David, W., Grebing, 1988. Structural Equation modeling in practice: A review and recommended two-step approach. Psychological Bulletin 103, 411-423.</w:t>
      </w:r>
      <w:bookmarkEnd w:id="233"/>
    </w:p>
    <w:p w14:paraId="741D5CA4" w14:textId="2CFD46E0" w:rsidR="00065045" w:rsidRPr="00065045" w:rsidRDefault="00065045" w:rsidP="00437E61">
      <w:pPr>
        <w:pStyle w:val="EndNoteBibliography"/>
        <w:spacing w:after="240"/>
        <w:rPr>
          <w:noProof/>
          <w:sz w:val="20"/>
          <w:szCs w:val="20"/>
        </w:rPr>
      </w:pPr>
      <w:r w:rsidRPr="00065045">
        <w:rPr>
          <w:color w:val="222222"/>
          <w:sz w:val="20"/>
          <w:szCs w:val="20"/>
          <w:shd w:val="clear" w:color="auto" w:fill="FFFFFF"/>
        </w:rPr>
        <w:t>Butler, Brett J., Sarah M. Butler, Jesse Caputo, Jacqueline Dias, Amanda Robillard, and Emma M. Sass. "Family forest ownerships of the United States, 2018: Results from the USDA Forest Service, national woodland owner survey." </w:t>
      </w:r>
      <w:r w:rsidRPr="00065045">
        <w:rPr>
          <w:i/>
          <w:iCs/>
          <w:color w:val="222222"/>
          <w:sz w:val="20"/>
          <w:szCs w:val="20"/>
          <w:shd w:val="clear" w:color="auto" w:fill="FFFFFF"/>
        </w:rPr>
        <w:t>Gen. Tech. Rep. NRS-199. Madison, WI: US Department of agriculture, forest service, Northern research station</w:t>
      </w:r>
      <w:r w:rsidRPr="00065045">
        <w:rPr>
          <w:color w:val="222222"/>
          <w:sz w:val="20"/>
          <w:szCs w:val="20"/>
          <w:shd w:val="clear" w:color="auto" w:fill="FFFFFF"/>
        </w:rPr>
        <w:t> (2020): 52.</w:t>
      </w:r>
    </w:p>
    <w:p w14:paraId="60B7AF7B" w14:textId="77777777" w:rsidR="00266E04" w:rsidRPr="006A15E5" w:rsidRDefault="00266E04" w:rsidP="00437E61">
      <w:pPr>
        <w:pStyle w:val="EndNoteBibliography"/>
        <w:spacing w:after="240"/>
        <w:rPr>
          <w:noProof/>
          <w:sz w:val="20"/>
          <w:szCs w:val="20"/>
        </w:rPr>
      </w:pPr>
      <w:bookmarkStart w:id="234" w:name="_ENREF_6"/>
      <w:r w:rsidRPr="006A15E5">
        <w:rPr>
          <w:noProof/>
          <w:sz w:val="20"/>
          <w:szCs w:val="20"/>
        </w:rPr>
        <w:t>Byrd, E., Lee, J.G., Widmar, N.J.O., 2017. Perceptions of Hunting and Hunters by U.S. Respondents. Animals (Basel) 7.</w:t>
      </w:r>
      <w:bookmarkEnd w:id="234"/>
    </w:p>
    <w:p w14:paraId="3A84D3BA" w14:textId="77777777" w:rsidR="00266E04" w:rsidRPr="006A15E5" w:rsidRDefault="00266E04" w:rsidP="00437E61">
      <w:pPr>
        <w:pStyle w:val="EndNoteBibliography"/>
        <w:spacing w:after="240"/>
        <w:rPr>
          <w:noProof/>
          <w:sz w:val="20"/>
          <w:szCs w:val="20"/>
        </w:rPr>
      </w:pPr>
      <w:bookmarkStart w:id="235" w:name="_ENREF_8"/>
      <w:r w:rsidRPr="006A15E5">
        <w:rPr>
          <w:noProof/>
          <w:sz w:val="20"/>
          <w:szCs w:val="20"/>
        </w:rPr>
        <w:t>Clark, S.L., Hallgren, S.W., Engle, D.M., Stahle, D., 2007. The historic fire regime on the edge of the prairie: a case study from the cross timbers of Oklahoma, in: Masters, R.E., Galley, K.E.M. (Eds.), 23rd Tall Timbers Fire Ecology Conference: Fire in Grassland and Shurbland Ecosystems, Tall Timbers Research Station, Tallahassee, Florida, USA., pp. 40-49.</w:t>
      </w:r>
      <w:bookmarkEnd w:id="235"/>
    </w:p>
    <w:p w14:paraId="14BB62AA" w14:textId="77777777" w:rsidR="00266E04" w:rsidRPr="006A15E5" w:rsidRDefault="00266E04" w:rsidP="00437E61">
      <w:pPr>
        <w:pStyle w:val="EndNoteBibliography"/>
        <w:spacing w:after="240"/>
        <w:rPr>
          <w:noProof/>
          <w:sz w:val="20"/>
          <w:szCs w:val="20"/>
        </w:rPr>
      </w:pPr>
      <w:bookmarkStart w:id="236" w:name="_ENREF_9"/>
      <w:r w:rsidRPr="006A15E5">
        <w:rPr>
          <w:noProof/>
          <w:sz w:val="20"/>
          <w:szCs w:val="20"/>
        </w:rPr>
        <w:t>Coon, J.J., van Riper, C.J., Morton, L.W., Miller, J.R., 2020. What drives private landowner decisions? Exploring non-native grass management in the eastern Great Plains. J Environ Manage 276, 111355.</w:t>
      </w:r>
      <w:bookmarkEnd w:id="236"/>
    </w:p>
    <w:p w14:paraId="73C4C0F0" w14:textId="77777777" w:rsidR="00266E04" w:rsidRPr="006A15E5" w:rsidRDefault="00266E04" w:rsidP="00437E61">
      <w:pPr>
        <w:pStyle w:val="EndNoteBibliography"/>
        <w:spacing w:after="240"/>
        <w:rPr>
          <w:noProof/>
          <w:sz w:val="20"/>
          <w:szCs w:val="20"/>
        </w:rPr>
      </w:pPr>
      <w:bookmarkStart w:id="237" w:name="_ENREF_10"/>
      <w:r w:rsidRPr="006A15E5">
        <w:rPr>
          <w:noProof/>
          <w:sz w:val="20"/>
          <w:szCs w:val="20"/>
        </w:rPr>
        <w:t>Cronbach, L.J., 1951. Coefficient alpha and the internal structure of tests. Psychometrika 16, 297-334.</w:t>
      </w:r>
      <w:bookmarkEnd w:id="237"/>
    </w:p>
    <w:p w14:paraId="5E2AA555" w14:textId="77777777" w:rsidR="00266E04" w:rsidRPr="006A15E5" w:rsidRDefault="00266E04" w:rsidP="00437E61">
      <w:pPr>
        <w:pStyle w:val="EndNoteBibliography"/>
        <w:spacing w:after="240"/>
        <w:rPr>
          <w:noProof/>
          <w:sz w:val="20"/>
          <w:szCs w:val="20"/>
        </w:rPr>
      </w:pPr>
      <w:bookmarkStart w:id="238" w:name="_ENREF_11"/>
      <w:r w:rsidRPr="006A15E5">
        <w:rPr>
          <w:noProof/>
          <w:sz w:val="20"/>
          <w:szCs w:val="20"/>
        </w:rPr>
        <w:t>Daigle, J.J., Hrubes, D., Ajzen, I., 2010. A Comparative Study of Beliefs, Attitudes, and Values Among Hunters, Wildlife Viewers, and Other Outdoor Recreationists. Human Dimensions of Wildlife 7, 1-19.</w:t>
      </w:r>
      <w:bookmarkEnd w:id="238"/>
    </w:p>
    <w:p w14:paraId="25158852" w14:textId="7A9C232E" w:rsidR="00266E04" w:rsidRPr="006A15E5" w:rsidRDefault="00266E04" w:rsidP="00437E61">
      <w:pPr>
        <w:pStyle w:val="EndNoteBibliography"/>
        <w:spacing w:after="240"/>
        <w:rPr>
          <w:noProof/>
          <w:sz w:val="20"/>
          <w:szCs w:val="20"/>
        </w:rPr>
      </w:pPr>
      <w:bookmarkStart w:id="239" w:name="_ENREF_12"/>
      <w:r w:rsidRPr="006A15E5">
        <w:rPr>
          <w:noProof/>
          <w:sz w:val="20"/>
          <w:szCs w:val="20"/>
        </w:rPr>
        <w:t xml:space="preserve">Demarais, S., 1992. The Pristine Myth: The </w:t>
      </w:r>
      <w:r w:rsidR="009315E0" w:rsidRPr="006A15E5">
        <w:rPr>
          <w:noProof/>
          <w:sz w:val="20"/>
          <w:szCs w:val="20"/>
        </w:rPr>
        <w:t>lLandscape</w:t>
      </w:r>
      <w:r w:rsidRPr="006A15E5">
        <w:rPr>
          <w:noProof/>
          <w:sz w:val="20"/>
          <w:szCs w:val="20"/>
        </w:rPr>
        <w:t xml:space="preserve"> of the Americas in 1492. Annals of the Association of American Geographers 82, 369-385.</w:t>
      </w:r>
      <w:bookmarkEnd w:id="239"/>
    </w:p>
    <w:p w14:paraId="461B6E7B" w14:textId="77777777" w:rsidR="00266E04" w:rsidRPr="006A15E5" w:rsidRDefault="00266E04" w:rsidP="00437E61">
      <w:pPr>
        <w:pStyle w:val="EndNoteBibliography"/>
        <w:spacing w:after="240"/>
        <w:rPr>
          <w:noProof/>
          <w:sz w:val="20"/>
          <w:szCs w:val="20"/>
        </w:rPr>
      </w:pPr>
      <w:bookmarkStart w:id="240" w:name="_ENREF_13"/>
      <w:r w:rsidRPr="006A15E5">
        <w:rPr>
          <w:noProof/>
          <w:sz w:val="20"/>
          <w:szCs w:val="20"/>
        </w:rPr>
        <w:t>Dillman, D.A., Smyth, J.D., Christian, L.M., 2014. Internet, phone, mail, and mixed-mode surveys: The tailored design method. John Wiley &amp; Sons, Inc., Hoboken, New Jersey.</w:t>
      </w:r>
      <w:bookmarkEnd w:id="240"/>
    </w:p>
    <w:p w14:paraId="256A4378" w14:textId="77777777" w:rsidR="00266E04" w:rsidRPr="006A15E5" w:rsidRDefault="00266E04" w:rsidP="00437E61">
      <w:pPr>
        <w:pStyle w:val="EndNoteBibliography"/>
        <w:spacing w:after="240"/>
        <w:rPr>
          <w:noProof/>
          <w:sz w:val="20"/>
          <w:szCs w:val="20"/>
        </w:rPr>
      </w:pPr>
      <w:bookmarkStart w:id="241" w:name="_ENREF_14"/>
      <w:r w:rsidRPr="006A15E5">
        <w:rPr>
          <w:noProof/>
          <w:sz w:val="20"/>
          <w:szCs w:val="20"/>
        </w:rPr>
        <w:t>Elmore, R.D., Bidwell, T.G., Weir, J.R., 2010. Perceptions of oklahoma residents to prescribed fire, in: Robertson, K.M., Galley, K.E.M., Masters, R.E. (Eds.), 24th Tall Timbers Fire Ecology Conference: The Future of Prescribed Fire: Public Awareness, Health, and Safety. Tall Timbers Research Station, Tallahassee, Florida, USA, Tall Timbers Research Station, Tallahassee, Florida, USA, pp. 55-66.</w:t>
      </w:r>
      <w:bookmarkEnd w:id="241"/>
    </w:p>
    <w:p w14:paraId="78AB23D0" w14:textId="77777777" w:rsidR="00266E04" w:rsidRPr="006A15E5" w:rsidRDefault="00266E04" w:rsidP="00437E61">
      <w:pPr>
        <w:pStyle w:val="EndNoteBibliography"/>
        <w:spacing w:after="240"/>
        <w:rPr>
          <w:noProof/>
          <w:sz w:val="20"/>
          <w:szCs w:val="20"/>
        </w:rPr>
      </w:pPr>
      <w:bookmarkStart w:id="242" w:name="_ENREF_15"/>
      <w:r w:rsidRPr="006A15E5">
        <w:rPr>
          <w:noProof/>
          <w:sz w:val="20"/>
          <w:szCs w:val="20"/>
        </w:rPr>
        <w:t>Fishbein, M., Ajzen, I., 1975. Belief, attitude, intention and behavior: an introduction to theory and research. Addison-Wesley Publishing Company, Philippines.</w:t>
      </w:r>
      <w:bookmarkEnd w:id="242"/>
    </w:p>
    <w:p w14:paraId="5889DEDE" w14:textId="77777777" w:rsidR="00266E04" w:rsidRPr="006A15E5" w:rsidRDefault="00266E04" w:rsidP="00437E61">
      <w:pPr>
        <w:pStyle w:val="EndNoteBibliography"/>
        <w:spacing w:after="240"/>
        <w:rPr>
          <w:noProof/>
          <w:sz w:val="20"/>
          <w:szCs w:val="20"/>
        </w:rPr>
      </w:pPr>
      <w:bookmarkStart w:id="243" w:name="_ENREF_16"/>
      <w:r w:rsidRPr="006A15E5">
        <w:rPr>
          <w:noProof/>
          <w:sz w:val="20"/>
          <w:szCs w:val="20"/>
        </w:rPr>
        <w:t>Füssel, H.-M., 2007. Vulnerability: A generally applicable conceptual framework for climate change research. Global Environmental Change 17, 155-167.</w:t>
      </w:r>
      <w:bookmarkEnd w:id="243"/>
    </w:p>
    <w:p w14:paraId="3C37D1AD" w14:textId="77777777" w:rsidR="00266E04" w:rsidRPr="006A15E5" w:rsidRDefault="00266E04" w:rsidP="00437E61">
      <w:pPr>
        <w:pStyle w:val="EndNoteBibliography"/>
        <w:spacing w:after="240"/>
        <w:rPr>
          <w:noProof/>
          <w:sz w:val="20"/>
          <w:szCs w:val="20"/>
        </w:rPr>
      </w:pPr>
      <w:bookmarkStart w:id="244" w:name="_ENREF_17"/>
      <w:r w:rsidRPr="006A15E5">
        <w:rPr>
          <w:noProof/>
          <w:sz w:val="20"/>
          <w:szCs w:val="20"/>
        </w:rPr>
        <w:lastRenderedPageBreak/>
        <w:t>Hallgren, S.W., DeSantis, R.D., Burton, J.A., 2012. Fire and vegetation dynamics in the cross timbers forest of south-central north america, 4th Fire in Eastern Oak Forests Conference, pp. 52-66.</w:t>
      </w:r>
      <w:bookmarkEnd w:id="244"/>
    </w:p>
    <w:p w14:paraId="4473AA52" w14:textId="77777777" w:rsidR="00266E04" w:rsidRPr="006A15E5" w:rsidRDefault="00266E04" w:rsidP="00437E61">
      <w:pPr>
        <w:pStyle w:val="EndNoteBibliography"/>
        <w:spacing w:after="240"/>
        <w:rPr>
          <w:noProof/>
          <w:sz w:val="20"/>
          <w:szCs w:val="20"/>
        </w:rPr>
      </w:pPr>
      <w:bookmarkStart w:id="245" w:name="_ENREF_18"/>
      <w:r w:rsidRPr="006A15E5">
        <w:rPr>
          <w:noProof/>
          <w:sz w:val="20"/>
          <w:szCs w:val="20"/>
        </w:rPr>
        <w:t>Heidari, A., Kolahi, M., Behravesh, N., Ghorbanyon, M., Ehsanmansh, F., Hashemolhosini, N., Zanganeh, F., 2018. Youth and sustainable waste management: a SEM approach and extended theory of planned behavior. Journal of Material Cycles and Waste Management 20, 2041-2053.</w:t>
      </w:r>
      <w:bookmarkEnd w:id="245"/>
    </w:p>
    <w:p w14:paraId="2459E8C7" w14:textId="77777777" w:rsidR="00266E04" w:rsidRPr="006A15E5" w:rsidRDefault="00266E04" w:rsidP="00437E61">
      <w:pPr>
        <w:pStyle w:val="EndNoteBibliography"/>
        <w:spacing w:after="240"/>
        <w:rPr>
          <w:noProof/>
          <w:sz w:val="20"/>
          <w:szCs w:val="20"/>
        </w:rPr>
      </w:pPr>
      <w:bookmarkStart w:id="246" w:name="_ENREF_19"/>
      <w:r w:rsidRPr="006A15E5">
        <w:rPr>
          <w:noProof/>
          <w:sz w:val="20"/>
          <w:szCs w:val="20"/>
        </w:rPr>
        <w:t>Hoff, D., Will, R., Zou, C., Lillie, N., 2018a. Encroachment Dynamics of Juniperus virginiana L. and Mesic Hardwood Species into Cross Timbers Forests of North-Central Oklahoma, USA. Forests 9.</w:t>
      </w:r>
      <w:bookmarkEnd w:id="246"/>
    </w:p>
    <w:p w14:paraId="2843DDBB" w14:textId="77777777" w:rsidR="00266E04" w:rsidRPr="006A15E5" w:rsidRDefault="00266E04" w:rsidP="00437E61">
      <w:pPr>
        <w:pStyle w:val="EndNoteBibliography"/>
        <w:spacing w:after="240"/>
        <w:rPr>
          <w:noProof/>
          <w:sz w:val="20"/>
          <w:szCs w:val="20"/>
        </w:rPr>
      </w:pPr>
      <w:bookmarkStart w:id="247" w:name="_ENREF_20"/>
      <w:r w:rsidRPr="006A15E5">
        <w:rPr>
          <w:noProof/>
          <w:sz w:val="20"/>
          <w:szCs w:val="20"/>
        </w:rPr>
        <w:t>Hoff, D.L., Will, R.E., Zou, C.B., Weir, J.R., Gregory, M.S., Lillie, N.D., 2018b. Estimating increased fuel loading within the Cross Timbers forest matrix of Oklahoma, USA due to an encroaching conifer, Juniperus virginiana, using leaf-off satellite imagery. Forest Ecology and Management 409, 215-224.</w:t>
      </w:r>
      <w:bookmarkEnd w:id="247"/>
    </w:p>
    <w:p w14:paraId="4E9E14B1" w14:textId="77777777" w:rsidR="00266E04" w:rsidRPr="006A15E5" w:rsidRDefault="00266E04" w:rsidP="00437E61">
      <w:pPr>
        <w:pStyle w:val="EndNoteBibliography"/>
        <w:spacing w:after="240"/>
        <w:rPr>
          <w:noProof/>
          <w:sz w:val="20"/>
          <w:szCs w:val="20"/>
        </w:rPr>
      </w:pPr>
      <w:bookmarkStart w:id="248" w:name="_ENREF_21"/>
      <w:r w:rsidRPr="006A15E5">
        <w:rPr>
          <w:noProof/>
          <w:sz w:val="20"/>
          <w:szCs w:val="20"/>
        </w:rPr>
        <w:t>Hrubes, D., Ajzen, I., Daigle, J., 2001. Predicting Hunting Intentions and Behavior: An Application of the Theory of Planned Behavior. Leisure Sciences 23, 165-178.</w:t>
      </w:r>
      <w:bookmarkEnd w:id="248"/>
    </w:p>
    <w:p w14:paraId="218CA843" w14:textId="77777777" w:rsidR="00266E04" w:rsidRPr="006A15E5" w:rsidRDefault="00266E04" w:rsidP="00437E61">
      <w:pPr>
        <w:pStyle w:val="EndNoteBibliography"/>
        <w:spacing w:after="240"/>
        <w:rPr>
          <w:noProof/>
          <w:sz w:val="20"/>
          <w:szCs w:val="20"/>
        </w:rPr>
      </w:pPr>
      <w:bookmarkStart w:id="249" w:name="_ENREF_22"/>
      <w:r w:rsidRPr="006A15E5">
        <w:rPr>
          <w:noProof/>
          <w:sz w:val="20"/>
          <w:szCs w:val="20"/>
        </w:rPr>
        <w:t>Joshi, O., Poudyal, N.C., Weir, J.R., Fuhlendorf, S.D., Ochuodho, T.O., 2019a. Determinants of perceived risk and liability concerns associated with prescribed burning in the United States. J Environ Manage 230, 379-385.</w:t>
      </w:r>
      <w:bookmarkEnd w:id="249"/>
    </w:p>
    <w:p w14:paraId="2C1FE3A3" w14:textId="77777777" w:rsidR="00266E04" w:rsidRPr="006A15E5" w:rsidRDefault="00266E04" w:rsidP="00437E61">
      <w:pPr>
        <w:pStyle w:val="EndNoteBibliography"/>
        <w:spacing w:after="240"/>
        <w:rPr>
          <w:noProof/>
          <w:sz w:val="20"/>
          <w:szCs w:val="20"/>
        </w:rPr>
      </w:pPr>
      <w:bookmarkStart w:id="250" w:name="_ENREF_23"/>
      <w:r w:rsidRPr="006A15E5">
        <w:rPr>
          <w:noProof/>
          <w:sz w:val="20"/>
          <w:szCs w:val="20"/>
        </w:rPr>
        <w:t>Joshi, O., Will, R.E., Zou, C.B., Kharel, G., 2019b. Sustaining Cross-Timbers Forest Resources: Current Knowledge and Future Research Needs. Sustainability 11.</w:t>
      </w:r>
      <w:bookmarkEnd w:id="250"/>
    </w:p>
    <w:p w14:paraId="5E6CC120" w14:textId="77777777" w:rsidR="00266E04" w:rsidRPr="006A15E5" w:rsidRDefault="00266E04" w:rsidP="00437E61">
      <w:pPr>
        <w:pStyle w:val="EndNoteBibliography"/>
        <w:spacing w:after="240"/>
        <w:rPr>
          <w:noProof/>
          <w:sz w:val="20"/>
          <w:szCs w:val="20"/>
        </w:rPr>
      </w:pPr>
      <w:bookmarkStart w:id="251" w:name="_ENREF_24"/>
      <w:r w:rsidRPr="006A15E5">
        <w:rPr>
          <w:noProof/>
          <w:sz w:val="20"/>
          <w:szCs w:val="20"/>
        </w:rPr>
        <w:t>Kaur, R., Joshi, O., Will, R.E., 2020. The ecological and economic determinants of eastern redcedar (Juniperus virginiana) encroachment in grassland and forested ecosystems: A case study from Oklahoma. J Environ Manage 254, 109815.</w:t>
      </w:r>
      <w:bookmarkEnd w:id="251"/>
    </w:p>
    <w:p w14:paraId="0D39CB75" w14:textId="77777777" w:rsidR="00266E04" w:rsidRPr="006A15E5" w:rsidRDefault="00266E04" w:rsidP="00437E61">
      <w:pPr>
        <w:pStyle w:val="EndNoteBibliography"/>
        <w:spacing w:after="240"/>
        <w:rPr>
          <w:noProof/>
          <w:sz w:val="20"/>
          <w:szCs w:val="20"/>
        </w:rPr>
      </w:pPr>
      <w:bookmarkStart w:id="252" w:name="_ENREF_25"/>
      <w:r w:rsidRPr="006A15E5">
        <w:rPr>
          <w:noProof/>
          <w:sz w:val="20"/>
          <w:szCs w:val="20"/>
        </w:rPr>
        <w:t>Lopez-Mosquera, N., Garcia, T., Barrena, R., 2014. An extension of the Theory of planned behavior to predict willingness to pay for the conservation of an urban park. J Environ Manage 135, 91-99.</w:t>
      </w:r>
      <w:bookmarkEnd w:id="252"/>
    </w:p>
    <w:p w14:paraId="7D3F1161" w14:textId="77777777" w:rsidR="00266E04" w:rsidRPr="006A15E5" w:rsidRDefault="00266E04" w:rsidP="00437E61">
      <w:pPr>
        <w:pStyle w:val="EndNoteBibliography"/>
        <w:spacing w:after="240"/>
        <w:rPr>
          <w:noProof/>
          <w:sz w:val="20"/>
          <w:szCs w:val="20"/>
        </w:rPr>
      </w:pPr>
      <w:bookmarkStart w:id="253" w:name="_ENREF_26"/>
      <w:r w:rsidRPr="006A15E5">
        <w:rPr>
          <w:noProof/>
          <w:sz w:val="20"/>
          <w:szCs w:val="20"/>
        </w:rPr>
        <w:t>Lopez-Mosquera, N., Sanchez, M., 2012. Theory of planned behavior and the value belief norm theory explaining willingness to pay for a suburban park. J Environ Manage 113, 251-262.</w:t>
      </w:r>
      <w:bookmarkEnd w:id="253"/>
    </w:p>
    <w:p w14:paraId="778ABA2F" w14:textId="77777777" w:rsidR="00266E04" w:rsidRPr="006A15E5" w:rsidRDefault="00266E04" w:rsidP="00437E61">
      <w:pPr>
        <w:pStyle w:val="EndNoteBibliography"/>
        <w:spacing w:after="240"/>
        <w:rPr>
          <w:noProof/>
          <w:sz w:val="20"/>
          <w:szCs w:val="20"/>
        </w:rPr>
      </w:pPr>
      <w:bookmarkStart w:id="254" w:name="_ENREF_27"/>
      <w:r w:rsidRPr="006A15E5">
        <w:rPr>
          <w:noProof/>
          <w:sz w:val="20"/>
          <w:szCs w:val="20"/>
        </w:rPr>
        <w:t>Lovell, W.G., Dobyns, H.F., Denevan, W.M., Woods, W.I., Mann, C.C., 2004. 1491: In search of native america. Journal of the Southwest 46, 441-461.</w:t>
      </w:r>
      <w:bookmarkEnd w:id="254"/>
    </w:p>
    <w:p w14:paraId="20159855" w14:textId="77777777" w:rsidR="00266E04" w:rsidRPr="006A15E5" w:rsidRDefault="00266E04" w:rsidP="00437E61">
      <w:pPr>
        <w:pStyle w:val="EndNoteBibliography"/>
        <w:spacing w:after="240"/>
        <w:rPr>
          <w:noProof/>
          <w:sz w:val="20"/>
          <w:szCs w:val="20"/>
        </w:rPr>
      </w:pPr>
      <w:bookmarkStart w:id="255" w:name="_ENREF_28"/>
      <w:r w:rsidRPr="006A15E5">
        <w:rPr>
          <w:noProof/>
          <w:sz w:val="20"/>
          <w:szCs w:val="20"/>
        </w:rPr>
        <w:t>Madden, T.J., Ellen, P.S., Ajzen, I., 1992. A comparison of the Theory of planned behavior and the theory of reasoned action. Personal and Social Psychology Bulletin 18, 3-9.</w:t>
      </w:r>
      <w:bookmarkEnd w:id="255"/>
    </w:p>
    <w:p w14:paraId="7781C712" w14:textId="77777777" w:rsidR="00266E04" w:rsidRPr="006A15E5" w:rsidRDefault="00266E04" w:rsidP="00437E61">
      <w:pPr>
        <w:pStyle w:val="EndNoteBibliography"/>
        <w:spacing w:after="240"/>
        <w:rPr>
          <w:noProof/>
          <w:sz w:val="20"/>
          <w:szCs w:val="20"/>
        </w:rPr>
      </w:pPr>
      <w:bookmarkStart w:id="256" w:name="_ENREF_29"/>
      <w:r w:rsidRPr="006A15E5">
        <w:rPr>
          <w:noProof/>
          <w:sz w:val="20"/>
          <w:szCs w:val="20"/>
        </w:rPr>
        <w:t>Mann, C.C., 2002. 1491, The Atlantic. The Atlantic Monthly Group, Boston.</w:t>
      </w:r>
      <w:bookmarkEnd w:id="256"/>
    </w:p>
    <w:p w14:paraId="48BF07B5" w14:textId="77777777" w:rsidR="00266E04" w:rsidRPr="006A15E5" w:rsidRDefault="00266E04" w:rsidP="00437E61">
      <w:pPr>
        <w:pStyle w:val="EndNoteBibliography"/>
        <w:spacing w:after="240"/>
        <w:rPr>
          <w:noProof/>
          <w:sz w:val="20"/>
          <w:szCs w:val="20"/>
        </w:rPr>
      </w:pPr>
      <w:bookmarkStart w:id="257" w:name="_ENREF_30"/>
      <w:r w:rsidRPr="006A15E5">
        <w:rPr>
          <w:noProof/>
          <w:sz w:val="20"/>
          <w:szCs w:val="20"/>
        </w:rPr>
        <w:t>Miller, Z.D., 2017. The Enduring Use of the Theory of Planned Behavior. Human Dimensions of Wildlife 22, 583-590.</w:t>
      </w:r>
      <w:bookmarkEnd w:id="257"/>
    </w:p>
    <w:p w14:paraId="6397827E" w14:textId="77777777" w:rsidR="00266E04" w:rsidRPr="006A15E5" w:rsidRDefault="00266E04" w:rsidP="00437E61">
      <w:pPr>
        <w:pStyle w:val="EndNoteBibliography"/>
        <w:spacing w:after="240"/>
        <w:rPr>
          <w:noProof/>
          <w:sz w:val="20"/>
          <w:szCs w:val="20"/>
        </w:rPr>
      </w:pPr>
      <w:bookmarkStart w:id="258" w:name="_ENREF_31"/>
      <w:r w:rsidRPr="006A15E5">
        <w:rPr>
          <w:noProof/>
          <w:sz w:val="20"/>
          <w:szCs w:val="20"/>
        </w:rPr>
        <w:t>Peterson, M.N., 2004. An approach for demonstrating the social legitimacy of hunting. Wildlife Society Bulletin 32, 310-321.</w:t>
      </w:r>
      <w:bookmarkEnd w:id="258"/>
    </w:p>
    <w:p w14:paraId="46761083" w14:textId="77777777" w:rsidR="00266E04" w:rsidRPr="006A15E5" w:rsidRDefault="00266E04" w:rsidP="00437E61">
      <w:pPr>
        <w:pStyle w:val="EndNoteBibliography"/>
        <w:spacing w:after="240"/>
        <w:rPr>
          <w:noProof/>
          <w:sz w:val="20"/>
          <w:szCs w:val="20"/>
        </w:rPr>
      </w:pPr>
      <w:bookmarkStart w:id="259" w:name="_ENREF_32"/>
      <w:r w:rsidRPr="006A15E5">
        <w:rPr>
          <w:noProof/>
          <w:sz w:val="20"/>
          <w:szCs w:val="20"/>
        </w:rPr>
        <w:t>Poudyal, N.C., Watkins, C., Joshi, O., 2020. Economic contribution of wildlife management areas to local and state economies. Human Dimensions of Wildlife 25, 291-295.</w:t>
      </w:r>
      <w:bookmarkEnd w:id="259"/>
    </w:p>
    <w:p w14:paraId="3A644B48" w14:textId="77777777" w:rsidR="00266E04" w:rsidRPr="006A15E5" w:rsidRDefault="00266E04" w:rsidP="00437E61">
      <w:pPr>
        <w:pStyle w:val="EndNoteBibliography"/>
        <w:spacing w:after="240"/>
        <w:rPr>
          <w:noProof/>
          <w:sz w:val="20"/>
          <w:szCs w:val="20"/>
        </w:rPr>
      </w:pPr>
      <w:bookmarkStart w:id="260" w:name="_ENREF_33"/>
      <w:r w:rsidRPr="006A15E5">
        <w:rPr>
          <w:noProof/>
          <w:sz w:val="20"/>
          <w:szCs w:val="20"/>
        </w:rPr>
        <w:t>Rossi, A.N., Armstrong, J.B., 1999. Theory of reasoned action vs. theory of planned behavior: Testing the suitability and sufficiency of a popular behavior model using hunting intentions. Human Dimensions of Wildlife 4, 40-56.</w:t>
      </w:r>
      <w:bookmarkEnd w:id="260"/>
    </w:p>
    <w:p w14:paraId="34A8CCE4" w14:textId="77777777" w:rsidR="00266E04" w:rsidRPr="006A15E5" w:rsidRDefault="00266E04" w:rsidP="00437E61">
      <w:pPr>
        <w:pStyle w:val="EndNoteBibliography"/>
        <w:spacing w:after="240"/>
        <w:rPr>
          <w:noProof/>
          <w:sz w:val="20"/>
          <w:szCs w:val="20"/>
        </w:rPr>
      </w:pPr>
      <w:bookmarkStart w:id="261" w:name="_ENREF_34"/>
      <w:r w:rsidRPr="006A15E5">
        <w:rPr>
          <w:noProof/>
          <w:sz w:val="20"/>
          <w:szCs w:val="20"/>
        </w:rPr>
        <w:t>Satorra, A., Bentler, P.M., 1994. Corrections to Test Statistics and Standard Errors in Covariance Structure Analysis. Sage, Thousand Oaks.</w:t>
      </w:r>
      <w:bookmarkEnd w:id="261"/>
    </w:p>
    <w:p w14:paraId="4AC92876" w14:textId="77777777" w:rsidR="00266E04" w:rsidRPr="006A15E5" w:rsidRDefault="00266E04" w:rsidP="00437E61">
      <w:pPr>
        <w:pStyle w:val="EndNoteBibliography"/>
        <w:spacing w:after="240"/>
        <w:rPr>
          <w:noProof/>
          <w:sz w:val="20"/>
          <w:szCs w:val="20"/>
        </w:rPr>
      </w:pPr>
      <w:bookmarkStart w:id="262" w:name="_ENREF_35"/>
      <w:r w:rsidRPr="006A15E5">
        <w:rPr>
          <w:noProof/>
          <w:sz w:val="20"/>
          <w:szCs w:val="20"/>
        </w:rPr>
        <w:lastRenderedPageBreak/>
        <w:t>Schreiber, J.B., 2017. Update to core reporting practices in structural equation modeling. Res Social Adm Pharm 13, 634-643.</w:t>
      </w:r>
      <w:bookmarkEnd w:id="262"/>
    </w:p>
    <w:p w14:paraId="22220458" w14:textId="77777777" w:rsidR="00266E04" w:rsidRPr="006A15E5" w:rsidRDefault="00266E04" w:rsidP="00437E61">
      <w:pPr>
        <w:pStyle w:val="EndNoteBibliography"/>
        <w:spacing w:after="240"/>
        <w:rPr>
          <w:noProof/>
          <w:sz w:val="20"/>
          <w:szCs w:val="20"/>
        </w:rPr>
      </w:pPr>
      <w:bookmarkStart w:id="263" w:name="_ENREF_36"/>
      <w:r w:rsidRPr="006A15E5">
        <w:rPr>
          <w:noProof/>
          <w:sz w:val="20"/>
          <w:szCs w:val="20"/>
        </w:rPr>
        <w:t>Sok, J., Borges, J.R., Schmidt, P., Ajzen, I., 2020. Farmer Behaviour as Reasoned Action: A Critical Review of Research with the Theory of Planned Behaviour. Journal of Agricultural Economics 72, 388-412.</w:t>
      </w:r>
      <w:bookmarkEnd w:id="263"/>
    </w:p>
    <w:p w14:paraId="0E0D76C5" w14:textId="77777777" w:rsidR="00266E04" w:rsidRPr="006A15E5" w:rsidRDefault="00266E04" w:rsidP="00437E61">
      <w:pPr>
        <w:pStyle w:val="EndNoteBibliography"/>
        <w:spacing w:after="240"/>
        <w:rPr>
          <w:noProof/>
          <w:sz w:val="20"/>
          <w:szCs w:val="20"/>
        </w:rPr>
      </w:pPr>
      <w:bookmarkStart w:id="264" w:name="_ENREF_37"/>
      <w:r w:rsidRPr="006A15E5">
        <w:rPr>
          <w:noProof/>
          <w:sz w:val="20"/>
          <w:szCs w:val="20"/>
        </w:rPr>
        <w:t>Starr, M., Joshi, O., Will, R.E., Zou, C.B., 2019a. Perceptions regarding active management of the Cross-timbers forest resources of Oklahoma, Texas, and Kansas: A SWOT-ANP analysis. Land Use Policy 81, 523-530.</w:t>
      </w:r>
      <w:bookmarkEnd w:id="264"/>
    </w:p>
    <w:p w14:paraId="35920C07" w14:textId="77777777" w:rsidR="00266E04" w:rsidRPr="006A15E5" w:rsidRDefault="00266E04" w:rsidP="00437E61">
      <w:pPr>
        <w:pStyle w:val="EndNoteBibliography"/>
        <w:spacing w:after="240"/>
        <w:rPr>
          <w:noProof/>
          <w:sz w:val="20"/>
          <w:szCs w:val="20"/>
        </w:rPr>
      </w:pPr>
      <w:bookmarkStart w:id="265" w:name="_ENREF_38"/>
      <w:r w:rsidRPr="006A15E5">
        <w:rPr>
          <w:noProof/>
          <w:sz w:val="20"/>
          <w:szCs w:val="20"/>
        </w:rPr>
        <w:t>Starr, M., Joshi, O., Will, R.E., Zou, C.B., Parajuli, R., 2019b. Understanding Market Opportunities Utilizing the Forest Resources of the Cross-timbers Ecoregion. Journal of Forestry 117, 234-243.</w:t>
      </w:r>
      <w:bookmarkEnd w:id="265"/>
    </w:p>
    <w:p w14:paraId="6E1C8CE0" w14:textId="77777777" w:rsidR="00891963" w:rsidRDefault="00266E04" w:rsidP="00437E61">
      <w:pPr>
        <w:pStyle w:val="EndNoteBibliography"/>
        <w:rPr>
          <w:color w:val="FF0000"/>
          <w:sz w:val="20"/>
          <w:szCs w:val="20"/>
        </w:rPr>
      </w:pPr>
      <w:bookmarkStart w:id="266" w:name="_ENREF_39"/>
      <w:r w:rsidRPr="006A15E5">
        <w:rPr>
          <w:noProof/>
          <w:sz w:val="20"/>
          <w:szCs w:val="20"/>
        </w:rPr>
        <w:t>StataCorp, 2017. Stata User’s Guide: Release 15. StataCorp LLC., College Station, TX.</w:t>
      </w:r>
      <w:bookmarkEnd w:id="266"/>
      <w:r w:rsidR="00433F0B" w:rsidRPr="00804980">
        <w:rPr>
          <w:color w:val="FF0000"/>
          <w:sz w:val="20"/>
          <w:szCs w:val="20"/>
        </w:rPr>
        <w:t xml:space="preserve"> </w:t>
      </w:r>
    </w:p>
    <w:p w14:paraId="5DFDF3AB" w14:textId="77777777" w:rsidR="00891963" w:rsidRPr="00997BE3" w:rsidRDefault="00891963" w:rsidP="00437E61">
      <w:pPr>
        <w:pStyle w:val="EndNoteBibliography"/>
        <w:rPr>
          <w:color w:val="FF0000"/>
          <w:sz w:val="20"/>
          <w:szCs w:val="20"/>
        </w:rPr>
      </w:pPr>
    </w:p>
    <w:p w14:paraId="6FBFB0E4" w14:textId="77777777" w:rsidR="00997BE3" w:rsidRPr="00997BE3" w:rsidRDefault="00891963" w:rsidP="00997BE3">
      <w:pPr>
        <w:pStyle w:val="EndNoteBibliography"/>
        <w:rPr>
          <w:noProof/>
          <w:sz w:val="20"/>
          <w:szCs w:val="20"/>
          <w:rPrChange w:id="267" w:author="Mishra, Bijesh" w:date="2023-03-03T13:05:00Z">
            <w:rPr>
              <w:noProof/>
            </w:rPr>
          </w:rPrChange>
        </w:rPr>
      </w:pPr>
      <w:r w:rsidRPr="00997BE3">
        <w:rPr>
          <w:color w:val="FF0000"/>
          <w:sz w:val="20"/>
          <w:szCs w:val="20"/>
        </w:rPr>
        <w:fldChar w:fldCharType="begin"/>
      </w:r>
      <w:r w:rsidRPr="00997BE3">
        <w:rPr>
          <w:color w:val="FF0000"/>
          <w:sz w:val="20"/>
          <w:szCs w:val="20"/>
        </w:rPr>
        <w:instrText xml:space="preserve"> ADDIN EN.REFLIST </w:instrText>
      </w:r>
      <w:r w:rsidRPr="00997BE3">
        <w:rPr>
          <w:color w:val="FF0000"/>
          <w:sz w:val="20"/>
          <w:szCs w:val="20"/>
        </w:rPr>
        <w:fldChar w:fldCharType="separate"/>
      </w:r>
      <w:r w:rsidR="00997BE3" w:rsidRPr="00997BE3">
        <w:rPr>
          <w:noProof/>
          <w:sz w:val="20"/>
          <w:szCs w:val="20"/>
          <w:rPrChange w:id="268" w:author="Mishra, Bijesh" w:date="2023-03-03T13:05:00Z">
            <w:rPr>
              <w:noProof/>
            </w:rPr>
          </w:rPrChange>
        </w:rPr>
        <w:t>USFS, 2021. Family forest (10+ Acres) Ownership Characteristics, 2018. Department of Agriculture, Forest Service, Northern Research Station, Madison, WI.</w:t>
      </w:r>
    </w:p>
    <w:p w14:paraId="0F734048" w14:textId="2757D629" w:rsidR="006B77E5" w:rsidRPr="00804980" w:rsidRDefault="00891963" w:rsidP="00437E61">
      <w:pPr>
        <w:pStyle w:val="EndNoteBibliography"/>
        <w:rPr>
          <w:color w:val="FF0000"/>
          <w:sz w:val="20"/>
          <w:szCs w:val="20"/>
        </w:rPr>
      </w:pPr>
      <w:r w:rsidRPr="00997BE3">
        <w:rPr>
          <w:color w:val="FF0000"/>
          <w:sz w:val="20"/>
          <w:szCs w:val="20"/>
        </w:rPr>
        <w:fldChar w:fldCharType="end"/>
      </w:r>
    </w:p>
    <w:sectPr w:rsidR="006B77E5" w:rsidRPr="00804980" w:rsidSect="00437E61">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034D" w14:textId="77777777" w:rsidR="009E053C" w:rsidRDefault="009E053C">
      <w:r>
        <w:separator/>
      </w:r>
    </w:p>
  </w:endnote>
  <w:endnote w:type="continuationSeparator" w:id="0">
    <w:p w14:paraId="29677066" w14:textId="77777777" w:rsidR="009E053C" w:rsidRDefault="009E053C">
      <w:r>
        <w:continuationSeparator/>
      </w:r>
    </w:p>
  </w:endnote>
  <w:endnote w:type="continuationNotice" w:id="1">
    <w:p w14:paraId="111B2FB6" w14:textId="77777777" w:rsidR="009E053C" w:rsidRDefault="009E05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okila">
    <w:altName w:val="Kokila"/>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716604"/>
      <w:docPartObj>
        <w:docPartGallery w:val="Page Numbers (Bottom of Page)"/>
        <w:docPartUnique/>
      </w:docPartObj>
    </w:sdtPr>
    <w:sdtEndPr>
      <w:rPr>
        <w:noProof/>
      </w:rPr>
    </w:sdtEndPr>
    <w:sdtContent>
      <w:p w14:paraId="7C0A76D0" w14:textId="77777777" w:rsidR="00162193" w:rsidRDefault="00800414" w:rsidP="00162193">
        <w:pPr>
          <w:pStyle w:val="Footer"/>
          <w:jc w:val="center"/>
        </w:pPr>
        <w:r>
          <w:fldChar w:fldCharType="begin"/>
        </w:r>
        <w:r>
          <w:instrText xml:space="preserve"> PAGE   \* MERGEFORMAT </w:instrText>
        </w:r>
        <w:r>
          <w:fldChar w:fldCharType="separate"/>
        </w:r>
        <w:r>
          <w:rPr>
            <w:noProof/>
          </w:rPr>
          <w:t>40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FE49" w14:textId="77777777" w:rsidR="00162193" w:rsidRDefault="00162193" w:rsidP="00203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CBC4" w14:textId="77777777" w:rsidR="009E053C" w:rsidRDefault="009E053C">
      <w:r>
        <w:separator/>
      </w:r>
    </w:p>
  </w:footnote>
  <w:footnote w:type="continuationSeparator" w:id="0">
    <w:p w14:paraId="003D56B6" w14:textId="77777777" w:rsidR="009E053C" w:rsidRDefault="009E053C">
      <w:r>
        <w:continuationSeparator/>
      </w:r>
    </w:p>
  </w:footnote>
  <w:footnote w:type="continuationNotice" w:id="1">
    <w:p w14:paraId="0BBE22F4" w14:textId="77777777" w:rsidR="009E053C" w:rsidRDefault="009E05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00C"/>
    <w:multiLevelType w:val="hybridMultilevel"/>
    <w:tmpl w:val="37AC3BB6"/>
    <w:lvl w:ilvl="0" w:tplc="3D80DDD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5CD7"/>
    <w:multiLevelType w:val="hybridMultilevel"/>
    <w:tmpl w:val="35D0CAC2"/>
    <w:lvl w:ilvl="0" w:tplc="71F89BB0">
      <w:start w:val="1"/>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E7CF6"/>
    <w:multiLevelType w:val="hybridMultilevel"/>
    <w:tmpl w:val="6ED2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D61C0"/>
    <w:multiLevelType w:val="hybridMultilevel"/>
    <w:tmpl w:val="81EA649E"/>
    <w:lvl w:ilvl="0" w:tplc="6DF81E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95F"/>
    <w:multiLevelType w:val="hybridMultilevel"/>
    <w:tmpl w:val="1146F9FE"/>
    <w:lvl w:ilvl="0" w:tplc="3D4E694A">
      <w:start w:val="1"/>
      <w:numFmt w:val="decimal"/>
      <w:lvlText w:val="%1."/>
      <w:lvlJc w:val="left"/>
      <w:pPr>
        <w:ind w:left="1800" w:hanging="360"/>
      </w:pPr>
      <w:rPr>
        <w:rFonts w:hint="default"/>
        <w:sz w:val="24"/>
        <w:szCs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E73EA2"/>
    <w:multiLevelType w:val="hybridMultilevel"/>
    <w:tmpl w:val="3B64E8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AD4702"/>
    <w:multiLevelType w:val="hybridMultilevel"/>
    <w:tmpl w:val="34DE78D2"/>
    <w:lvl w:ilvl="0" w:tplc="10060A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65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25499"/>
    <w:multiLevelType w:val="hybridMultilevel"/>
    <w:tmpl w:val="C924194C"/>
    <w:lvl w:ilvl="0" w:tplc="E71E06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938776">
    <w:abstractNumId w:val="3"/>
  </w:num>
  <w:num w:numId="2" w16cid:durableId="1534490560">
    <w:abstractNumId w:val="1"/>
  </w:num>
  <w:num w:numId="3" w16cid:durableId="1675448458">
    <w:abstractNumId w:val="4"/>
  </w:num>
  <w:num w:numId="4" w16cid:durableId="235168431">
    <w:abstractNumId w:val="8"/>
  </w:num>
  <w:num w:numId="5" w16cid:durableId="714475430">
    <w:abstractNumId w:val="6"/>
  </w:num>
  <w:num w:numId="6" w16cid:durableId="296761866">
    <w:abstractNumId w:val="2"/>
  </w:num>
  <w:num w:numId="7" w16cid:durableId="1594779631">
    <w:abstractNumId w:val="5"/>
  </w:num>
  <w:num w:numId="8" w16cid:durableId="6904688">
    <w:abstractNumId w:val="7"/>
  </w:num>
  <w:num w:numId="9" w16cid:durableId="446003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esh Mishra">
    <w15:presenceInfo w15:providerId="AD" w15:userId="S::bzm0094@auburn.edu::13734767-c100-4943-9839-8a3033a5fe5b"/>
  </w15:person>
  <w15:person w15:author="Will, Rodney">
    <w15:presenceInfo w15:providerId="AD" w15:userId="S::rodney.will@okstate.edu::008ab38c-bfa7-4f93-844d-01befa03bbce"/>
  </w15:person>
  <w15:person w15:author="Omkar Joshi">
    <w15:presenceInfo w15:providerId="AD" w15:userId="S::omkar.joshi@okstate.edu::82ff4ba5-0494-4d19-9190-b8efc09cb6ab"/>
  </w15:person>
  <w15:person w15:author="Mishra, Bijesh">
    <w15:presenceInfo w15:providerId="AD" w15:userId="S::bijesh.mishra@okstate.edu::f1f613f0-4343-4655-846d-d2c005c11959"/>
  </w15:person>
  <w15:person w15:author="Joshi, Omkar">
    <w15:presenceInfo w15:providerId="AD" w15:userId="S::omkar.joshi@okstate.edu::82ff4ba5-0494-4d19-9190-b8efc09cb6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xNLawtDAxN7GwNDZW0lEKTi0uzszPAymwqAUAiqtIoSwAAAA="/>
    <w:docVar w:name="EN.InstantFormat" w:val="&lt;ENInstantFormat&gt;&lt;Enabled&gt;1&lt;/Enabled&gt;&lt;ScanUnformatted&gt;1&lt;/ScanUnformatted&gt;&lt;ScanChanges&gt;1&lt;/ScanChanges&gt;&lt;Suspended&gt;0&lt;/Suspended&gt;&lt;/ENInstantFormat&gt;"/>
    <w:docVar w:name="EN.Layout" w:val="&lt;ENLayout&gt;&lt;Style&gt;Forest Policy Econom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wdprers0zev1e9venpp0siv0axed2dfw5s&quot;&gt;My EndNote Library&lt;record-ids&gt;&lt;item&gt;232&lt;/item&gt;&lt;/record-ids&gt;&lt;/item&gt;&lt;/Libraries&gt;"/>
  </w:docVars>
  <w:rsids>
    <w:rsidRoot w:val="00266E04"/>
    <w:rsid w:val="00000FF0"/>
    <w:rsid w:val="00013C52"/>
    <w:rsid w:val="00015548"/>
    <w:rsid w:val="00015A39"/>
    <w:rsid w:val="00016961"/>
    <w:rsid w:val="000224F4"/>
    <w:rsid w:val="00024830"/>
    <w:rsid w:val="0002485C"/>
    <w:rsid w:val="00024A24"/>
    <w:rsid w:val="00025092"/>
    <w:rsid w:val="000332C4"/>
    <w:rsid w:val="00034565"/>
    <w:rsid w:val="00041E77"/>
    <w:rsid w:val="000423DE"/>
    <w:rsid w:val="00047335"/>
    <w:rsid w:val="0005316D"/>
    <w:rsid w:val="000541E8"/>
    <w:rsid w:val="000614DD"/>
    <w:rsid w:val="00063622"/>
    <w:rsid w:val="00065045"/>
    <w:rsid w:val="00066DC9"/>
    <w:rsid w:val="000672C9"/>
    <w:rsid w:val="000736D0"/>
    <w:rsid w:val="00073BCA"/>
    <w:rsid w:val="00076102"/>
    <w:rsid w:val="00084E99"/>
    <w:rsid w:val="0009487C"/>
    <w:rsid w:val="00096A39"/>
    <w:rsid w:val="000A1E47"/>
    <w:rsid w:val="000B1F81"/>
    <w:rsid w:val="000B44D6"/>
    <w:rsid w:val="000B5664"/>
    <w:rsid w:val="000B6A70"/>
    <w:rsid w:val="000C2D1C"/>
    <w:rsid w:val="000C61B9"/>
    <w:rsid w:val="000D1C52"/>
    <w:rsid w:val="000D229B"/>
    <w:rsid w:val="000D32C9"/>
    <w:rsid w:val="000D7028"/>
    <w:rsid w:val="000D75BD"/>
    <w:rsid w:val="000D7F6F"/>
    <w:rsid w:val="000E3BA8"/>
    <w:rsid w:val="000E79C8"/>
    <w:rsid w:val="000F3B36"/>
    <w:rsid w:val="000F4409"/>
    <w:rsid w:val="000F7454"/>
    <w:rsid w:val="00101D3B"/>
    <w:rsid w:val="001024DC"/>
    <w:rsid w:val="00104866"/>
    <w:rsid w:val="0010720E"/>
    <w:rsid w:val="00107C1D"/>
    <w:rsid w:val="0011382C"/>
    <w:rsid w:val="00113F54"/>
    <w:rsid w:val="00114FFB"/>
    <w:rsid w:val="00122F1D"/>
    <w:rsid w:val="0012328F"/>
    <w:rsid w:val="00125C8F"/>
    <w:rsid w:val="00127850"/>
    <w:rsid w:val="001308CE"/>
    <w:rsid w:val="001313FE"/>
    <w:rsid w:val="001314B6"/>
    <w:rsid w:val="00134FA9"/>
    <w:rsid w:val="00137962"/>
    <w:rsid w:val="00142A72"/>
    <w:rsid w:val="00146FB5"/>
    <w:rsid w:val="00150B22"/>
    <w:rsid w:val="00153269"/>
    <w:rsid w:val="0015440A"/>
    <w:rsid w:val="00155A8F"/>
    <w:rsid w:val="001574DD"/>
    <w:rsid w:val="00160FA2"/>
    <w:rsid w:val="00162193"/>
    <w:rsid w:val="00163345"/>
    <w:rsid w:val="0016685F"/>
    <w:rsid w:val="0017034A"/>
    <w:rsid w:val="00170723"/>
    <w:rsid w:val="001729AD"/>
    <w:rsid w:val="001753EE"/>
    <w:rsid w:val="00176C86"/>
    <w:rsid w:val="001809A6"/>
    <w:rsid w:val="0018762E"/>
    <w:rsid w:val="00191583"/>
    <w:rsid w:val="0019191F"/>
    <w:rsid w:val="0019216C"/>
    <w:rsid w:val="0019265D"/>
    <w:rsid w:val="00197B6B"/>
    <w:rsid w:val="001A2AE5"/>
    <w:rsid w:val="001A5C85"/>
    <w:rsid w:val="001B02E5"/>
    <w:rsid w:val="001B1846"/>
    <w:rsid w:val="001C6B23"/>
    <w:rsid w:val="001C6D8E"/>
    <w:rsid w:val="001D00D9"/>
    <w:rsid w:val="001D0A7F"/>
    <w:rsid w:val="001D3541"/>
    <w:rsid w:val="001D463E"/>
    <w:rsid w:val="001D51AE"/>
    <w:rsid w:val="001D60E8"/>
    <w:rsid w:val="001D6890"/>
    <w:rsid w:val="001D75C3"/>
    <w:rsid w:val="001E6257"/>
    <w:rsid w:val="001E74CB"/>
    <w:rsid w:val="001F0740"/>
    <w:rsid w:val="001F0BD3"/>
    <w:rsid w:val="001F1E5D"/>
    <w:rsid w:val="001F2BA0"/>
    <w:rsid w:val="002030C6"/>
    <w:rsid w:val="00203EA1"/>
    <w:rsid w:val="002107A4"/>
    <w:rsid w:val="002146A1"/>
    <w:rsid w:val="0022205E"/>
    <w:rsid w:val="00222750"/>
    <w:rsid w:val="00226678"/>
    <w:rsid w:val="002308EE"/>
    <w:rsid w:val="00232821"/>
    <w:rsid w:val="00232DC1"/>
    <w:rsid w:val="00233DB3"/>
    <w:rsid w:val="0023795E"/>
    <w:rsid w:val="00237D6B"/>
    <w:rsid w:val="00243FD6"/>
    <w:rsid w:val="00246C42"/>
    <w:rsid w:val="002470A9"/>
    <w:rsid w:val="00250A40"/>
    <w:rsid w:val="00250FB0"/>
    <w:rsid w:val="00253489"/>
    <w:rsid w:val="002537BA"/>
    <w:rsid w:val="00261C90"/>
    <w:rsid w:val="002633DC"/>
    <w:rsid w:val="00265F68"/>
    <w:rsid w:val="00266B0A"/>
    <w:rsid w:val="00266E04"/>
    <w:rsid w:val="00267D8F"/>
    <w:rsid w:val="00270FC6"/>
    <w:rsid w:val="00274B78"/>
    <w:rsid w:val="00276100"/>
    <w:rsid w:val="00276F12"/>
    <w:rsid w:val="002842BB"/>
    <w:rsid w:val="00287056"/>
    <w:rsid w:val="00287A80"/>
    <w:rsid w:val="00292009"/>
    <w:rsid w:val="00292C94"/>
    <w:rsid w:val="00293789"/>
    <w:rsid w:val="00294A6A"/>
    <w:rsid w:val="002950F3"/>
    <w:rsid w:val="00295C1F"/>
    <w:rsid w:val="002A3DDF"/>
    <w:rsid w:val="002A5A19"/>
    <w:rsid w:val="002B24BB"/>
    <w:rsid w:val="002B2655"/>
    <w:rsid w:val="002B36BD"/>
    <w:rsid w:val="002B5EF6"/>
    <w:rsid w:val="002B7126"/>
    <w:rsid w:val="002C3495"/>
    <w:rsid w:val="002C5279"/>
    <w:rsid w:val="002C6FA1"/>
    <w:rsid w:val="002D19E1"/>
    <w:rsid w:val="002D4B54"/>
    <w:rsid w:val="002E0F0F"/>
    <w:rsid w:val="002F3374"/>
    <w:rsid w:val="00300CCA"/>
    <w:rsid w:val="00304CDE"/>
    <w:rsid w:val="00306466"/>
    <w:rsid w:val="00306826"/>
    <w:rsid w:val="0031029B"/>
    <w:rsid w:val="00313D06"/>
    <w:rsid w:val="003168F0"/>
    <w:rsid w:val="00323436"/>
    <w:rsid w:val="00323E8C"/>
    <w:rsid w:val="00324962"/>
    <w:rsid w:val="00326FA3"/>
    <w:rsid w:val="00327B4C"/>
    <w:rsid w:val="00330C54"/>
    <w:rsid w:val="00334B79"/>
    <w:rsid w:val="003367E7"/>
    <w:rsid w:val="00343C43"/>
    <w:rsid w:val="003461A9"/>
    <w:rsid w:val="0034725E"/>
    <w:rsid w:val="00350224"/>
    <w:rsid w:val="00353A05"/>
    <w:rsid w:val="00353E42"/>
    <w:rsid w:val="00354C30"/>
    <w:rsid w:val="00361457"/>
    <w:rsid w:val="00364599"/>
    <w:rsid w:val="003651AF"/>
    <w:rsid w:val="00366478"/>
    <w:rsid w:val="00366C3F"/>
    <w:rsid w:val="0037098C"/>
    <w:rsid w:val="00371850"/>
    <w:rsid w:val="00372134"/>
    <w:rsid w:val="0037321D"/>
    <w:rsid w:val="00374DD0"/>
    <w:rsid w:val="00376867"/>
    <w:rsid w:val="00376CCD"/>
    <w:rsid w:val="00377B27"/>
    <w:rsid w:val="00380940"/>
    <w:rsid w:val="0038106A"/>
    <w:rsid w:val="00387D34"/>
    <w:rsid w:val="00390A88"/>
    <w:rsid w:val="003934A5"/>
    <w:rsid w:val="003A1039"/>
    <w:rsid w:val="003A1667"/>
    <w:rsid w:val="003B23EE"/>
    <w:rsid w:val="003C4824"/>
    <w:rsid w:val="003C6709"/>
    <w:rsid w:val="003C7A83"/>
    <w:rsid w:val="003D0820"/>
    <w:rsid w:val="003D13AC"/>
    <w:rsid w:val="003D3836"/>
    <w:rsid w:val="003D4DE8"/>
    <w:rsid w:val="003D58AB"/>
    <w:rsid w:val="003D5B91"/>
    <w:rsid w:val="003E2B88"/>
    <w:rsid w:val="003E3909"/>
    <w:rsid w:val="003E4FB0"/>
    <w:rsid w:val="003E6371"/>
    <w:rsid w:val="003F5867"/>
    <w:rsid w:val="004008D1"/>
    <w:rsid w:val="00401F44"/>
    <w:rsid w:val="0040346B"/>
    <w:rsid w:val="00403763"/>
    <w:rsid w:val="00407304"/>
    <w:rsid w:val="00413B51"/>
    <w:rsid w:val="004163C1"/>
    <w:rsid w:val="00416806"/>
    <w:rsid w:val="004170DC"/>
    <w:rsid w:val="004215C5"/>
    <w:rsid w:val="00422333"/>
    <w:rsid w:val="004259DC"/>
    <w:rsid w:val="00425F07"/>
    <w:rsid w:val="00426C22"/>
    <w:rsid w:val="00430FE6"/>
    <w:rsid w:val="0043115C"/>
    <w:rsid w:val="00433F0B"/>
    <w:rsid w:val="00437E61"/>
    <w:rsid w:val="00444A7F"/>
    <w:rsid w:val="00444BAC"/>
    <w:rsid w:val="00451EC0"/>
    <w:rsid w:val="004543E3"/>
    <w:rsid w:val="0045491D"/>
    <w:rsid w:val="00454ECC"/>
    <w:rsid w:val="004559EE"/>
    <w:rsid w:val="00457BD5"/>
    <w:rsid w:val="00457DF6"/>
    <w:rsid w:val="00462795"/>
    <w:rsid w:val="00463250"/>
    <w:rsid w:val="004656D7"/>
    <w:rsid w:val="004701B2"/>
    <w:rsid w:val="00472312"/>
    <w:rsid w:val="0047377B"/>
    <w:rsid w:val="00480C54"/>
    <w:rsid w:val="004848BC"/>
    <w:rsid w:val="00485602"/>
    <w:rsid w:val="00485ABA"/>
    <w:rsid w:val="004915EF"/>
    <w:rsid w:val="00496664"/>
    <w:rsid w:val="004B1E8A"/>
    <w:rsid w:val="004C14BB"/>
    <w:rsid w:val="004C58BC"/>
    <w:rsid w:val="004D45F4"/>
    <w:rsid w:val="004E1B3E"/>
    <w:rsid w:val="004E5B91"/>
    <w:rsid w:val="004E5E3F"/>
    <w:rsid w:val="004F233F"/>
    <w:rsid w:val="00504E81"/>
    <w:rsid w:val="00504FF3"/>
    <w:rsid w:val="00507B17"/>
    <w:rsid w:val="00510182"/>
    <w:rsid w:val="00510F94"/>
    <w:rsid w:val="00511857"/>
    <w:rsid w:val="005240F4"/>
    <w:rsid w:val="00525BA5"/>
    <w:rsid w:val="00526FA2"/>
    <w:rsid w:val="00527777"/>
    <w:rsid w:val="00527C9F"/>
    <w:rsid w:val="00533062"/>
    <w:rsid w:val="005338E1"/>
    <w:rsid w:val="00537453"/>
    <w:rsid w:val="005376FE"/>
    <w:rsid w:val="0054023D"/>
    <w:rsid w:val="005415E5"/>
    <w:rsid w:val="00543969"/>
    <w:rsid w:val="00547076"/>
    <w:rsid w:val="00547CA9"/>
    <w:rsid w:val="00547E91"/>
    <w:rsid w:val="00551C45"/>
    <w:rsid w:val="00555314"/>
    <w:rsid w:val="005571B0"/>
    <w:rsid w:val="005575D2"/>
    <w:rsid w:val="00560017"/>
    <w:rsid w:val="00564730"/>
    <w:rsid w:val="00565585"/>
    <w:rsid w:val="0057036D"/>
    <w:rsid w:val="00571E5E"/>
    <w:rsid w:val="00581FFD"/>
    <w:rsid w:val="00583EB2"/>
    <w:rsid w:val="00584351"/>
    <w:rsid w:val="005866B0"/>
    <w:rsid w:val="005A27B1"/>
    <w:rsid w:val="005A3442"/>
    <w:rsid w:val="005A563B"/>
    <w:rsid w:val="005B0773"/>
    <w:rsid w:val="005B240F"/>
    <w:rsid w:val="005B46A9"/>
    <w:rsid w:val="005B7BE3"/>
    <w:rsid w:val="005C0EEF"/>
    <w:rsid w:val="005C2F04"/>
    <w:rsid w:val="005C38C0"/>
    <w:rsid w:val="005C3E9F"/>
    <w:rsid w:val="005C43A5"/>
    <w:rsid w:val="005C4A3E"/>
    <w:rsid w:val="005C6C39"/>
    <w:rsid w:val="005C7FC3"/>
    <w:rsid w:val="005D178D"/>
    <w:rsid w:val="005D1D0F"/>
    <w:rsid w:val="005D40DB"/>
    <w:rsid w:val="005D5B18"/>
    <w:rsid w:val="005E0100"/>
    <w:rsid w:val="005E53B5"/>
    <w:rsid w:val="005E6827"/>
    <w:rsid w:val="005F6770"/>
    <w:rsid w:val="005F69A8"/>
    <w:rsid w:val="005F7DD2"/>
    <w:rsid w:val="00602070"/>
    <w:rsid w:val="00604EEA"/>
    <w:rsid w:val="0060505A"/>
    <w:rsid w:val="006070EB"/>
    <w:rsid w:val="0061035E"/>
    <w:rsid w:val="00610CD5"/>
    <w:rsid w:val="006122AD"/>
    <w:rsid w:val="00617066"/>
    <w:rsid w:val="00621F6E"/>
    <w:rsid w:val="006233F9"/>
    <w:rsid w:val="0062716E"/>
    <w:rsid w:val="00646F3B"/>
    <w:rsid w:val="00651D24"/>
    <w:rsid w:val="00654867"/>
    <w:rsid w:val="00656F4B"/>
    <w:rsid w:val="00660BE8"/>
    <w:rsid w:val="006679F0"/>
    <w:rsid w:val="00667BCA"/>
    <w:rsid w:val="00672464"/>
    <w:rsid w:val="00673C45"/>
    <w:rsid w:val="00673D64"/>
    <w:rsid w:val="00677F5F"/>
    <w:rsid w:val="00682CAB"/>
    <w:rsid w:val="00683E9F"/>
    <w:rsid w:val="00685D97"/>
    <w:rsid w:val="0068718F"/>
    <w:rsid w:val="00690A73"/>
    <w:rsid w:val="00691560"/>
    <w:rsid w:val="00691B39"/>
    <w:rsid w:val="00692A28"/>
    <w:rsid w:val="00693BB7"/>
    <w:rsid w:val="006941CA"/>
    <w:rsid w:val="006A15E5"/>
    <w:rsid w:val="006A6F56"/>
    <w:rsid w:val="006A7FC2"/>
    <w:rsid w:val="006B2820"/>
    <w:rsid w:val="006B581B"/>
    <w:rsid w:val="006B76BE"/>
    <w:rsid w:val="006B77E5"/>
    <w:rsid w:val="006C02E6"/>
    <w:rsid w:val="006C11C9"/>
    <w:rsid w:val="006C2FB7"/>
    <w:rsid w:val="006C33CF"/>
    <w:rsid w:val="006C3709"/>
    <w:rsid w:val="006C676A"/>
    <w:rsid w:val="006C6EBD"/>
    <w:rsid w:val="006C7319"/>
    <w:rsid w:val="006D195F"/>
    <w:rsid w:val="006D39F0"/>
    <w:rsid w:val="006D4728"/>
    <w:rsid w:val="006D5D74"/>
    <w:rsid w:val="006E0548"/>
    <w:rsid w:val="006E1B31"/>
    <w:rsid w:val="006E416E"/>
    <w:rsid w:val="006E5321"/>
    <w:rsid w:val="006E56FC"/>
    <w:rsid w:val="006E677A"/>
    <w:rsid w:val="006E688C"/>
    <w:rsid w:val="006F1C52"/>
    <w:rsid w:val="006F6428"/>
    <w:rsid w:val="006F66EC"/>
    <w:rsid w:val="006F7405"/>
    <w:rsid w:val="00704539"/>
    <w:rsid w:val="00704FC0"/>
    <w:rsid w:val="00714C86"/>
    <w:rsid w:val="00716231"/>
    <w:rsid w:val="00716624"/>
    <w:rsid w:val="007201F2"/>
    <w:rsid w:val="00723449"/>
    <w:rsid w:val="00724CD5"/>
    <w:rsid w:val="007272F7"/>
    <w:rsid w:val="00732B2C"/>
    <w:rsid w:val="007439BE"/>
    <w:rsid w:val="00744CA7"/>
    <w:rsid w:val="007452E4"/>
    <w:rsid w:val="007463DC"/>
    <w:rsid w:val="007503D7"/>
    <w:rsid w:val="00750A3D"/>
    <w:rsid w:val="0076264E"/>
    <w:rsid w:val="007662CC"/>
    <w:rsid w:val="00766DAF"/>
    <w:rsid w:val="00774669"/>
    <w:rsid w:val="007802E7"/>
    <w:rsid w:val="00781F6E"/>
    <w:rsid w:val="007866E5"/>
    <w:rsid w:val="00786CE9"/>
    <w:rsid w:val="007921B2"/>
    <w:rsid w:val="0079545B"/>
    <w:rsid w:val="00795A8F"/>
    <w:rsid w:val="007A02AD"/>
    <w:rsid w:val="007A213A"/>
    <w:rsid w:val="007A6320"/>
    <w:rsid w:val="007B1285"/>
    <w:rsid w:val="007B5E34"/>
    <w:rsid w:val="007B63F8"/>
    <w:rsid w:val="007C1067"/>
    <w:rsid w:val="007C1E03"/>
    <w:rsid w:val="007C3C1C"/>
    <w:rsid w:val="007C559F"/>
    <w:rsid w:val="007C746B"/>
    <w:rsid w:val="007C7881"/>
    <w:rsid w:val="007D5964"/>
    <w:rsid w:val="007E0C3E"/>
    <w:rsid w:val="007E1ADC"/>
    <w:rsid w:val="007E3718"/>
    <w:rsid w:val="007E3E1E"/>
    <w:rsid w:val="007F05E6"/>
    <w:rsid w:val="007F1184"/>
    <w:rsid w:val="007F2ABB"/>
    <w:rsid w:val="007F595D"/>
    <w:rsid w:val="007F67C1"/>
    <w:rsid w:val="007F6DA7"/>
    <w:rsid w:val="00800142"/>
    <w:rsid w:val="00800414"/>
    <w:rsid w:val="0080181E"/>
    <w:rsid w:val="0080207E"/>
    <w:rsid w:val="00804980"/>
    <w:rsid w:val="008049D6"/>
    <w:rsid w:val="00810126"/>
    <w:rsid w:val="00810DFC"/>
    <w:rsid w:val="00812CB5"/>
    <w:rsid w:val="00816E9E"/>
    <w:rsid w:val="008173EC"/>
    <w:rsid w:val="00817558"/>
    <w:rsid w:val="0082264D"/>
    <w:rsid w:val="008262E3"/>
    <w:rsid w:val="00826F8E"/>
    <w:rsid w:val="008273A7"/>
    <w:rsid w:val="008328E7"/>
    <w:rsid w:val="008432CD"/>
    <w:rsid w:val="00843F7D"/>
    <w:rsid w:val="008468A3"/>
    <w:rsid w:val="00853463"/>
    <w:rsid w:val="00861285"/>
    <w:rsid w:val="0086641F"/>
    <w:rsid w:val="00866FDA"/>
    <w:rsid w:val="0088268A"/>
    <w:rsid w:val="0088284A"/>
    <w:rsid w:val="00891963"/>
    <w:rsid w:val="00894826"/>
    <w:rsid w:val="0089732F"/>
    <w:rsid w:val="008A2806"/>
    <w:rsid w:val="008A5C90"/>
    <w:rsid w:val="008A7077"/>
    <w:rsid w:val="008B5033"/>
    <w:rsid w:val="008B5CB9"/>
    <w:rsid w:val="008B6C01"/>
    <w:rsid w:val="008C2E1D"/>
    <w:rsid w:val="008C316B"/>
    <w:rsid w:val="008C3F6A"/>
    <w:rsid w:val="008D10CA"/>
    <w:rsid w:val="008D1F20"/>
    <w:rsid w:val="008D201F"/>
    <w:rsid w:val="008D441F"/>
    <w:rsid w:val="008D4BEC"/>
    <w:rsid w:val="008D51E4"/>
    <w:rsid w:val="008E1460"/>
    <w:rsid w:val="008F1A37"/>
    <w:rsid w:val="008F28BE"/>
    <w:rsid w:val="008F73BE"/>
    <w:rsid w:val="008F7CE4"/>
    <w:rsid w:val="00902CAF"/>
    <w:rsid w:val="00902EAD"/>
    <w:rsid w:val="009066FF"/>
    <w:rsid w:val="00911E40"/>
    <w:rsid w:val="0091200E"/>
    <w:rsid w:val="009127F8"/>
    <w:rsid w:val="00916A68"/>
    <w:rsid w:val="0091718F"/>
    <w:rsid w:val="00921747"/>
    <w:rsid w:val="00921E4F"/>
    <w:rsid w:val="00925140"/>
    <w:rsid w:val="009253F0"/>
    <w:rsid w:val="00925641"/>
    <w:rsid w:val="009257D7"/>
    <w:rsid w:val="00926D51"/>
    <w:rsid w:val="00927FA3"/>
    <w:rsid w:val="009308A7"/>
    <w:rsid w:val="00930917"/>
    <w:rsid w:val="009315E0"/>
    <w:rsid w:val="00931634"/>
    <w:rsid w:val="0093209E"/>
    <w:rsid w:val="0093230C"/>
    <w:rsid w:val="00933704"/>
    <w:rsid w:val="009368E4"/>
    <w:rsid w:val="00936A41"/>
    <w:rsid w:val="00937ADD"/>
    <w:rsid w:val="00942FB7"/>
    <w:rsid w:val="009444F3"/>
    <w:rsid w:val="009457DC"/>
    <w:rsid w:val="0095007B"/>
    <w:rsid w:val="00950670"/>
    <w:rsid w:val="00950837"/>
    <w:rsid w:val="00951476"/>
    <w:rsid w:val="00956829"/>
    <w:rsid w:val="00957B1E"/>
    <w:rsid w:val="00961555"/>
    <w:rsid w:val="00963A78"/>
    <w:rsid w:val="0097124F"/>
    <w:rsid w:val="00976730"/>
    <w:rsid w:val="009813F9"/>
    <w:rsid w:val="0098191C"/>
    <w:rsid w:val="0098341F"/>
    <w:rsid w:val="009864E5"/>
    <w:rsid w:val="00987013"/>
    <w:rsid w:val="009870FF"/>
    <w:rsid w:val="009925DF"/>
    <w:rsid w:val="0099756F"/>
    <w:rsid w:val="00997BE3"/>
    <w:rsid w:val="009A12D0"/>
    <w:rsid w:val="009A231C"/>
    <w:rsid w:val="009A332E"/>
    <w:rsid w:val="009A4B7C"/>
    <w:rsid w:val="009B2A52"/>
    <w:rsid w:val="009B3F70"/>
    <w:rsid w:val="009B4548"/>
    <w:rsid w:val="009B4A20"/>
    <w:rsid w:val="009C0493"/>
    <w:rsid w:val="009C2CBD"/>
    <w:rsid w:val="009C44D7"/>
    <w:rsid w:val="009C6D1B"/>
    <w:rsid w:val="009D237C"/>
    <w:rsid w:val="009D24BB"/>
    <w:rsid w:val="009D34D4"/>
    <w:rsid w:val="009D3921"/>
    <w:rsid w:val="009D7963"/>
    <w:rsid w:val="009E053C"/>
    <w:rsid w:val="009E05FE"/>
    <w:rsid w:val="009E2671"/>
    <w:rsid w:val="009E54C6"/>
    <w:rsid w:val="009E54DE"/>
    <w:rsid w:val="009F0D92"/>
    <w:rsid w:val="009F7B0E"/>
    <w:rsid w:val="00A02F84"/>
    <w:rsid w:val="00A0655D"/>
    <w:rsid w:val="00A10A16"/>
    <w:rsid w:val="00A12E22"/>
    <w:rsid w:val="00A1523C"/>
    <w:rsid w:val="00A25229"/>
    <w:rsid w:val="00A26639"/>
    <w:rsid w:val="00A26EDD"/>
    <w:rsid w:val="00A36CBF"/>
    <w:rsid w:val="00A375CD"/>
    <w:rsid w:val="00A43E44"/>
    <w:rsid w:val="00A443A1"/>
    <w:rsid w:val="00A464D1"/>
    <w:rsid w:val="00A46AAC"/>
    <w:rsid w:val="00A50C13"/>
    <w:rsid w:val="00A510C3"/>
    <w:rsid w:val="00A54250"/>
    <w:rsid w:val="00A57E33"/>
    <w:rsid w:val="00A638E6"/>
    <w:rsid w:val="00A6582A"/>
    <w:rsid w:val="00A7026E"/>
    <w:rsid w:val="00A708A7"/>
    <w:rsid w:val="00A70D56"/>
    <w:rsid w:val="00A72B93"/>
    <w:rsid w:val="00A73E3A"/>
    <w:rsid w:val="00A75E03"/>
    <w:rsid w:val="00A76524"/>
    <w:rsid w:val="00A76739"/>
    <w:rsid w:val="00A76EFE"/>
    <w:rsid w:val="00A80713"/>
    <w:rsid w:val="00A82093"/>
    <w:rsid w:val="00A9036D"/>
    <w:rsid w:val="00A956DF"/>
    <w:rsid w:val="00A96688"/>
    <w:rsid w:val="00AA00B3"/>
    <w:rsid w:val="00AA546B"/>
    <w:rsid w:val="00AA59AA"/>
    <w:rsid w:val="00AA5BAD"/>
    <w:rsid w:val="00AA6F9B"/>
    <w:rsid w:val="00AA71DE"/>
    <w:rsid w:val="00AB264A"/>
    <w:rsid w:val="00AB46B4"/>
    <w:rsid w:val="00AB4B1E"/>
    <w:rsid w:val="00AB5EF6"/>
    <w:rsid w:val="00AC30F0"/>
    <w:rsid w:val="00AC76F0"/>
    <w:rsid w:val="00AD05D5"/>
    <w:rsid w:val="00AD0A5C"/>
    <w:rsid w:val="00AD323A"/>
    <w:rsid w:val="00AD6712"/>
    <w:rsid w:val="00AE080E"/>
    <w:rsid w:val="00AE5189"/>
    <w:rsid w:val="00AF2868"/>
    <w:rsid w:val="00AF2C46"/>
    <w:rsid w:val="00AF30A2"/>
    <w:rsid w:val="00AF4A55"/>
    <w:rsid w:val="00AF50D9"/>
    <w:rsid w:val="00B12E54"/>
    <w:rsid w:val="00B12F00"/>
    <w:rsid w:val="00B15E22"/>
    <w:rsid w:val="00B21C45"/>
    <w:rsid w:val="00B24C2E"/>
    <w:rsid w:val="00B25BE9"/>
    <w:rsid w:val="00B2719A"/>
    <w:rsid w:val="00B31A64"/>
    <w:rsid w:val="00B335AF"/>
    <w:rsid w:val="00B45594"/>
    <w:rsid w:val="00B521CE"/>
    <w:rsid w:val="00B55185"/>
    <w:rsid w:val="00B62B0A"/>
    <w:rsid w:val="00B63C0D"/>
    <w:rsid w:val="00B64FA4"/>
    <w:rsid w:val="00B65861"/>
    <w:rsid w:val="00B66FD8"/>
    <w:rsid w:val="00B715BA"/>
    <w:rsid w:val="00B73817"/>
    <w:rsid w:val="00B74CBE"/>
    <w:rsid w:val="00B81046"/>
    <w:rsid w:val="00B82FF8"/>
    <w:rsid w:val="00B97D37"/>
    <w:rsid w:val="00BA37E0"/>
    <w:rsid w:val="00BA4CA1"/>
    <w:rsid w:val="00BA5809"/>
    <w:rsid w:val="00BB09B9"/>
    <w:rsid w:val="00BB2573"/>
    <w:rsid w:val="00BB2D26"/>
    <w:rsid w:val="00BC2D70"/>
    <w:rsid w:val="00BC4CE1"/>
    <w:rsid w:val="00BC78B5"/>
    <w:rsid w:val="00BC7CFC"/>
    <w:rsid w:val="00BD7472"/>
    <w:rsid w:val="00BE07A3"/>
    <w:rsid w:val="00BE1AEA"/>
    <w:rsid w:val="00BE1FAE"/>
    <w:rsid w:val="00BE30F6"/>
    <w:rsid w:val="00BE5071"/>
    <w:rsid w:val="00BE5E9E"/>
    <w:rsid w:val="00BE778E"/>
    <w:rsid w:val="00BF2D70"/>
    <w:rsid w:val="00C00A6F"/>
    <w:rsid w:val="00C013A9"/>
    <w:rsid w:val="00C04437"/>
    <w:rsid w:val="00C046AF"/>
    <w:rsid w:val="00C050AB"/>
    <w:rsid w:val="00C123C4"/>
    <w:rsid w:val="00C1371C"/>
    <w:rsid w:val="00C16A11"/>
    <w:rsid w:val="00C17DC8"/>
    <w:rsid w:val="00C21187"/>
    <w:rsid w:val="00C21BC0"/>
    <w:rsid w:val="00C227B0"/>
    <w:rsid w:val="00C30413"/>
    <w:rsid w:val="00C41300"/>
    <w:rsid w:val="00C41D35"/>
    <w:rsid w:val="00C43DD0"/>
    <w:rsid w:val="00C44EF3"/>
    <w:rsid w:val="00C53A63"/>
    <w:rsid w:val="00C56603"/>
    <w:rsid w:val="00C576E0"/>
    <w:rsid w:val="00C650A6"/>
    <w:rsid w:val="00C74359"/>
    <w:rsid w:val="00C7735D"/>
    <w:rsid w:val="00C83127"/>
    <w:rsid w:val="00C84FE4"/>
    <w:rsid w:val="00C85078"/>
    <w:rsid w:val="00C87429"/>
    <w:rsid w:val="00C87DEB"/>
    <w:rsid w:val="00CA037E"/>
    <w:rsid w:val="00CA3647"/>
    <w:rsid w:val="00CA6A59"/>
    <w:rsid w:val="00CA7212"/>
    <w:rsid w:val="00CB07A0"/>
    <w:rsid w:val="00CB1355"/>
    <w:rsid w:val="00CB2349"/>
    <w:rsid w:val="00CB29B0"/>
    <w:rsid w:val="00CB2EE4"/>
    <w:rsid w:val="00CB6EE3"/>
    <w:rsid w:val="00CC188C"/>
    <w:rsid w:val="00CC2CBA"/>
    <w:rsid w:val="00CD3130"/>
    <w:rsid w:val="00CD32E0"/>
    <w:rsid w:val="00CD48B5"/>
    <w:rsid w:val="00CF0F44"/>
    <w:rsid w:val="00CF78D3"/>
    <w:rsid w:val="00D0095F"/>
    <w:rsid w:val="00D011F9"/>
    <w:rsid w:val="00D02919"/>
    <w:rsid w:val="00D03D2A"/>
    <w:rsid w:val="00D05BD3"/>
    <w:rsid w:val="00D110D1"/>
    <w:rsid w:val="00D120D1"/>
    <w:rsid w:val="00D12E4C"/>
    <w:rsid w:val="00D13E6B"/>
    <w:rsid w:val="00D1420D"/>
    <w:rsid w:val="00D232F4"/>
    <w:rsid w:val="00D23DFE"/>
    <w:rsid w:val="00D23E60"/>
    <w:rsid w:val="00D255EC"/>
    <w:rsid w:val="00D269EA"/>
    <w:rsid w:val="00D2755E"/>
    <w:rsid w:val="00D310DA"/>
    <w:rsid w:val="00D32EB5"/>
    <w:rsid w:val="00D36C6B"/>
    <w:rsid w:val="00D36C88"/>
    <w:rsid w:val="00D40F4A"/>
    <w:rsid w:val="00D41054"/>
    <w:rsid w:val="00D4255E"/>
    <w:rsid w:val="00D452F9"/>
    <w:rsid w:val="00D478A4"/>
    <w:rsid w:val="00D53335"/>
    <w:rsid w:val="00D6490A"/>
    <w:rsid w:val="00D6693E"/>
    <w:rsid w:val="00D678BE"/>
    <w:rsid w:val="00D70149"/>
    <w:rsid w:val="00D8564C"/>
    <w:rsid w:val="00D92294"/>
    <w:rsid w:val="00D9605A"/>
    <w:rsid w:val="00D96E18"/>
    <w:rsid w:val="00DA2CDF"/>
    <w:rsid w:val="00DA4AC5"/>
    <w:rsid w:val="00DC014F"/>
    <w:rsid w:val="00DC25B6"/>
    <w:rsid w:val="00DC3D04"/>
    <w:rsid w:val="00DC3D4E"/>
    <w:rsid w:val="00DC4972"/>
    <w:rsid w:val="00DC60C7"/>
    <w:rsid w:val="00DD0FF5"/>
    <w:rsid w:val="00DD1169"/>
    <w:rsid w:val="00DD160D"/>
    <w:rsid w:val="00DD2001"/>
    <w:rsid w:val="00DD402A"/>
    <w:rsid w:val="00DD7369"/>
    <w:rsid w:val="00DD74D0"/>
    <w:rsid w:val="00DE0598"/>
    <w:rsid w:val="00DE1326"/>
    <w:rsid w:val="00DE1DD6"/>
    <w:rsid w:val="00DE48B0"/>
    <w:rsid w:val="00DE55D3"/>
    <w:rsid w:val="00DE6F33"/>
    <w:rsid w:val="00DF3778"/>
    <w:rsid w:val="00DF62D1"/>
    <w:rsid w:val="00DF64FA"/>
    <w:rsid w:val="00E01C38"/>
    <w:rsid w:val="00E05BD9"/>
    <w:rsid w:val="00E05CCA"/>
    <w:rsid w:val="00E15B03"/>
    <w:rsid w:val="00E21BDB"/>
    <w:rsid w:val="00E24306"/>
    <w:rsid w:val="00E254CA"/>
    <w:rsid w:val="00E26743"/>
    <w:rsid w:val="00E319F8"/>
    <w:rsid w:val="00E32A47"/>
    <w:rsid w:val="00E345B5"/>
    <w:rsid w:val="00E362D4"/>
    <w:rsid w:val="00E444C4"/>
    <w:rsid w:val="00E4582E"/>
    <w:rsid w:val="00E467F1"/>
    <w:rsid w:val="00E53697"/>
    <w:rsid w:val="00E53B02"/>
    <w:rsid w:val="00E53D84"/>
    <w:rsid w:val="00E55E5D"/>
    <w:rsid w:val="00E56AAD"/>
    <w:rsid w:val="00E60B88"/>
    <w:rsid w:val="00E61B54"/>
    <w:rsid w:val="00E61C08"/>
    <w:rsid w:val="00E66AEB"/>
    <w:rsid w:val="00E670F3"/>
    <w:rsid w:val="00E67E8B"/>
    <w:rsid w:val="00E713A3"/>
    <w:rsid w:val="00E747CF"/>
    <w:rsid w:val="00E77918"/>
    <w:rsid w:val="00E80E5E"/>
    <w:rsid w:val="00E831AF"/>
    <w:rsid w:val="00E84E17"/>
    <w:rsid w:val="00E90B43"/>
    <w:rsid w:val="00E94E36"/>
    <w:rsid w:val="00EA19B1"/>
    <w:rsid w:val="00EB5BCE"/>
    <w:rsid w:val="00EB7AB9"/>
    <w:rsid w:val="00EC144B"/>
    <w:rsid w:val="00ED1AE6"/>
    <w:rsid w:val="00ED48D6"/>
    <w:rsid w:val="00ED7F0C"/>
    <w:rsid w:val="00EE4875"/>
    <w:rsid w:val="00EF046A"/>
    <w:rsid w:val="00EF3881"/>
    <w:rsid w:val="00EF430E"/>
    <w:rsid w:val="00EF520B"/>
    <w:rsid w:val="00EF6464"/>
    <w:rsid w:val="00F03CCC"/>
    <w:rsid w:val="00F05BB9"/>
    <w:rsid w:val="00F14E8A"/>
    <w:rsid w:val="00F16358"/>
    <w:rsid w:val="00F17533"/>
    <w:rsid w:val="00F17A5B"/>
    <w:rsid w:val="00F21ED9"/>
    <w:rsid w:val="00F22D92"/>
    <w:rsid w:val="00F26A29"/>
    <w:rsid w:val="00F26B93"/>
    <w:rsid w:val="00F3123C"/>
    <w:rsid w:val="00F31A5B"/>
    <w:rsid w:val="00F31C57"/>
    <w:rsid w:val="00F33954"/>
    <w:rsid w:val="00F33DAE"/>
    <w:rsid w:val="00F34C4C"/>
    <w:rsid w:val="00F404C5"/>
    <w:rsid w:val="00F432F0"/>
    <w:rsid w:val="00F448F2"/>
    <w:rsid w:val="00F50146"/>
    <w:rsid w:val="00F506DA"/>
    <w:rsid w:val="00F513F1"/>
    <w:rsid w:val="00F53527"/>
    <w:rsid w:val="00F555D7"/>
    <w:rsid w:val="00F57E02"/>
    <w:rsid w:val="00F709FA"/>
    <w:rsid w:val="00F70FE3"/>
    <w:rsid w:val="00F71626"/>
    <w:rsid w:val="00F91738"/>
    <w:rsid w:val="00F91D11"/>
    <w:rsid w:val="00F9211A"/>
    <w:rsid w:val="00F92C40"/>
    <w:rsid w:val="00F93620"/>
    <w:rsid w:val="00F937D6"/>
    <w:rsid w:val="00F95FEE"/>
    <w:rsid w:val="00FA1D6C"/>
    <w:rsid w:val="00FA221F"/>
    <w:rsid w:val="00FA22C4"/>
    <w:rsid w:val="00FA5280"/>
    <w:rsid w:val="00FA5352"/>
    <w:rsid w:val="00FB335C"/>
    <w:rsid w:val="00FB773E"/>
    <w:rsid w:val="00FC15DD"/>
    <w:rsid w:val="00FC1C40"/>
    <w:rsid w:val="00FC28CA"/>
    <w:rsid w:val="00FC3011"/>
    <w:rsid w:val="00FC4074"/>
    <w:rsid w:val="00FC4093"/>
    <w:rsid w:val="00FC4757"/>
    <w:rsid w:val="00FC6270"/>
    <w:rsid w:val="00FD0AAE"/>
    <w:rsid w:val="00FD36E6"/>
    <w:rsid w:val="00FD4961"/>
    <w:rsid w:val="00FE203D"/>
    <w:rsid w:val="00FE5249"/>
    <w:rsid w:val="00FE7D3B"/>
    <w:rsid w:val="00FF069D"/>
    <w:rsid w:val="00FF45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9243"/>
  <w15:chartTrackingRefBased/>
  <w15:docId w15:val="{321151D6-CDDE-49F5-ACD8-F7DED860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04"/>
    <w:rPr>
      <w:rFonts w:ascii="Times New Roman" w:eastAsia="Times New Roman" w:hAnsi="Times New Roman" w:cs="Times New Roman"/>
      <w:szCs w:val="24"/>
    </w:rPr>
  </w:style>
  <w:style w:type="paragraph" w:styleId="Heading1">
    <w:name w:val="heading 1"/>
    <w:basedOn w:val="Normal"/>
    <w:link w:val="Heading1Char"/>
    <w:uiPriority w:val="9"/>
    <w:qFormat/>
    <w:rsid w:val="00266E0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66E04"/>
    <w:pPr>
      <w:keepNext/>
      <w:keepLines/>
      <w:spacing w:before="4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266E04"/>
    <w:pPr>
      <w:keepNext/>
      <w:keepLines/>
      <w:spacing w:before="40"/>
      <w:outlineLvl w:val="2"/>
    </w:pPr>
    <w:rPr>
      <w:rFonts w:asciiTheme="majorHAnsi" w:eastAsiaTheme="majorEastAsia" w:hAnsiTheme="majorHAnsi" w:cstheme="majorBidi"/>
      <w:color w:val="1F3763"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E04"/>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266E04"/>
    <w:rPr>
      <w:rFonts w:asciiTheme="majorHAnsi" w:eastAsiaTheme="majorEastAsia" w:hAnsiTheme="majorHAnsi" w:cstheme="majorBidi"/>
      <w:color w:val="1F3763" w:themeColor="accent1" w:themeShade="7F"/>
      <w:szCs w:val="24"/>
      <w:lang w:bidi="ar-SA"/>
    </w:rPr>
  </w:style>
  <w:style w:type="table" w:styleId="TableGrid">
    <w:name w:val="Table Grid"/>
    <w:basedOn w:val="TableNormal"/>
    <w:uiPriority w:val="59"/>
    <w:rsid w:val="00266E04"/>
    <w:rPr>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E04"/>
    <w:pPr>
      <w:ind w:left="720"/>
      <w:contextualSpacing/>
    </w:pPr>
    <w:rPr>
      <w:rFonts w:asciiTheme="minorHAnsi" w:eastAsiaTheme="minorHAnsi" w:hAnsiTheme="minorHAnsi" w:cstheme="minorBidi"/>
      <w:lang w:bidi="ar-SA"/>
    </w:rPr>
  </w:style>
  <w:style w:type="paragraph" w:styleId="Caption">
    <w:name w:val="caption"/>
    <w:basedOn w:val="Normal"/>
    <w:next w:val="Normal"/>
    <w:uiPriority w:val="35"/>
    <w:unhideWhenUsed/>
    <w:qFormat/>
    <w:rsid w:val="00266E04"/>
    <w:pPr>
      <w:spacing w:after="200"/>
    </w:pPr>
    <w:rPr>
      <w:rFonts w:asciiTheme="minorHAnsi" w:eastAsiaTheme="minorHAnsi" w:hAnsiTheme="minorHAnsi" w:cstheme="minorBidi"/>
      <w:i/>
      <w:iCs/>
      <w:color w:val="44546A" w:themeColor="text2"/>
      <w:sz w:val="18"/>
      <w:szCs w:val="18"/>
      <w:lang w:bidi="ar-SA"/>
    </w:rPr>
  </w:style>
  <w:style w:type="character" w:styleId="IntenseEmphasis">
    <w:name w:val="Intense Emphasis"/>
    <w:basedOn w:val="DefaultParagraphFont"/>
    <w:uiPriority w:val="21"/>
    <w:qFormat/>
    <w:rsid w:val="00266E04"/>
    <w:rPr>
      <w:i/>
      <w:iCs/>
      <w:color w:val="4472C4" w:themeColor="accent1"/>
    </w:rPr>
  </w:style>
  <w:style w:type="character" w:customStyle="1" w:styleId="title-text">
    <w:name w:val="title-text"/>
    <w:basedOn w:val="DefaultParagraphFont"/>
    <w:rsid w:val="00266E04"/>
  </w:style>
  <w:style w:type="character" w:styleId="CommentReference">
    <w:name w:val="annotation reference"/>
    <w:basedOn w:val="DefaultParagraphFont"/>
    <w:uiPriority w:val="99"/>
    <w:semiHidden/>
    <w:unhideWhenUsed/>
    <w:rsid w:val="00266E04"/>
    <w:rPr>
      <w:sz w:val="16"/>
      <w:szCs w:val="16"/>
    </w:rPr>
  </w:style>
  <w:style w:type="paragraph" w:styleId="CommentText">
    <w:name w:val="annotation text"/>
    <w:basedOn w:val="Normal"/>
    <w:link w:val="CommentTextChar"/>
    <w:uiPriority w:val="99"/>
    <w:unhideWhenUsed/>
    <w:rsid w:val="00266E04"/>
    <w:rPr>
      <w:sz w:val="20"/>
      <w:szCs w:val="20"/>
    </w:rPr>
  </w:style>
  <w:style w:type="character" w:customStyle="1" w:styleId="CommentTextChar">
    <w:name w:val="Comment Text Char"/>
    <w:basedOn w:val="DefaultParagraphFont"/>
    <w:link w:val="CommentText"/>
    <w:uiPriority w:val="99"/>
    <w:rsid w:val="00266E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6E04"/>
    <w:rPr>
      <w:b/>
      <w:bCs/>
    </w:rPr>
  </w:style>
  <w:style w:type="character" w:customStyle="1" w:styleId="CommentSubjectChar">
    <w:name w:val="Comment Subject Char"/>
    <w:basedOn w:val="CommentTextChar"/>
    <w:link w:val="CommentSubject"/>
    <w:uiPriority w:val="99"/>
    <w:semiHidden/>
    <w:rsid w:val="00266E0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66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E04"/>
    <w:rPr>
      <w:rFonts w:ascii="Segoe UI" w:eastAsia="Times New Roman" w:hAnsi="Segoe UI" w:cs="Segoe UI"/>
      <w:sz w:val="18"/>
      <w:szCs w:val="18"/>
    </w:rPr>
  </w:style>
  <w:style w:type="paragraph" w:styleId="Revision">
    <w:name w:val="Revision"/>
    <w:hidden/>
    <w:uiPriority w:val="99"/>
    <w:semiHidden/>
    <w:rsid w:val="00266E04"/>
    <w:rPr>
      <w:szCs w:val="24"/>
      <w:lang w:bidi="ar-SA"/>
    </w:rPr>
  </w:style>
  <w:style w:type="character" w:styleId="Hyperlink">
    <w:name w:val="Hyperlink"/>
    <w:basedOn w:val="DefaultParagraphFont"/>
    <w:uiPriority w:val="99"/>
    <w:unhideWhenUsed/>
    <w:rsid w:val="00266E04"/>
    <w:rPr>
      <w:color w:val="0563C1"/>
      <w:u w:val="single"/>
    </w:rPr>
  </w:style>
  <w:style w:type="character" w:styleId="FollowedHyperlink">
    <w:name w:val="FollowedHyperlink"/>
    <w:basedOn w:val="DefaultParagraphFont"/>
    <w:uiPriority w:val="99"/>
    <w:semiHidden/>
    <w:unhideWhenUsed/>
    <w:rsid w:val="00266E04"/>
    <w:rPr>
      <w:color w:val="954F72"/>
      <w:u w:val="single"/>
    </w:rPr>
  </w:style>
  <w:style w:type="paragraph" w:customStyle="1" w:styleId="msonormal0">
    <w:name w:val="msonormal"/>
    <w:basedOn w:val="Normal"/>
    <w:rsid w:val="00266E04"/>
    <w:pPr>
      <w:spacing w:before="100" w:beforeAutospacing="1" w:after="100" w:afterAutospacing="1"/>
    </w:pPr>
    <w:rPr>
      <w:lang w:bidi="ar-SA"/>
    </w:rPr>
  </w:style>
  <w:style w:type="paragraph" w:customStyle="1" w:styleId="xl63">
    <w:name w:val="xl63"/>
    <w:basedOn w:val="Normal"/>
    <w:rsid w:val="00266E04"/>
    <w:pPr>
      <w:spacing w:before="100" w:beforeAutospacing="1" w:after="100" w:afterAutospacing="1"/>
      <w:jc w:val="center"/>
      <w:textAlignment w:val="center"/>
    </w:pPr>
    <w:rPr>
      <w:lang w:bidi="ar-SA"/>
    </w:rPr>
  </w:style>
  <w:style w:type="paragraph" w:customStyle="1" w:styleId="xl64">
    <w:name w:val="xl64"/>
    <w:basedOn w:val="Normal"/>
    <w:rsid w:val="00266E04"/>
    <w:pPr>
      <w:spacing w:before="100" w:beforeAutospacing="1" w:after="100" w:afterAutospacing="1"/>
      <w:jc w:val="right"/>
      <w:textAlignment w:val="center"/>
    </w:pPr>
    <w:rPr>
      <w:lang w:bidi="ar-SA"/>
    </w:rPr>
  </w:style>
  <w:style w:type="paragraph" w:customStyle="1" w:styleId="xl65">
    <w:name w:val="xl65"/>
    <w:basedOn w:val="Normal"/>
    <w:rsid w:val="00266E04"/>
    <w:pPr>
      <w:spacing w:before="100" w:beforeAutospacing="1" w:after="100" w:afterAutospacing="1"/>
      <w:textAlignment w:val="center"/>
    </w:pPr>
    <w:rPr>
      <w:lang w:bidi="ar-SA"/>
    </w:rPr>
  </w:style>
  <w:style w:type="paragraph" w:customStyle="1" w:styleId="xl66">
    <w:name w:val="xl66"/>
    <w:basedOn w:val="Normal"/>
    <w:rsid w:val="00266E04"/>
    <w:pPr>
      <w:spacing w:before="100" w:beforeAutospacing="1" w:after="100" w:afterAutospacing="1"/>
      <w:textAlignment w:val="center"/>
    </w:pPr>
    <w:rPr>
      <w:b/>
      <w:bCs/>
      <w:lang w:bidi="ar-SA"/>
    </w:rPr>
  </w:style>
  <w:style w:type="paragraph" w:customStyle="1" w:styleId="xl67">
    <w:name w:val="xl67"/>
    <w:basedOn w:val="Normal"/>
    <w:rsid w:val="00266E04"/>
    <w:pPr>
      <w:spacing w:before="100" w:beforeAutospacing="1" w:after="100" w:afterAutospacing="1"/>
      <w:textAlignment w:val="center"/>
    </w:pPr>
    <w:rPr>
      <w:lang w:bidi="ar-SA"/>
    </w:rPr>
  </w:style>
  <w:style w:type="paragraph" w:customStyle="1" w:styleId="xl68">
    <w:name w:val="xl68"/>
    <w:basedOn w:val="Normal"/>
    <w:rsid w:val="00266E04"/>
    <w:pPr>
      <w:spacing w:before="100" w:beforeAutospacing="1" w:after="100" w:afterAutospacing="1"/>
    </w:pPr>
    <w:rPr>
      <w:color w:val="FF0000"/>
      <w:lang w:bidi="ar-SA"/>
    </w:rPr>
  </w:style>
  <w:style w:type="paragraph" w:customStyle="1" w:styleId="xl69">
    <w:name w:val="xl69"/>
    <w:basedOn w:val="Normal"/>
    <w:rsid w:val="00266E04"/>
    <w:pPr>
      <w:spacing w:before="100" w:beforeAutospacing="1" w:after="100" w:afterAutospacing="1"/>
      <w:jc w:val="right"/>
      <w:textAlignment w:val="center"/>
    </w:pPr>
    <w:rPr>
      <w:lang w:bidi="ar-SA"/>
    </w:rPr>
  </w:style>
  <w:style w:type="paragraph" w:customStyle="1" w:styleId="xl70">
    <w:name w:val="xl70"/>
    <w:basedOn w:val="Normal"/>
    <w:rsid w:val="00266E04"/>
    <w:pPr>
      <w:spacing w:before="100" w:beforeAutospacing="1" w:after="100" w:afterAutospacing="1"/>
      <w:jc w:val="center"/>
      <w:textAlignment w:val="center"/>
    </w:pPr>
    <w:rPr>
      <w:lang w:bidi="ar-SA"/>
    </w:rPr>
  </w:style>
  <w:style w:type="paragraph" w:customStyle="1" w:styleId="xl71">
    <w:name w:val="xl71"/>
    <w:basedOn w:val="Normal"/>
    <w:rsid w:val="00266E04"/>
    <w:pPr>
      <w:spacing w:before="100" w:beforeAutospacing="1" w:after="100" w:afterAutospacing="1"/>
      <w:textAlignment w:val="center"/>
    </w:pPr>
    <w:rPr>
      <w:lang w:bidi="ar-SA"/>
    </w:rPr>
  </w:style>
  <w:style w:type="paragraph" w:customStyle="1" w:styleId="xl72">
    <w:name w:val="xl72"/>
    <w:basedOn w:val="Normal"/>
    <w:rsid w:val="00266E04"/>
    <w:pPr>
      <w:spacing w:before="100" w:beforeAutospacing="1" w:after="100" w:afterAutospacing="1"/>
      <w:textAlignment w:val="center"/>
    </w:pPr>
    <w:rPr>
      <w:lang w:bidi="ar-SA"/>
    </w:rPr>
  </w:style>
  <w:style w:type="paragraph" w:customStyle="1" w:styleId="xl73">
    <w:name w:val="xl73"/>
    <w:basedOn w:val="Normal"/>
    <w:rsid w:val="00266E04"/>
    <w:pPr>
      <w:spacing w:before="100" w:beforeAutospacing="1" w:after="100" w:afterAutospacing="1"/>
      <w:jc w:val="center"/>
    </w:pPr>
    <w:rPr>
      <w:lang w:bidi="ar-SA"/>
    </w:rPr>
  </w:style>
  <w:style w:type="table" w:styleId="PlainTable2">
    <w:name w:val="Plain Table 2"/>
    <w:basedOn w:val="TableNormal"/>
    <w:uiPriority w:val="42"/>
    <w:rsid w:val="00266E04"/>
    <w:rPr>
      <w:szCs w:val="24"/>
      <w:lang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66E04"/>
    <w:rPr>
      <w:color w:val="808080"/>
    </w:rPr>
  </w:style>
  <w:style w:type="paragraph" w:styleId="Header">
    <w:name w:val="header"/>
    <w:basedOn w:val="Normal"/>
    <w:link w:val="HeaderChar"/>
    <w:unhideWhenUsed/>
    <w:rsid w:val="00266E04"/>
    <w:pPr>
      <w:tabs>
        <w:tab w:val="center" w:pos="4680"/>
        <w:tab w:val="right" w:pos="9360"/>
      </w:tabs>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266E04"/>
    <w:rPr>
      <w:szCs w:val="24"/>
      <w:lang w:bidi="ar-SA"/>
    </w:rPr>
  </w:style>
  <w:style w:type="paragraph" w:styleId="Footer">
    <w:name w:val="footer"/>
    <w:basedOn w:val="Normal"/>
    <w:link w:val="FooterChar"/>
    <w:uiPriority w:val="99"/>
    <w:unhideWhenUsed/>
    <w:rsid w:val="00266E04"/>
    <w:pPr>
      <w:tabs>
        <w:tab w:val="center" w:pos="4680"/>
        <w:tab w:val="right" w:pos="9360"/>
      </w:tabs>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266E04"/>
    <w:rPr>
      <w:szCs w:val="24"/>
      <w:lang w:bidi="ar-SA"/>
    </w:rPr>
  </w:style>
  <w:style w:type="paragraph" w:styleId="FootnoteText">
    <w:name w:val="footnote text"/>
    <w:basedOn w:val="Normal"/>
    <w:link w:val="FootnoteTextChar"/>
    <w:uiPriority w:val="99"/>
    <w:semiHidden/>
    <w:unhideWhenUsed/>
    <w:rsid w:val="00266E04"/>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266E04"/>
    <w:rPr>
      <w:sz w:val="20"/>
      <w:szCs w:val="20"/>
      <w:lang w:bidi="ar-SA"/>
    </w:rPr>
  </w:style>
  <w:style w:type="character" w:styleId="FootnoteReference">
    <w:name w:val="footnote reference"/>
    <w:basedOn w:val="DefaultParagraphFont"/>
    <w:uiPriority w:val="99"/>
    <w:semiHidden/>
    <w:unhideWhenUsed/>
    <w:rsid w:val="00266E04"/>
    <w:rPr>
      <w:vertAlign w:val="superscript"/>
    </w:rPr>
  </w:style>
  <w:style w:type="character" w:styleId="EndnoteReference">
    <w:name w:val="endnote reference"/>
    <w:basedOn w:val="DefaultParagraphFont"/>
    <w:uiPriority w:val="99"/>
    <w:semiHidden/>
    <w:unhideWhenUsed/>
    <w:rsid w:val="00266E04"/>
    <w:rPr>
      <w:vertAlign w:val="superscript"/>
    </w:rPr>
  </w:style>
  <w:style w:type="paragraph" w:customStyle="1" w:styleId="EndNoteBibliographyTitle">
    <w:name w:val="EndNote Bibliography Title"/>
    <w:basedOn w:val="Normal"/>
    <w:link w:val="EndNoteBibliographyTitleChar"/>
    <w:rsid w:val="00266E04"/>
    <w:pPr>
      <w:jc w:val="center"/>
    </w:pPr>
    <w:rPr>
      <w:rFonts w:eastAsiaTheme="minorHAnsi"/>
      <w:lang w:bidi="ar-SA"/>
    </w:rPr>
  </w:style>
  <w:style w:type="character" w:customStyle="1" w:styleId="EndNoteBibliographyTitleChar">
    <w:name w:val="EndNote Bibliography Title Char"/>
    <w:basedOn w:val="DefaultParagraphFont"/>
    <w:link w:val="EndNoteBibliographyTitle"/>
    <w:rsid w:val="00266E04"/>
    <w:rPr>
      <w:rFonts w:ascii="Times New Roman" w:hAnsi="Times New Roman" w:cs="Times New Roman"/>
      <w:szCs w:val="24"/>
      <w:lang w:bidi="ar-SA"/>
    </w:rPr>
  </w:style>
  <w:style w:type="paragraph" w:customStyle="1" w:styleId="EndNoteBibliography">
    <w:name w:val="EndNote Bibliography"/>
    <w:basedOn w:val="Normal"/>
    <w:link w:val="EndNoteBibliographyChar"/>
    <w:rsid w:val="00266E04"/>
    <w:rPr>
      <w:rFonts w:eastAsiaTheme="minorHAnsi"/>
      <w:lang w:bidi="ar-SA"/>
    </w:rPr>
  </w:style>
  <w:style w:type="character" w:customStyle="1" w:styleId="EndNoteBibliographyChar">
    <w:name w:val="EndNote Bibliography Char"/>
    <w:basedOn w:val="DefaultParagraphFont"/>
    <w:link w:val="EndNoteBibliography"/>
    <w:rsid w:val="00266E04"/>
    <w:rPr>
      <w:rFonts w:ascii="Times New Roman" w:hAnsi="Times New Roman" w:cs="Times New Roman"/>
      <w:szCs w:val="24"/>
      <w:lang w:bidi="ar-SA"/>
    </w:rPr>
  </w:style>
  <w:style w:type="character" w:customStyle="1" w:styleId="UnresolvedMention1">
    <w:name w:val="Unresolved Mention1"/>
    <w:basedOn w:val="DefaultParagraphFont"/>
    <w:uiPriority w:val="99"/>
    <w:semiHidden/>
    <w:unhideWhenUsed/>
    <w:rsid w:val="00266E04"/>
    <w:rPr>
      <w:color w:val="605E5C"/>
      <w:shd w:val="clear" w:color="auto" w:fill="E1DFDD"/>
    </w:rPr>
  </w:style>
  <w:style w:type="paragraph" w:customStyle="1" w:styleId="EndNoteCategoryHeading">
    <w:name w:val="EndNote Category Heading"/>
    <w:basedOn w:val="Normal"/>
    <w:link w:val="EndNoteCategoryHeadingChar"/>
    <w:rsid w:val="00266E04"/>
    <w:pPr>
      <w:spacing w:before="120" w:after="120"/>
    </w:pPr>
    <w:rPr>
      <w:rFonts w:asciiTheme="minorHAnsi" w:eastAsiaTheme="minorHAnsi" w:hAnsiTheme="minorHAnsi" w:cstheme="minorBidi"/>
      <w:b/>
      <w:lang w:bidi="ar-SA"/>
    </w:rPr>
  </w:style>
  <w:style w:type="character" w:customStyle="1" w:styleId="EndNoteCategoryHeadingChar">
    <w:name w:val="EndNote Category Heading Char"/>
    <w:basedOn w:val="DefaultParagraphFont"/>
    <w:link w:val="EndNoteCategoryHeading"/>
    <w:rsid w:val="00266E04"/>
    <w:rPr>
      <w:b/>
      <w:szCs w:val="24"/>
      <w:lang w:bidi="ar-SA"/>
    </w:rPr>
  </w:style>
  <w:style w:type="character" w:customStyle="1" w:styleId="UnresolvedMention2">
    <w:name w:val="Unresolved Mention2"/>
    <w:basedOn w:val="DefaultParagraphFont"/>
    <w:uiPriority w:val="99"/>
    <w:semiHidden/>
    <w:unhideWhenUsed/>
    <w:rsid w:val="00266E04"/>
    <w:rPr>
      <w:color w:val="605E5C"/>
      <w:shd w:val="clear" w:color="auto" w:fill="E1DFDD"/>
    </w:rPr>
  </w:style>
  <w:style w:type="character" w:customStyle="1" w:styleId="UnresolvedMention3">
    <w:name w:val="Unresolved Mention3"/>
    <w:basedOn w:val="DefaultParagraphFont"/>
    <w:uiPriority w:val="99"/>
    <w:semiHidden/>
    <w:unhideWhenUsed/>
    <w:rsid w:val="00266E04"/>
    <w:rPr>
      <w:color w:val="605E5C"/>
      <w:shd w:val="clear" w:color="auto" w:fill="E1DFDD"/>
    </w:rPr>
  </w:style>
  <w:style w:type="character" w:customStyle="1" w:styleId="UnresolvedMention4">
    <w:name w:val="Unresolved Mention4"/>
    <w:basedOn w:val="DefaultParagraphFont"/>
    <w:uiPriority w:val="99"/>
    <w:semiHidden/>
    <w:unhideWhenUsed/>
    <w:rsid w:val="00266E04"/>
    <w:rPr>
      <w:color w:val="605E5C"/>
      <w:shd w:val="clear" w:color="auto" w:fill="E1DFDD"/>
    </w:rPr>
  </w:style>
  <w:style w:type="character" w:customStyle="1" w:styleId="UnresolvedMention5">
    <w:name w:val="Unresolved Mention5"/>
    <w:basedOn w:val="DefaultParagraphFont"/>
    <w:uiPriority w:val="99"/>
    <w:semiHidden/>
    <w:unhideWhenUsed/>
    <w:rsid w:val="00266E04"/>
    <w:rPr>
      <w:color w:val="605E5C"/>
      <w:shd w:val="clear" w:color="auto" w:fill="E1DFDD"/>
    </w:rPr>
  </w:style>
  <w:style w:type="character" w:customStyle="1" w:styleId="UnresolvedMention6">
    <w:name w:val="Unresolved Mention6"/>
    <w:basedOn w:val="DefaultParagraphFont"/>
    <w:uiPriority w:val="99"/>
    <w:semiHidden/>
    <w:unhideWhenUsed/>
    <w:rsid w:val="00266E04"/>
    <w:rPr>
      <w:color w:val="605E5C"/>
      <w:shd w:val="clear" w:color="auto" w:fill="E1DFDD"/>
    </w:rPr>
  </w:style>
  <w:style w:type="character" w:styleId="UnresolvedMention">
    <w:name w:val="Unresolved Mention"/>
    <w:basedOn w:val="DefaultParagraphFont"/>
    <w:uiPriority w:val="99"/>
    <w:semiHidden/>
    <w:unhideWhenUsed/>
    <w:rsid w:val="00266E04"/>
    <w:rPr>
      <w:color w:val="605E5C"/>
      <w:shd w:val="clear" w:color="auto" w:fill="E1DFDD"/>
    </w:rPr>
  </w:style>
  <w:style w:type="character" w:styleId="LineNumber">
    <w:name w:val="line number"/>
    <w:basedOn w:val="DefaultParagraphFont"/>
    <w:uiPriority w:val="99"/>
    <w:semiHidden/>
    <w:unhideWhenUsed/>
    <w:rsid w:val="00266E04"/>
  </w:style>
  <w:style w:type="character" w:customStyle="1" w:styleId="UnresolvedMention7">
    <w:name w:val="Unresolved Mention7"/>
    <w:basedOn w:val="DefaultParagraphFont"/>
    <w:uiPriority w:val="99"/>
    <w:semiHidden/>
    <w:unhideWhenUsed/>
    <w:rsid w:val="006D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ynata.co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8798C-5C00-40A7-A2EF-31E1CFEF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8233</Words>
  <Characters>46929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55052</CharactersWithSpaces>
  <SharedDoc>false</SharedDoc>
  <HLinks>
    <vt:vector size="36" baseType="variant">
      <vt:variant>
        <vt:i4>4128895</vt:i4>
      </vt:variant>
      <vt:variant>
        <vt:i4>21</vt:i4>
      </vt:variant>
      <vt:variant>
        <vt:i4>0</vt:i4>
      </vt:variant>
      <vt:variant>
        <vt:i4>5</vt:i4>
      </vt:variant>
      <vt:variant>
        <vt:lpwstr>https://www.dynata.com/</vt:lpwstr>
      </vt:variant>
      <vt:variant>
        <vt:lpwstr/>
      </vt:variant>
      <vt:variant>
        <vt:i4>6815760</vt:i4>
      </vt:variant>
      <vt:variant>
        <vt:i4>12</vt:i4>
      </vt:variant>
      <vt:variant>
        <vt:i4>0</vt:i4>
      </vt:variant>
      <vt:variant>
        <vt:i4>5</vt:i4>
      </vt:variant>
      <vt:variant>
        <vt:lpwstr>mailto:bjs.misra@gmail.com</vt:lpwstr>
      </vt:variant>
      <vt:variant>
        <vt:lpwstr/>
      </vt:variant>
      <vt:variant>
        <vt:i4>6225955</vt:i4>
      </vt:variant>
      <vt:variant>
        <vt:i4>9</vt:i4>
      </vt:variant>
      <vt:variant>
        <vt:i4>0</vt:i4>
      </vt:variant>
      <vt:variant>
        <vt:i4>5</vt:i4>
      </vt:variant>
      <vt:variant>
        <vt:lpwstr>mailto:bijesh.mishra@okstate.edu</vt:lpwstr>
      </vt:variant>
      <vt:variant>
        <vt:lpwstr/>
      </vt:variant>
      <vt:variant>
        <vt:i4>5374066</vt:i4>
      </vt:variant>
      <vt:variant>
        <vt:i4>6</vt:i4>
      </vt:variant>
      <vt:variant>
        <vt:i4>0</vt:i4>
      </vt:variant>
      <vt:variant>
        <vt:i4>5</vt:i4>
      </vt:variant>
      <vt:variant>
        <vt:lpwstr>mailto:bzm0094@auburn.edu</vt:lpwstr>
      </vt:variant>
      <vt:variant>
        <vt:lpwstr/>
      </vt:variant>
      <vt:variant>
        <vt:i4>5374066</vt:i4>
      </vt:variant>
      <vt:variant>
        <vt:i4>3</vt:i4>
      </vt:variant>
      <vt:variant>
        <vt:i4>0</vt:i4>
      </vt:variant>
      <vt:variant>
        <vt:i4>5</vt:i4>
      </vt:variant>
      <vt:variant>
        <vt:lpwstr>mailto:bzm0094@auburn.edu</vt:lpwstr>
      </vt:variant>
      <vt:variant>
        <vt:lpwstr/>
      </vt:variant>
      <vt:variant>
        <vt:i4>6225955</vt:i4>
      </vt:variant>
      <vt:variant>
        <vt:i4>0</vt:i4>
      </vt:variant>
      <vt:variant>
        <vt:i4>0</vt:i4>
      </vt:variant>
      <vt:variant>
        <vt:i4>5</vt:i4>
      </vt:variant>
      <vt:variant>
        <vt:lpwstr>mailto:bijesh.mishra@okstate.edu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Bijesh Mishra</cp:lastModifiedBy>
  <cp:revision>25</cp:revision>
  <cp:lastPrinted>2023-03-03T19:57:00Z</cp:lastPrinted>
  <dcterms:created xsi:type="dcterms:W3CDTF">2023-03-03T15:36:00Z</dcterms:created>
  <dcterms:modified xsi:type="dcterms:W3CDTF">2023-03-03T19:57:00Z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16c0714d892f2d9dc1c6662d6f4f5027ad3032d41419dfb3b60793e31566e9bc</vt:lpwstr>
  </property>
</Properties>
</file>