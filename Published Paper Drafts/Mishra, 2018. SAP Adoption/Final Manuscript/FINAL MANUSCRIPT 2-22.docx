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9B8" w:rsidRPr="00BF328D" w:rsidRDefault="000849B8" w:rsidP="000849B8">
      <w:pPr>
        <w:spacing w:after="0" w:line="480" w:lineRule="auto"/>
        <w:jc w:val="center"/>
        <w:rPr>
          <w:rFonts w:ascii="Times New Roman" w:hAnsi="Times New Roman" w:cs="Times New Roman"/>
          <w:b/>
          <w:sz w:val="24"/>
          <w:szCs w:val="24"/>
        </w:rPr>
      </w:pPr>
      <w:r w:rsidRPr="00BF328D">
        <w:rPr>
          <w:rFonts w:ascii="Times New Roman" w:hAnsi="Times New Roman" w:cs="Times New Roman"/>
          <w:b/>
          <w:sz w:val="24"/>
          <w:szCs w:val="24"/>
        </w:rPr>
        <w:t>Adoption of Sustainable Agriculture Practices among Kentucky</w:t>
      </w:r>
      <w:ins w:id="0" w:author="Mishra, Bijesh" w:date="2018-06-29T09:28:00Z">
        <w:r w:rsidR="00EF1F7D" w:rsidRPr="00BF328D">
          <w:rPr>
            <w:rFonts w:ascii="Times New Roman" w:hAnsi="Times New Roman" w:cs="Times New Roman"/>
            <w:b/>
            <w:sz w:val="24"/>
            <w:szCs w:val="24"/>
          </w:rPr>
          <w:t>, USA</w:t>
        </w:r>
      </w:ins>
      <w:r w:rsidRPr="00BF328D">
        <w:rPr>
          <w:rFonts w:ascii="Times New Roman" w:hAnsi="Times New Roman" w:cs="Times New Roman"/>
          <w:b/>
          <w:sz w:val="24"/>
          <w:szCs w:val="24"/>
        </w:rPr>
        <w:t xml:space="preserve"> Farmers</w:t>
      </w:r>
      <w:r w:rsidRPr="00BF328D">
        <w:rPr>
          <w:rStyle w:val="FootnoteReference"/>
          <w:rFonts w:ascii="Times New Roman" w:hAnsi="Times New Roman" w:cs="Times New Roman"/>
          <w:b/>
          <w:sz w:val="24"/>
          <w:szCs w:val="24"/>
        </w:rPr>
        <w:footnoteReference w:id="1"/>
      </w:r>
    </w:p>
    <w:p w:rsidR="000849B8" w:rsidRPr="00BF328D" w:rsidRDefault="000849B8" w:rsidP="000849B8">
      <w:pPr>
        <w:spacing w:after="0" w:line="480" w:lineRule="auto"/>
        <w:jc w:val="center"/>
        <w:rPr>
          <w:rFonts w:ascii="Times New Roman" w:hAnsi="Times New Roman" w:cs="Times New Roman"/>
          <w:sz w:val="24"/>
          <w:szCs w:val="24"/>
        </w:rPr>
      </w:pPr>
      <w:r w:rsidRPr="00BF328D">
        <w:rPr>
          <w:rFonts w:ascii="Times New Roman" w:hAnsi="Times New Roman" w:cs="Times New Roman"/>
          <w:sz w:val="24"/>
          <w:szCs w:val="24"/>
        </w:rPr>
        <w:t xml:space="preserve">Bijesh Mishra, </w:t>
      </w:r>
      <w:proofErr w:type="spellStart"/>
      <w:r w:rsidRPr="00BF328D">
        <w:rPr>
          <w:rFonts w:ascii="Times New Roman" w:hAnsi="Times New Roman" w:cs="Times New Roman"/>
          <w:sz w:val="24"/>
          <w:szCs w:val="24"/>
        </w:rPr>
        <w:t>Buddhi</w:t>
      </w:r>
      <w:proofErr w:type="spellEnd"/>
      <w:r w:rsidRPr="00BF328D">
        <w:rPr>
          <w:rFonts w:ascii="Times New Roman" w:hAnsi="Times New Roman" w:cs="Times New Roman"/>
          <w:sz w:val="24"/>
          <w:szCs w:val="24"/>
        </w:rPr>
        <w:t xml:space="preserve"> R. </w:t>
      </w:r>
      <w:proofErr w:type="spellStart"/>
      <w:r w:rsidRPr="00BF328D">
        <w:rPr>
          <w:rFonts w:ascii="Times New Roman" w:hAnsi="Times New Roman" w:cs="Times New Roman"/>
          <w:sz w:val="24"/>
          <w:szCs w:val="24"/>
        </w:rPr>
        <w:t>Gyawali</w:t>
      </w:r>
      <w:proofErr w:type="spellEnd"/>
      <w:r w:rsidRPr="00BF328D">
        <w:rPr>
          <w:rFonts w:ascii="Times New Roman" w:hAnsi="Times New Roman" w:cs="Times New Roman"/>
          <w:sz w:val="24"/>
          <w:szCs w:val="24"/>
        </w:rPr>
        <w:t xml:space="preserve">, Krishna P. </w:t>
      </w:r>
      <w:proofErr w:type="spellStart"/>
      <w:r w:rsidRPr="00BF328D">
        <w:rPr>
          <w:rFonts w:ascii="Times New Roman" w:hAnsi="Times New Roman" w:cs="Times New Roman"/>
          <w:sz w:val="24"/>
          <w:szCs w:val="24"/>
        </w:rPr>
        <w:t>Paudel</w:t>
      </w:r>
      <w:proofErr w:type="spellEnd"/>
      <w:r w:rsidRPr="00BF328D">
        <w:rPr>
          <w:rFonts w:ascii="Times New Roman" w:hAnsi="Times New Roman" w:cs="Times New Roman"/>
          <w:sz w:val="24"/>
          <w:szCs w:val="24"/>
        </w:rPr>
        <w:t xml:space="preserve">, </w:t>
      </w:r>
      <w:proofErr w:type="spellStart"/>
      <w:r w:rsidRPr="00BF328D">
        <w:rPr>
          <w:rFonts w:ascii="Times New Roman" w:hAnsi="Times New Roman" w:cs="Times New Roman"/>
          <w:sz w:val="24"/>
          <w:szCs w:val="24"/>
        </w:rPr>
        <w:t>Neelam</w:t>
      </w:r>
      <w:proofErr w:type="spellEnd"/>
      <w:r w:rsidRPr="00BF328D">
        <w:rPr>
          <w:rFonts w:ascii="Times New Roman" w:hAnsi="Times New Roman" w:cs="Times New Roman"/>
          <w:sz w:val="24"/>
          <w:szCs w:val="24"/>
        </w:rPr>
        <w:t xml:space="preserve"> C. </w:t>
      </w:r>
      <w:proofErr w:type="spellStart"/>
      <w:r w:rsidRPr="00BF328D">
        <w:rPr>
          <w:rFonts w:ascii="Times New Roman" w:hAnsi="Times New Roman" w:cs="Times New Roman"/>
          <w:sz w:val="24"/>
          <w:szCs w:val="24"/>
        </w:rPr>
        <w:t>Poudyal</w:t>
      </w:r>
      <w:proofErr w:type="spellEnd"/>
      <w:r w:rsidRPr="00BF328D">
        <w:rPr>
          <w:rFonts w:ascii="Times New Roman" w:hAnsi="Times New Roman" w:cs="Times New Roman"/>
          <w:sz w:val="24"/>
          <w:szCs w:val="24"/>
        </w:rPr>
        <w:t xml:space="preserve">, Marion Simon, Siddhartha </w:t>
      </w:r>
      <w:proofErr w:type="spellStart"/>
      <w:r w:rsidRPr="00BF328D">
        <w:rPr>
          <w:rFonts w:ascii="Times New Roman" w:hAnsi="Times New Roman" w:cs="Times New Roman"/>
          <w:sz w:val="24"/>
          <w:szCs w:val="24"/>
        </w:rPr>
        <w:t>Dasgupta</w:t>
      </w:r>
      <w:proofErr w:type="spellEnd"/>
      <w:r w:rsidRPr="00BF328D">
        <w:rPr>
          <w:rFonts w:ascii="Times New Roman" w:hAnsi="Times New Roman" w:cs="Times New Roman"/>
          <w:sz w:val="24"/>
          <w:szCs w:val="24"/>
        </w:rPr>
        <w:t xml:space="preserve">, and George </w:t>
      </w:r>
      <w:proofErr w:type="spellStart"/>
      <w:r w:rsidRPr="00BF328D">
        <w:rPr>
          <w:rFonts w:ascii="Times New Roman" w:hAnsi="Times New Roman" w:cs="Times New Roman"/>
          <w:sz w:val="24"/>
          <w:szCs w:val="24"/>
        </w:rPr>
        <w:t>Antonious</w:t>
      </w:r>
      <w:proofErr w:type="spellEnd"/>
    </w:p>
    <w:p w:rsidR="000849B8" w:rsidRPr="00BF328D" w:rsidRDefault="000849B8" w:rsidP="000849B8">
      <w:pPr>
        <w:spacing w:line="480" w:lineRule="auto"/>
        <w:rPr>
          <w:rFonts w:ascii="Times New Roman" w:hAnsi="Times New Roman" w:cs="Times New Roman"/>
          <w:sz w:val="24"/>
          <w:szCs w:val="24"/>
        </w:rPr>
      </w:pPr>
    </w:p>
    <w:p w:rsidR="000849B8" w:rsidRPr="00BF328D" w:rsidRDefault="000849B8">
      <w:pPr>
        <w:spacing w:after="0" w:line="240" w:lineRule="auto"/>
        <w:rPr>
          <w:rFonts w:ascii="Times New Roman" w:hAnsi="Times New Roman" w:cs="Times New Roman"/>
          <w:b/>
          <w:sz w:val="24"/>
          <w:szCs w:val="24"/>
        </w:rPr>
      </w:pPr>
      <w:r w:rsidRPr="00BF328D">
        <w:rPr>
          <w:rFonts w:ascii="Times New Roman" w:hAnsi="Times New Roman" w:cs="Times New Roman"/>
          <w:b/>
          <w:sz w:val="24"/>
          <w:szCs w:val="24"/>
        </w:rPr>
        <w:br w:type="page"/>
      </w:r>
    </w:p>
    <w:p w:rsidR="00533846" w:rsidRPr="00BF328D" w:rsidRDefault="00533846" w:rsidP="00B46FF7">
      <w:pPr>
        <w:spacing w:after="0" w:line="480" w:lineRule="auto"/>
        <w:jc w:val="center"/>
        <w:rPr>
          <w:rFonts w:ascii="Times New Roman" w:hAnsi="Times New Roman" w:cs="Times New Roman"/>
          <w:szCs w:val="22"/>
        </w:rPr>
      </w:pPr>
      <w:r w:rsidRPr="00BF328D">
        <w:rPr>
          <w:rFonts w:ascii="Times New Roman" w:hAnsi="Times New Roman" w:cs="Times New Roman"/>
          <w:b/>
          <w:sz w:val="24"/>
          <w:szCs w:val="24"/>
        </w:rPr>
        <w:lastRenderedPageBreak/>
        <w:t>Adoption of Sustainable Agriculture Practices among Kentucky Farmers</w:t>
      </w:r>
    </w:p>
    <w:p w:rsidR="00B46FF7" w:rsidRPr="00BF328D" w:rsidRDefault="00B46FF7" w:rsidP="00B46FF7">
      <w:pPr>
        <w:spacing w:after="0" w:line="480" w:lineRule="auto"/>
        <w:jc w:val="center"/>
        <w:rPr>
          <w:rFonts w:ascii="Times New Roman" w:hAnsi="Times New Roman" w:cs="Times New Roman"/>
          <w:i/>
          <w:sz w:val="24"/>
          <w:szCs w:val="24"/>
        </w:rPr>
      </w:pPr>
    </w:p>
    <w:p w:rsidR="00533846" w:rsidRPr="00BF328D" w:rsidRDefault="00533846" w:rsidP="00B46FF7">
      <w:pPr>
        <w:spacing w:after="0" w:line="480" w:lineRule="auto"/>
        <w:jc w:val="center"/>
        <w:rPr>
          <w:rFonts w:ascii="Times New Roman" w:hAnsi="Times New Roman" w:cs="Times New Roman"/>
          <w:i/>
          <w:sz w:val="24"/>
          <w:szCs w:val="24"/>
        </w:rPr>
      </w:pPr>
      <w:r w:rsidRPr="00BF328D">
        <w:rPr>
          <w:rFonts w:ascii="Times New Roman" w:hAnsi="Times New Roman" w:cs="Times New Roman"/>
          <w:i/>
          <w:sz w:val="24"/>
          <w:szCs w:val="24"/>
        </w:rPr>
        <w:t>Abstract</w:t>
      </w:r>
    </w:p>
    <w:p w:rsidR="00533846" w:rsidRPr="00BF328D" w:rsidRDefault="00533846" w:rsidP="00B46FF7">
      <w:pPr>
        <w:spacing w:after="0" w:line="480" w:lineRule="auto"/>
        <w:rPr>
          <w:rFonts w:ascii="Times New Roman" w:hAnsi="Times New Roman" w:cs="Times New Roman"/>
          <w:sz w:val="24"/>
          <w:szCs w:val="24"/>
        </w:rPr>
      </w:pPr>
      <w:r w:rsidRPr="00BF328D">
        <w:rPr>
          <w:rFonts w:ascii="Times New Roman" w:hAnsi="Times New Roman" w:cs="Times New Roman"/>
          <w:sz w:val="24"/>
          <w:szCs w:val="24"/>
        </w:rPr>
        <w:t xml:space="preserve">Promoting the best management practices at an individual farm level is </w:t>
      </w:r>
      <w:r w:rsidR="003368C5" w:rsidRPr="00BF328D">
        <w:rPr>
          <w:rFonts w:ascii="Times New Roman" w:hAnsi="Times New Roman" w:cs="Times New Roman"/>
          <w:noProof/>
          <w:sz w:val="24"/>
          <w:szCs w:val="24"/>
        </w:rPr>
        <w:t>essential</w:t>
      </w:r>
      <w:r w:rsidRPr="00BF328D">
        <w:rPr>
          <w:rFonts w:ascii="Times New Roman" w:hAnsi="Times New Roman" w:cs="Times New Roman"/>
          <w:sz w:val="24"/>
          <w:szCs w:val="24"/>
        </w:rPr>
        <w:t xml:space="preserve"> to ensure agricultural sustainability. This study analyzed whether and how various factors related to farm or farmers’ characteristics influence the intensity of adoption of sustainable agriculture practices. We used a negative binomial regression model in data collected from a mail survey of farmers in Kentucky, USA.</w:t>
      </w:r>
      <w:r w:rsidRPr="00BF328D" w:rsidDel="00126CAA">
        <w:rPr>
          <w:rFonts w:ascii="Times New Roman" w:hAnsi="Times New Roman" w:cs="Times New Roman"/>
          <w:sz w:val="24"/>
          <w:szCs w:val="24"/>
        </w:rPr>
        <w:t xml:space="preserve"> </w:t>
      </w:r>
      <w:r w:rsidRPr="00BF328D">
        <w:rPr>
          <w:rFonts w:ascii="Times New Roman" w:hAnsi="Times New Roman" w:cs="Times New Roman"/>
          <w:sz w:val="24"/>
          <w:szCs w:val="24"/>
        </w:rPr>
        <w:t xml:space="preserve">Our results showed that adoption </w:t>
      </w:r>
      <w:r w:rsidR="00BF580F" w:rsidRPr="00BF328D">
        <w:rPr>
          <w:rFonts w:ascii="Times New Roman" w:hAnsi="Times New Roman" w:cs="Times New Roman"/>
          <w:sz w:val="24"/>
          <w:szCs w:val="24"/>
        </w:rPr>
        <w:t>intensity</w:t>
      </w:r>
      <w:r w:rsidRPr="00BF328D">
        <w:rPr>
          <w:rFonts w:ascii="Times New Roman" w:hAnsi="Times New Roman" w:cs="Times New Roman"/>
          <w:sz w:val="24"/>
          <w:szCs w:val="24"/>
        </w:rPr>
        <w:t xml:space="preserve"> of sustainable agriculture practices varied significantly among agricultural districts in Kentucky. Farmers who grew row </w:t>
      </w:r>
      <w:r w:rsidRPr="00BF328D">
        <w:rPr>
          <w:rFonts w:ascii="Times New Roman" w:hAnsi="Times New Roman" w:cs="Times New Roman"/>
          <w:noProof/>
          <w:sz w:val="24"/>
          <w:szCs w:val="24"/>
        </w:rPr>
        <w:t>crops,</w:t>
      </w:r>
      <w:r w:rsidRPr="00BF328D">
        <w:rPr>
          <w:rFonts w:ascii="Times New Roman" w:hAnsi="Times New Roman" w:cs="Times New Roman"/>
          <w:sz w:val="24"/>
          <w:szCs w:val="24"/>
        </w:rPr>
        <w:t xml:space="preserve"> had irrigation facilities, and were in favor of crop diversification were </w:t>
      </w:r>
      <w:r w:rsidRPr="00BF328D">
        <w:rPr>
          <w:rFonts w:ascii="Times New Roman" w:hAnsi="Times New Roman" w:cs="Times New Roman"/>
          <w:noProof/>
          <w:sz w:val="24"/>
          <w:szCs w:val="24"/>
        </w:rPr>
        <w:t>significantly</w:t>
      </w:r>
      <w:r w:rsidRPr="00BF328D">
        <w:rPr>
          <w:rFonts w:ascii="Times New Roman" w:hAnsi="Times New Roman" w:cs="Times New Roman"/>
          <w:sz w:val="24"/>
          <w:szCs w:val="24"/>
        </w:rPr>
        <w:t xml:space="preserve"> more likely than their respective counterparts to adopt more sustainable agriculture practices. Similarly, college education and participation in the Tobacco Buyout Program also positively and significantly affected the intensity of </w:t>
      </w:r>
      <w:r w:rsidRPr="00BF328D">
        <w:rPr>
          <w:rFonts w:ascii="Times New Roman" w:hAnsi="Times New Roman" w:cs="Times New Roman"/>
          <w:noProof/>
          <w:sz w:val="24"/>
          <w:szCs w:val="24"/>
        </w:rPr>
        <w:t>adopting</w:t>
      </w:r>
      <w:r w:rsidRPr="00BF328D">
        <w:rPr>
          <w:rFonts w:ascii="Times New Roman" w:hAnsi="Times New Roman" w:cs="Times New Roman"/>
          <w:sz w:val="24"/>
          <w:szCs w:val="24"/>
        </w:rPr>
        <w:t xml:space="preserve"> sustainable agriculture practices among Kentucky farmers. In contrast, a lack of adequate knowledge about sustainable farming and unfamiliarity with technology significantly and negatively related to less adoption of sustainable agriculture practices.</w:t>
      </w:r>
    </w:p>
    <w:p w:rsidR="00533846" w:rsidRPr="00BF328D" w:rsidRDefault="00533846" w:rsidP="00B46FF7">
      <w:pPr>
        <w:spacing w:after="0" w:line="480" w:lineRule="auto"/>
        <w:rPr>
          <w:rFonts w:ascii="Times New Roman" w:hAnsi="Times New Roman" w:cs="Times New Roman"/>
          <w:sz w:val="24"/>
          <w:szCs w:val="24"/>
        </w:rPr>
      </w:pPr>
    </w:p>
    <w:p w:rsidR="00533846" w:rsidRPr="00BF328D" w:rsidRDefault="00533846" w:rsidP="00B46FF7">
      <w:pPr>
        <w:spacing w:after="0" w:line="480" w:lineRule="auto"/>
        <w:rPr>
          <w:rFonts w:ascii="Times New Roman" w:hAnsi="Times New Roman" w:cs="Times New Roman"/>
          <w:sz w:val="24"/>
          <w:szCs w:val="24"/>
        </w:rPr>
      </w:pPr>
      <w:r w:rsidRPr="00BF328D">
        <w:rPr>
          <w:rFonts w:ascii="Times New Roman" w:hAnsi="Times New Roman" w:cs="Times New Roman"/>
          <w:i/>
          <w:sz w:val="24"/>
          <w:szCs w:val="24"/>
        </w:rPr>
        <w:t>Keywords:</w:t>
      </w:r>
      <w:r w:rsidRPr="00BF328D">
        <w:rPr>
          <w:rFonts w:ascii="Times New Roman" w:hAnsi="Times New Roman" w:cs="Times New Roman"/>
          <w:sz w:val="24"/>
          <w:szCs w:val="24"/>
        </w:rPr>
        <w:t xml:space="preserve"> Adoption Intensity, Best Management Practices, Small Farmers, Negative Binomial Regression, Kentucky.</w:t>
      </w:r>
    </w:p>
    <w:p w:rsidR="00533846" w:rsidRPr="00BF328D" w:rsidRDefault="00533846" w:rsidP="00B46FF7">
      <w:pPr>
        <w:spacing w:line="480" w:lineRule="auto"/>
        <w:rPr>
          <w:rFonts w:ascii="Times New Roman" w:hAnsi="Times New Roman" w:cs="Times New Roman"/>
          <w:bCs/>
          <w:sz w:val="24"/>
          <w:szCs w:val="24"/>
        </w:rPr>
      </w:pPr>
      <w:r w:rsidRPr="00BF328D">
        <w:rPr>
          <w:rFonts w:ascii="Times New Roman" w:hAnsi="Times New Roman" w:cs="Times New Roman"/>
          <w:bCs/>
          <w:sz w:val="24"/>
          <w:szCs w:val="24"/>
        </w:rPr>
        <w:br w:type="page"/>
      </w:r>
    </w:p>
    <w:p w:rsidR="00533846" w:rsidRPr="00BF328D" w:rsidRDefault="00533846" w:rsidP="00B46FF7">
      <w:pPr>
        <w:pStyle w:val="ListParagraph"/>
        <w:numPr>
          <w:ilvl w:val="0"/>
          <w:numId w:val="1"/>
        </w:numPr>
        <w:spacing w:after="0" w:line="480" w:lineRule="auto"/>
        <w:rPr>
          <w:rFonts w:ascii="Times New Roman" w:hAnsi="Times New Roman" w:cs="Times New Roman"/>
          <w:b/>
          <w:bCs/>
          <w:sz w:val="24"/>
          <w:szCs w:val="24"/>
        </w:rPr>
      </w:pPr>
      <w:r w:rsidRPr="00BF328D">
        <w:rPr>
          <w:rFonts w:ascii="Times New Roman" w:hAnsi="Times New Roman" w:cs="Times New Roman"/>
          <w:b/>
          <w:bCs/>
          <w:sz w:val="24"/>
          <w:szCs w:val="24"/>
        </w:rPr>
        <w:lastRenderedPageBreak/>
        <w:t>Introduction</w:t>
      </w:r>
    </w:p>
    <w:p w:rsidR="00533846" w:rsidRPr="00BF328D" w:rsidRDefault="00533846" w:rsidP="00B46FF7">
      <w:pPr>
        <w:spacing w:after="0" w:line="480" w:lineRule="auto"/>
        <w:rPr>
          <w:rFonts w:ascii="Times New Roman" w:hAnsi="Times New Roman" w:cs="Times New Roman"/>
          <w:bCs/>
          <w:sz w:val="24"/>
          <w:szCs w:val="24"/>
        </w:rPr>
      </w:pPr>
      <w:r w:rsidRPr="00BF328D">
        <w:rPr>
          <w:rFonts w:ascii="Times New Roman" w:hAnsi="Times New Roman" w:cs="Times New Roman"/>
          <w:bCs/>
          <w:sz w:val="24"/>
          <w:szCs w:val="24"/>
        </w:rPr>
        <w:t xml:space="preserve">The U.S. Congress (1990) defined sustainable agriculture as the integrated system of animal and plant production practices that satisfy human food and fiber needs, enhance environmental quality by making the most efficient use of non-renewable resources, sustain the economic viability of farm operations, and enhance the quality of life. </w:t>
      </w:r>
      <w:r w:rsidRPr="00BF328D">
        <w:rPr>
          <w:rFonts w:ascii="Times New Roman" w:hAnsi="Times New Roman" w:cs="Times New Roman"/>
          <w:sz w:val="24"/>
          <w:szCs w:val="24"/>
        </w:rPr>
        <w:t xml:space="preserve">Sustainability in agriculture is a complex and dynamic concept, including a wide range of environmental, social, economic, and resource use issues that changes with the time, location, society, and priorities. </w:t>
      </w:r>
      <w:r w:rsidRPr="00BF328D">
        <w:rPr>
          <w:rFonts w:ascii="Times New Roman" w:hAnsi="Times New Roman" w:cs="Times New Roman"/>
          <w:bCs/>
          <w:sz w:val="24"/>
          <w:szCs w:val="24"/>
        </w:rPr>
        <w:t xml:space="preserve">It is intended to minimize </w:t>
      </w:r>
      <w:r w:rsidRPr="00BF328D">
        <w:rPr>
          <w:rFonts w:ascii="Times New Roman" w:hAnsi="Times New Roman" w:cs="Times New Roman"/>
          <w:bCs/>
          <w:noProof/>
          <w:sz w:val="24"/>
          <w:szCs w:val="24"/>
        </w:rPr>
        <w:t>the amount of</w:t>
      </w:r>
      <w:r w:rsidRPr="00BF328D">
        <w:rPr>
          <w:rFonts w:ascii="Times New Roman" w:hAnsi="Times New Roman" w:cs="Times New Roman"/>
          <w:bCs/>
          <w:sz w:val="24"/>
          <w:szCs w:val="24"/>
        </w:rPr>
        <w:t xml:space="preserve"> external inputs added to maximize agriculture output/production and maintain farm resources achieving socioeconomic, environmental, economic welfare, and quality of life without harming the environment, public health, communities, and animal welfare (</w:t>
      </w:r>
      <w:proofErr w:type="spellStart"/>
      <w:r w:rsidRPr="00BF328D">
        <w:rPr>
          <w:rFonts w:ascii="Times New Roman" w:hAnsi="Times New Roman" w:cs="Times New Roman"/>
          <w:noProof/>
          <w:sz w:val="24"/>
          <w:szCs w:val="24"/>
        </w:rPr>
        <w:t>Kornegay</w:t>
      </w:r>
      <w:proofErr w:type="spellEnd"/>
      <w:r w:rsidRPr="00BF328D">
        <w:rPr>
          <w:rFonts w:ascii="Times New Roman" w:hAnsi="Times New Roman" w:cs="Times New Roman"/>
          <w:noProof/>
          <w:sz w:val="24"/>
          <w:szCs w:val="24"/>
        </w:rPr>
        <w:t xml:space="preserve"> </w:t>
      </w:r>
      <w:r w:rsidRPr="00BF328D">
        <w:rPr>
          <w:rFonts w:ascii="Times New Roman" w:hAnsi="Times New Roman" w:cs="Times New Roman"/>
          <w:iCs/>
          <w:noProof/>
          <w:sz w:val="24"/>
          <w:szCs w:val="24"/>
        </w:rPr>
        <w:t>et al.</w:t>
      </w:r>
      <w:r w:rsidRPr="00BF328D">
        <w:rPr>
          <w:rFonts w:ascii="Times New Roman" w:hAnsi="Times New Roman" w:cs="Times New Roman"/>
          <w:noProof/>
          <w:sz w:val="24"/>
          <w:szCs w:val="24"/>
        </w:rPr>
        <w:t xml:space="preserve"> 2010;</w:t>
      </w:r>
      <w:r w:rsidRPr="00BF328D">
        <w:rPr>
          <w:rFonts w:ascii="Times New Roman" w:hAnsi="Times New Roman" w:cs="Times New Roman"/>
          <w:bCs/>
          <w:sz w:val="24"/>
          <w:szCs w:val="24"/>
        </w:rPr>
        <w:t xml:space="preserve"> Pretty, 2008). Sustainable agriculture entails understanding the benefit of ecological and agronomic management, especially in regards to its manipulation and redesign to shift a farming system towards a natural </w:t>
      </w:r>
      <w:r w:rsidRPr="00BF328D">
        <w:rPr>
          <w:rFonts w:ascii="Times New Roman" w:hAnsi="Times New Roman" w:cs="Times New Roman"/>
          <w:bCs/>
          <w:noProof/>
          <w:sz w:val="24"/>
          <w:szCs w:val="24"/>
        </w:rPr>
        <w:t>system</w:t>
      </w:r>
      <w:r w:rsidRPr="00BF328D">
        <w:rPr>
          <w:rFonts w:ascii="Times New Roman" w:hAnsi="Times New Roman" w:cs="Times New Roman"/>
          <w:bCs/>
          <w:sz w:val="24"/>
          <w:szCs w:val="24"/>
        </w:rPr>
        <w:t xml:space="preserve"> without reducing productivity (Pretty, 2008).</w:t>
      </w:r>
    </w:p>
    <w:p w:rsidR="00075CA5" w:rsidRPr="00BF328D" w:rsidRDefault="00533846" w:rsidP="00B46FF7">
      <w:pPr>
        <w:spacing w:after="0" w:line="480" w:lineRule="auto"/>
        <w:ind w:firstLine="720"/>
        <w:rPr>
          <w:ins w:id="1" w:author="Mishra, Bijesh" w:date="2018-07-10T11:17:00Z"/>
          <w:rFonts w:ascii="Times New Roman" w:hAnsi="Times New Roman" w:cs="Times New Roman"/>
          <w:sz w:val="24"/>
          <w:szCs w:val="24"/>
        </w:rPr>
      </w:pPr>
      <w:r w:rsidRPr="00BF328D">
        <w:rPr>
          <w:rFonts w:ascii="Times New Roman" w:hAnsi="Times New Roman" w:cs="Times New Roman"/>
          <w:bCs/>
          <w:sz w:val="24"/>
          <w:szCs w:val="24"/>
        </w:rPr>
        <w:t>Ensuring sustainability in agriculture requires the integration of sustainable agriculture practices</w:t>
      </w:r>
      <w:del w:id="2" w:author="Mishra, Bijesh" w:date="2018-07-10T12:13:00Z">
        <w:r w:rsidRPr="00BF328D" w:rsidDel="00EB001F">
          <w:rPr>
            <w:rFonts w:ascii="Times New Roman" w:hAnsi="Times New Roman" w:cs="Times New Roman"/>
            <w:bCs/>
            <w:sz w:val="24"/>
            <w:szCs w:val="24"/>
          </w:rPr>
          <w:delText xml:space="preserve"> at the individual farm level.</w:delText>
        </w:r>
      </w:del>
      <w:r w:rsidRPr="00BF328D">
        <w:rPr>
          <w:rFonts w:ascii="Times New Roman" w:hAnsi="Times New Roman" w:cs="Times New Roman"/>
          <w:bCs/>
          <w:sz w:val="24"/>
          <w:szCs w:val="24"/>
        </w:rPr>
        <w:t xml:space="preserve"> </w:t>
      </w:r>
      <w:del w:id="3" w:author="Mishra, Bijesh" w:date="2018-07-10T12:13:00Z">
        <w:r w:rsidRPr="00BF328D" w:rsidDel="00EB001F">
          <w:rPr>
            <w:rFonts w:ascii="Times New Roman" w:hAnsi="Times New Roman" w:cs="Times New Roman"/>
            <w:bCs/>
            <w:sz w:val="24"/>
            <w:szCs w:val="24"/>
          </w:rPr>
          <w:delText xml:space="preserve">The growing awareness about the negative impact of traditional agriculture practices has raised questions about the challenge of sustainability in agriculture </w:delText>
        </w:r>
        <w:r w:rsidRPr="00BF328D" w:rsidDel="00EB001F">
          <w:rPr>
            <w:rFonts w:ascii="Times New Roman" w:hAnsi="Times New Roman" w:cs="Times New Roman"/>
            <w:noProof/>
            <w:sz w:val="24"/>
            <w:szCs w:val="24"/>
          </w:rPr>
          <w:delText xml:space="preserve">(Kornegay </w:delText>
        </w:r>
        <w:r w:rsidRPr="00BF328D" w:rsidDel="00EB001F">
          <w:rPr>
            <w:rFonts w:ascii="Times New Roman" w:hAnsi="Times New Roman" w:cs="Times New Roman"/>
            <w:iCs/>
            <w:noProof/>
            <w:sz w:val="24"/>
            <w:szCs w:val="24"/>
          </w:rPr>
          <w:delText>et al.</w:delText>
        </w:r>
        <w:r w:rsidRPr="00BF328D" w:rsidDel="00EB001F">
          <w:rPr>
            <w:rFonts w:ascii="Times New Roman" w:hAnsi="Times New Roman" w:cs="Times New Roman"/>
            <w:noProof/>
            <w:sz w:val="24"/>
            <w:szCs w:val="24"/>
          </w:rPr>
          <w:delText xml:space="preserve"> 2010). </w:delText>
        </w:r>
        <w:r w:rsidRPr="00BF328D" w:rsidDel="00EB001F">
          <w:rPr>
            <w:rFonts w:ascii="Times New Roman" w:hAnsi="Times New Roman" w:cs="Times New Roman"/>
            <w:sz w:val="24"/>
            <w:szCs w:val="24"/>
          </w:rPr>
          <w:delText xml:space="preserve">Agriculture practices that </w:delText>
        </w:r>
        <w:r w:rsidR="003368C5" w:rsidRPr="00BF328D" w:rsidDel="00EB001F">
          <w:rPr>
            <w:rFonts w:ascii="Times New Roman" w:hAnsi="Times New Roman" w:cs="Times New Roman"/>
            <w:noProof/>
            <w:sz w:val="24"/>
            <w:szCs w:val="24"/>
          </w:rPr>
          <w:delText>help</w:delText>
        </w:r>
        <w:r w:rsidR="003368C5" w:rsidRPr="00BF328D" w:rsidDel="00EB001F">
          <w:rPr>
            <w:rFonts w:ascii="Times New Roman" w:hAnsi="Times New Roman" w:cs="Times New Roman"/>
            <w:sz w:val="24"/>
            <w:szCs w:val="24"/>
          </w:rPr>
          <w:delText xml:space="preserve"> to ensure </w:delText>
        </w:r>
        <w:r w:rsidRPr="00BF328D" w:rsidDel="00EB001F">
          <w:rPr>
            <w:rFonts w:ascii="Times New Roman" w:hAnsi="Times New Roman" w:cs="Times New Roman"/>
            <w:noProof/>
            <w:sz w:val="24"/>
            <w:szCs w:val="24"/>
          </w:rPr>
          <w:delText>sustainable agriculture systems</w:delText>
        </w:r>
        <w:r w:rsidRPr="00BF328D" w:rsidDel="00EB001F">
          <w:rPr>
            <w:rFonts w:ascii="Times New Roman" w:hAnsi="Times New Roman" w:cs="Times New Roman"/>
            <w:sz w:val="24"/>
            <w:szCs w:val="24"/>
          </w:rPr>
          <w:delText xml:space="preserve"> are often called sustainable agriculture practices </w:delText>
        </w:r>
      </w:del>
      <w:r w:rsidRPr="00BF328D">
        <w:rPr>
          <w:rFonts w:ascii="Times New Roman" w:hAnsi="Times New Roman" w:cs="Times New Roman"/>
          <w:sz w:val="24"/>
          <w:szCs w:val="24"/>
        </w:rPr>
        <w:t xml:space="preserve">(SAPs). SAPs are specific farming techniques or means to achieve the agriculture sustainability of individual farms. </w:t>
      </w:r>
      <w:r w:rsidRPr="00BF328D">
        <w:rPr>
          <w:rFonts w:ascii="Times New Roman" w:hAnsi="Times New Roman" w:cs="Times New Roman"/>
          <w:bCs/>
          <w:sz w:val="24"/>
          <w:szCs w:val="24"/>
        </w:rPr>
        <w:t xml:space="preserve">Sustainable agriculture adopts productive, competitive, and efficient </w:t>
      </w:r>
      <w:r w:rsidRPr="00BF328D">
        <w:rPr>
          <w:rFonts w:ascii="Times New Roman" w:hAnsi="Times New Roman" w:cs="Times New Roman"/>
          <w:bCs/>
          <w:noProof/>
          <w:sz w:val="24"/>
          <w:szCs w:val="24"/>
        </w:rPr>
        <w:t>practices</w:t>
      </w:r>
      <w:r w:rsidRPr="00BF328D">
        <w:rPr>
          <w:rFonts w:ascii="Times New Roman" w:hAnsi="Times New Roman" w:cs="Times New Roman"/>
          <w:bCs/>
          <w:sz w:val="24"/>
          <w:szCs w:val="24"/>
        </w:rPr>
        <w:t xml:space="preserve"> while protecting and improving the environment and the global ecosystem, as well as the socio-economic conditions of local communities. Also, SAPs do not exclude external inputs but encourage incorporating them to complement local resources (</w:t>
      </w:r>
      <w:proofErr w:type="spellStart"/>
      <w:r w:rsidRPr="00BF328D">
        <w:rPr>
          <w:rFonts w:ascii="Times New Roman" w:hAnsi="Times New Roman" w:cs="Times New Roman"/>
          <w:sz w:val="24"/>
          <w:szCs w:val="24"/>
        </w:rPr>
        <w:t>Zaharia</w:t>
      </w:r>
      <w:proofErr w:type="spellEnd"/>
      <w:r w:rsidRPr="00BF328D">
        <w:rPr>
          <w:rFonts w:ascii="Times New Roman" w:hAnsi="Times New Roman" w:cs="Times New Roman"/>
          <w:sz w:val="24"/>
          <w:szCs w:val="24"/>
        </w:rPr>
        <w:t>, 2010</w:t>
      </w:r>
      <w:r w:rsidRPr="00BF328D">
        <w:rPr>
          <w:rFonts w:ascii="Times New Roman" w:hAnsi="Times New Roman" w:cs="Times New Roman"/>
          <w:bCs/>
          <w:sz w:val="24"/>
          <w:szCs w:val="24"/>
        </w:rPr>
        <w:t>). While there are some widely applicable standards, SAPs are not “one-size-fits-all” prescriptions but uniquely designed for the best management practices to address the uniqueness of farming systems</w:t>
      </w:r>
      <w:r w:rsidRPr="00BF328D">
        <w:rPr>
          <w:rFonts w:ascii="Times New Roman" w:hAnsi="Times New Roman" w:cs="Times New Roman"/>
          <w:sz w:val="24"/>
          <w:szCs w:val="24"/>
        </w:rPr>
        <w:t xml:space="preserve"> (</w:t>
      </w:r>
      <w:proofErr w:type="spellStart"/>
      <w:r w:rsidRPr="00BF328D">
        <w:rPr>
          <w:rFonts w:ascii="Times New Roman" w:hAnsi="Times New Roman" w:cs="Times New Roman"/>
          <w:sz w:val="24"/>
          <w:szCs w:val="24"/>
        </w:rPr>
        <w:t>Lashgarara</w:t>
      </w:r>
      <w:proofErr w:type="spellEnd"/>
      <w:r w:rsidRPr="00BF328D">
        <w:rPr>
          <w:rFonts w:ascii="Times New Roman" w:hAnsi="Times New Roman" w:cs="Times New Roman"/>
          <w:sz w:val="24"/>
          <w:szCs w:val="24"/>
        </w:rPr>
        <w:t>, 2011).</w:t>
      </w:r>
    </w:p>
    <w:p w:rsidR="004B52BE" w:rsidRPr="00BF328D" w:rsidRDefault="00075CA5" w:rsidP="00075CA5">
      <w:pPr>
        <w:spacing w:after="0" w:line="480" w:lineRule="auto"/>
        <w:ind w:firstLine="720"/>
        <w:rPr>
          <w:ins w:id="4" w:author="Mishra, Bijesh" w:date="2018-07-10T11:17:00Z"/>
          <w:rFonts w:ascii="Times New Roman" w:hAnsi="Times New Roman" w:cs="Times New Roman"/>
          <w:sz w:val="24"/>
          <w:szCs w:val="24"/>
        </w:rPr>
      </w:pPr>
      <w:ins w:id="5" w:author="Mishra, Bijesh" w:date="2018-07-10T11:17:00Z">
        <w:r w:rsidRPr="00BF328D">
          <w:rPr>
            <w:rFonts w:ascii="Times New Roman" w:hAnsi="Times New Roman" w:cs="Times New Roman"/>
            <w:sz w:val="24"/>
            <w:szCs w:val="24"/>
          </w:rPr>
          <w:lastRenderedPageBreak/>
          <w:t xml:space="preserve">The concerned on the issue of sustainable agriculture can be traced back to 1950s when general public started to raise environmental </w:t>
        </w:r>
        <w:r w:rsidR="007A14FC" w:rsidRPr="00BF328D">
          <w:rPr>
            <w:rFonts w:ascii="Times New Roman" w:hAnsi="Times New Roman" w:cs="Times New Roman"/>
            <w:sz w:val="24"/>
            <w:szCs w:val="24"/>
          </w:rPr>
          <w:t>concern (Pretty, 2008</w:t>
        </w:r>
        <w:r w:rsidRPr="00BF328D">
          <w:rPr>
            <w:rFonts w:ascii="Times New Roman" w:hAnsi="Times New Roman" w:cs="Times New Roman"/>
            <w:sz w:val="24"/>
            <w:szCs w:val="24"/>
          </w:rPr>
          <w:t xml:space="preserve">). National Research Council also sustainable published reports </w:t>
        </w:r>
        <w:r w:rsidRPr="00BF328D">
          <w:rPr>
            <w:rFonts w:ascii="Times New Roman" w:hAnsi="Times New Roman" w:cs="Times New Roman"/>
            <w:i/>
            <w:sz w:val="24"/>
            <w:szCs w:val="24"/>
          </w:rPr>
          <w:t>Alternative Agriculture</w:t>
        </w:r>
        <w:r w:rsidRPr="00BF328D">
          <w:rPr>
            <w:rFonts w:ascii="Times New Roman" w:hAnsi="Times New Roman" w:cs="Times New Roman"/>
            <w:sz w:val="24"/>
            <w:szCs w:val="24"/>
          </w:rPr>
          <w:t xml:space="preserve"> in 1989 and </w:t>
        </w:r>
        <w:r w:rsidRPr="00BF328D">
          <w:rPr>
            <w:rFonts w:ascii="Times New Roman" w:hAnsi="Times New Roman" w:cs="Times New Roman"/>
            <w:i/>
            <w:sz w:val="24"/>
            <w:szCs w:val="24"/>
          </w:rPr>
          <w:t>Towards Sustainable Agricultural Systems in the 21</w:t>
        </w:r>
        <w:r w:rsidRPr="00BF328D">
          <w:rPr>
            <w:rFonts w:ascii="Times New Roman" w:hAnsi="Times New Roman" w:cs="Times New Roman"/>
            <w:i/>
            <w:sz w:val="24"/>
            <w:szCs w:val="24"/>
            <w:vertAlign w:val="superscript"/>
          </w:rPr>
          <w:t>st</w:t>
        </w:r>
        <w:r w:rsidRPr="00BF328D">
          <w:rPr>
            <w:rFonts w:ascii="Times New Roman" w:hAnsi="Times New Roman" w:cs="Times New Roman"/>
            <w:i/>
            <w:sz w:val="24"/>
            <w:szCs w:val="24"/>
          </w:rPr>
          <w:t xml:space="preserve"> Century</w:t>
        </w:r>
        <w:r w:rsidRPr="00BF328D">
          <w:rPr>
            <w:rFonts w:ascii="Times New Roman" w:hAnsi="Times New Roman" w:cs="Times New Roman"/>
            <w:sz w:val="24"/>
            <w:szCs w:val="24"/>
          </w:rPr>
          <w:t xml:space="preserve"> (</w:t>
        </w:r>
        <w:proofErr w:type="spellStart"/>
        <w:r w:rsidRPr="00BF328D">
          <w:rPr>
            <w:rFonts w:ascii="Times New Roman" w:hAnsi="Times New Roman" w:cs="Times New Roman"/>
            <w:sz w:val="24"/>
            <w:szCs w:val="24"/>
          </w:rPr>
          <w:t>Kornegay</w:t>
        </w:r>
        <w:proofErr w:type="spellEnd"/>
        <w:r w:rsidRPr="00BF328D">
          <w:rPr>
            <w:rFonts w:ascii="Times New Roman" w:hAnsi="Times New Roman" w:cs="Times New Roman"/>
            <w:sz w:val="24"/>
            <w:szCs w:val="24"/>
          </w:rPr>
          <w:t xml:space="preserve"> et al., 2010). Also, </w:t>
        </w:r>
        <w:proofErr w:type="spellStart"/>
        <w:r w:rsidRPr="00BF328D">
          <w:rPr>
            <w:rFonts w:ascii="Times New Roman" w:hAnsi="Times New Roman" w:cs="Times New Roman"/>
            <w:sz w:val="24"/>
            <w:szCs w:val="24"/>
          </w:rPr>
          <w:t>Baumgart</w:t>
        </w:r>
        <w:proofErr w:type="spellEnd"/>
        <w:r w:rsidRPr="00BF328D">
          <w:rPr>
            <w:rFonts w:ascii="Times New Roman" w:hAnsi="Times New Roman" w:cs="Times New Roman"/>
            <w:sz w:val="24"/>
            <w:szCs w:val="24"/>
          </w:rPr>
          <w:t xml:space="preserve">-Getz et al. (2012) and </w:t>
        </w:r>
        <w:proofErr w:type="spellStart"/>
        <w:r w:rsidRPr="00BF328D">
          <w:rPr>
            <w:rFonts w:ascii="Times New Roman" w:hAnsi="Times New Roman" w:cs="Times New Roman"/>
            <w:sz w:val="24"/>
            <w:szCs w:val="24"/>
          </w:rPr>
          <w:t>Prokopy</w:t>
        </w:r>
        <w:proofErr w:type="spellEnd"/>
        <w:r w:rsidRPr="00BF328D">
          <w:rPr>
            <w:rFonts w:ascii="Times New Roman" w:hAnsi="Times New Roman" w:cs="Times New Roman"/>
            <w:sz w:val="24"/>
            <w:szCs w:val="24"/>
          </w:rPr>
          <w:t xml:space="preserve"> et al. (2008) studied literature related to sustainable agriculture practices adoption among US farmers from 1982 to 2007. Despite it</w:t>
        </w:r>
        <w:r w:rsidR="00B87D61" w:rsidRPr="00BF328D">
          <w:rPr>
            <w:rFonts w:ascii="Times New Roman" w:hAnsi="Times New Roman" w:cs="Times New Roman"/>
            <w:sz w:val="24"/>
            <w:szCs w:val="24"/>
          </w:rPr>
          <w:t>s long history, the issue</w:t>
        </w:r>
        <w:r w:rsidRPr="00BF328D">
          <w:rPr>
            <w:rFonts w:ascii="Times New Roman" w:hAnsi="Times New Roman" w:cs="Times New Roman"/>
            <w:sz w:val="24"/>
            <w:szCs w:val="24"/>
          </w:rPr>
          <w:t xml:space="preserve"> is still one of the mo</w:t>
        </w:r>
        <w:r w:rsidR="00B87D61" w:rsidRPr="00BF328D">
          <w:rPr>
            <w:rFonts w:ascii="Times New Roman" w:hAnsi="Times New Roman" w:cs="Times New Roman"/>
            <w:sz w:val="24"/>
            <w:szCs w:val="24"/>
          </w:rPr>
          <w:t>st debatable issue to address in the modern world as well.</w:t>
        </w:r>
        <w:bookmarkStart w:id="6" w:name="_GoBack"/>
        <w:bookmarkEnd w:id="6"/>
      </w:ins>
    </w:p>
    <w:p w:rsidR="00533846" w:rsidRPr="00BF328D" w:rsidDel="00802D00" w:rsidRDefault="00533846" w:rsidP="00B46FF7">
      <w:pPr>
        <w:spacing w:after="0" w:line="480" w:lineRule="auto"/>
        <w:ind w:firstLine="720"/>
        <w:rPr>
          <w:del w:id="7" w:author="Mishra, Bijesh" w:date="2018-07-10T11:17:00Z"/>
          <w:rFonts w:ascii="Times New Roman" w:hAnsi="Times New Roman" w:cs="Times New Roman"/>
          <w:sz w:val="24"/>
          <w:szCs w:val="24"/>
        </w:rPr>
      </w:pPr>
      <w:del w:id="8" w:author="Mishra, Bijesh" w:date="2018-07-10T11:17:00Z">
        <w:r w:rsidRPr="00BF328D" w:rsidDel="00075CA5">
          <w:rPr>
            <w:rFonts w:ascii="Times New Roman" w:hAnsi="Times New Roman" w:cs="Times New Roman"/>
            <w:sz w:val="24"/>
            <w:szCs w:val="24"/>
          </w:rPr>
          <w:delText xml:space="preserve"> </w:delText>
        </w:r>
      </w:del>
    </w:p>
    <w:p w:rsidR="006415CC" w:rsidRPr="00BF328D" w:rsidRDefault="00533846" w:rsidP="00DC0781">
      <w:pPr>
        <w:spacing w:after="0" w:line="480" w:lineRule="auto"/>
        <w:ind w:firstLine="720"/>
        <w:rPr>
          <w:ins w:id="9" w:author="Mishra, Bijesh" w:date="2018-07-10T11:11:00Z"/>
          <w:rFonts w:ascii="Times New Roman" w:hAnsi="Times New Roman" w:cs="Times New Roman"/>
          <w:bCs/>
          <w:sz w:val="24"/>
          <w:szCs w:val="24"/>
        </w:rPr>
      </w:pPr>
      <w:r w:rsidRPr="00BF328D">
        <w:rPr>
          <w:rFonts w:ascii="Times New Roman" w:hAnsi="Times New Roman" w:cs="Times New Roman"/>
          <w:bCs/>
          <w:sz w:val="24"/>
          <w:szCs w:val="24"/>
        </w:rPr>
        <w:t xml:space="preserve">The adoption of sustainable agriculture </w:t>
      </w:r>
      <w:r w:rsidRPr="00BF328D">
        <w:rPr>
          <w:rFonts w:ascii="Times New Roman" w:hAnsi="Times New Roman" w:cs="Times New Roman"/>
          <w:bCs/>
          <w:noProof/>
          <w:sz w:val="24"/>
          <w:szCs w:val="24"/>
        </w:rPr>
        <w:t>posses</w:t>
      </w:r>
      <w:r w:rsidR="003368C5" w:rsidRPr="00BF328D">
        <w:rPr>
          <w:rFonts w:ascii="Times New Roman" w:hAnsi="Times New Roman" w:cs="Times New Roman"/>
          <w:bCs/>
          <w:noProof/>
          <w:sz w:val="24"/>
          <w:szCs w:val="24"/>
        </w:rPr>
        <w:t>se</w:t>
      </w:r>
      <w:r w:rsidRPr="00BF328D">
        <w:rPr>
          <w:rFonts w:ascii="Times New Roman" w:hAnsi="Times New Roman" w:cs="Times New Roman"/>
          <w:bCs/>
          <w:noProof/>
          <w:sz w:val="24"/>
          <w:szCs w:val="24"/>
        </w:rPr>
        <w:t>s</w:t>
      </w:r>
      <w:r w:rsidRPr="00BF328D">
        <w:rPr>
          <w:rFonts w:ascii="Times New Roman" w:hAnsi="Times New Roman" w:cs="Times New Roman"/>
          <w:bCs/>
          <w:sz w:val="24"/>
          <w:szCs w:val="24"/>
        </w:rPr>
        <w:t xml:space="preserve"> several long and </w:t>
      </w:r>
      <w:r w:rsidRPr="00BF328D">
        <w:rPr>
          <w:rFonts w:ascii="Times New Roman" w:hAnsi="Times New Roman" w:cs="Times New Roman"/>
          <w:bCs/>
          <w:noProof/>
          <w:sz w:val="24"/>
          <w:szCs w:val="24"/>
        </w:rPr>
        <w:t>short</w:t>
      </w:r>
      <w:r w:rsidR="003368C5" w:rsidRPr="00BF328D">
        <w:rPr>
          <w:rFonts w:ascii="Times New Roman" w:hAnsi="Times New Roman" w:cs="Times New Roman"/>
          <w:bCs/>
          <w:noProof/>
          <w:sz w:val="24"/>
          <w:szCs w:val="24"/>
        </w:rPr>
        <w:t>-</w:t>
      </w:r>
      <w:r w:rsidRPr="00BF328D">
        <w:rPr>
          <w:rFonts w:ascii="Times New Roman" w:hAnsi="Times New Roman" w:cs="Times New Roman"/>
          <w:bCs/>
          <w:noProof/>
          <w:sz w:val="24"/>
          <w:szCs w:val="24"/>
        </w:rPr>
        <w:t>term</w:t>
      </w:r>
      <w:r w:rsidRPr="00BF328D">
        <w:rPr>
          <w:rFonts w:ascii="Times New Roman" w:hAnsi="Times New Roman" w:cs="Times New Roman"/>
          <w:bCs/>
          <w:sz w:val="24"/>
          <w:szCs w:val="24"/>
        </w:rPr>
        <w:t xml:space="preserve"> benefits to farmers, society, and the nation as a whole. </w:t>
      </w:r>
      <w:ins w:id="10" w:author="Mishra, Bijesh" w:date="2018-07-10T12:16:00Z">
        <w:r w:rsidR="00D70760" w:rsidRPr="00BF328D">
          <w:rPr>
            <w:rFonts w:ascii="Times New Roman" w:hAnsi="Times New Roman" w:cs="Times New Roman"/>
            <w:bCs/>
            <w:sz w:val="24"/>
            <w:szCs w:val="24"/>
          </w:rPr>
          <w:t>In the long run, adoption of SAPs can replace some or all external inputs in agr</w:t>
        </w:r>
        <w:r w:rsidR="00F574EC" w:rsidRPr="00BF328D">
          <w:rPr>
            <w:rFonts w:ascii="Times New Roman" w:hAnsi="Times New Roman" w:cs="Times New Roman"/>
            <w:bCs/>
            <w:sz w:val="24"/>
            <w:szCs w:val="24"/>
          </w:rPr>
          <w:t>iculture systems.</w:t>
        </w:r>
        <w:r w:rsidR="00D70760" w:rsidRPr="00BF328D">
          <w:rPr>
            <w:rFonts w:ascii="Times New Roman" w:hAnsi="Times New Roman" w:cs="Times New Roman"/>
            <w:bCs/>
            <w:sz w:val="24"/>
            <w:szCs w:val="24"/>
          </w:rPr>
          <w:t xml:space="preserve"> </w:t>
        </w:r>
      </w:ins>
      <w:r w:rsidRPr="00BF328D">
        <w:rPr>
          <w:rFonts w:ascii="Times New Roman" w:hAnsi="Times New Roman" w:cs="Times New Roman"/>
          <w:bCs/>
          <w:sz w:val="24"/>
          <w:szCs w:val="24"/>
        </w:rPr>
        <w:t xml:space="preserve">The adoption of sustainable </w:t>
      </w:r>
      <w:r w:rsidRPr="00BF328D">
        <w:rPr>
          <w:rFonts w:ascii="Times New Roman" w:hAnsi="Times New Roman" w:cs="Times New Roman"/>
          <w:bCs/>
          <w:noProof/>
          <w:sz w:val="24"/>
          <w:szCs w:val="24"/>
        </w:rPr>
        <w:t>agriculture</w:t>
      </w:r>
      <w:r w:rsidRPr="00BF328D">
        <w:rPr>
          <w:rFonts w:ascii="Times New Roman" w:hAnsi="Times New Roman" w:cs="Times New Roman"/>
          <w:bCs/>
          <w:sz w:val="24"/>
          <w:szCs w:val="24"/>
        </w:rPr>
        <w:t xml:space="preserve"> emphasizes the benefits which </w:t>
      </w:r>
      <w:r w:rsidRPr="00BF328D">
        <w:rPr>
          <w:rFonts w:ascii="Times New Roman" w:hAnsi="Times New Roman" w:cs="Times New Roman"/>
          <w:bCs/>
          <w:noProof/>
          <w:sz w:val="24"/>
          <w:szCs w:val="24"/>
        </w:rPr>
        <w:t>is</w:t>
      </w:r>
      <w:r w:rsidRPr="00BF328D">
        <w:rPr>
          <w:rFonts w:ascii="Times New Roman" w:hAnsi="Times New Roman" w:cs="Times New Roman"/>
          <w:bCs/>
          <w:sz w:val="24"/>
          <w:szCs w:val="24"/>
        </w:rPr>
        <w:t xml:space="preserve"> an output of making the best combination of the resources that a </w:t>
      </w:r>
      <w:r w:rsidRPr="00BF328D">
        <w:rPr>
          <w:rFonts w:ascii="Times New Roman" w:hAnsi="Times New Roman" w:cs="Times New Roman"/>
          <w:bCs/>
          <w:noProof/>
          <w:sz w:val="24"/>
          <w:szCs w:val="24"/>
        </w:rPr>
        <w:t>farmer</w:t>
      </w:r>
      <w:r w:rsidRPr="00BF328D">
        <w:rPr>
          <w:rFonts w:ascii="Times New Roman" w:hAnsi="Times New Roman" w:cs="Times New Roman"/>
          <w:bCs/>
          <w:sz w:val="24"/>
          <w:szCs w:val="24"/>
        </w:rPr>
        <w:t xml:space="preserve"> </w:t>
      </w:r>
      <w:r w:rsidRPr="00BF328D">
        <w:rPr>
          <w:rFonts w:ascii="Times New Roman" w:hAnsi="Times New Roman" w:cs="Times New Roman"/>
          <w:bCs/>
          <w:noProof/>
          <w:sz w:val="24"/>
          <w:szCs w:val="24"/>
        </w:rPr>
        <w:t>possesses</w:t>
      </w:r>
      <w:r w:rsidRPr="00BF328D">
        <w:rPr>
          <w:rFonts w:ascii="Times New Roman" w:hAnsi="Times New Roman" w:cs="Times New Roman"/>
          <w:bCs/>
          <w:sz w:val="24"/>
          <w:szCs w:val="24"/>
        </w:rPr>
        <w:t xml:space="preserve"> (Pretty, 2008). </w:t>
      </w:r>
      <w:del w:id="11" w:author="Mishra, Bijesh" w:date="2018-07-10T11:43:00Z">
        <w:r w:rsidRPr="00BF328D" w:rsidDel="00FD40A3">
          <w:rPr>
            <w:rFonts w:ascii="Times New Roman" w:hAnsi="Times New Roman" w:cs="Times New Roman"/>
            <w:bCs/>
            <w:sz w:val="24"/>
            <w:szCs w:val="24"/>
          </w:rPr>
          <w:delText xml:space="preserve">SAPs </w:delText>
        </w:r>
      </w:del>
      <w:ins w:id="12" w:author="Mishra, Bijesh" w:date="2018-07-10T11:43:00Z">
        <w:r w:rsidR="00FD40A3" w:rsidRPr="00BF328D">
          <w:rPr>
            <w:rFonts w:ascii="Times New Roman" w:hAnsi="Times New Roman" w:cs="Times New Roman"/>
            <w:bCs/>
            <w:sz w:val="24"/>
            <w:szCs w:val="24"/>
          </w:rPr>
          <w:t xml:space="preserve">Soil and water conservation related SAPs </w:t>
        </w:r>
      </w:ins>
      <w:del w:id="13" w:author="Mishra, Bijesh" w:date="2018-07-10T11:43:00Z">
        <w:r w:rsidRPr="00BF328D" w:rsidDel="00A67A4F">
          <w:rPr>
            <w:rFonts w:ascii="Times New Roman" w:hAnsi="Times New Roman" w:cs="Times New Roman"/>
            <w:bCs/>
            <w:sz w:val="24"/>
            <w:szCs w:val="24"/>
          </w:rPr>
          <w:delText xml:space="preserve">such as </w:delText>
        </w:r>
        <w:r w:rsidRPr="00BF328D" w:rsidDel="00A11496">
          <w:rPr>
            <w:rFonts w:ascii="Times New Roman" w:hAnsi="Times New Roman" w:cs="Times New Roman"/>
            <w:bCs/>
            <w:sz w:val="24"/>
            <w:szCs w:val="24"/>
          </w:rPr>
          <w:delText xml:space="preserve">conservation tillage </w:delText>
        </w:r>
      </w:del>
      <w:r w:rsidRPr="00BF328D">
        <w:rPr>
          <w:rFonts w:ascii="Times New Roman" w:hAnsi="Times New Roman" w:cs="Times New Roman"/>
          <w:bCs/>
          <w:noProof/>
          <w:sz w:val="24"/>
          <w:szCs w:val="24"/>
        </w:rPr>
        <w:t>help</w:t>
      </w:r>
      <w:r w:rsidRPr="00BF328D">
        <w:rPr>
          <w:rFonts w:ascii="Times New Roman" w:hAnsi="Times New Roman" w:cs="Times New Roman"/>
          <w:bCs/>
          <w:sz w:val="24"/>
          <w:szCs w:val="24"/>
        </w:rPr>
        <w:t xml:space="preserve"> to maintain the water table, increase carbon sequestration, improves soil </w:t>
      </w:r>
      <w:r w:rsidRPr="00BF328D">
        <w:rPr>
          <w:rFonts w:ascii="Times New Roman" w:hAnsi="Times New Roman" w:cs="Times New Roman"/>
          <w:bCs/>
          <w:noProof/>
          <w:sz w:val="24"/>
          <w:szCs w:val="24"/>
        </w:rPr>
        <w:t>fertility,</w:t>
      </w:r>
      <w:r w:rsidRPr="00BF328D">
        <w:rPr>
          <w:rFonts w:ascii="Times New Roman" w:hAnsi="Times New Roman" w:cs="Times New Roman"/>
          <w:bCs/>
          <w:sz w:val="24"/>
          <w:szCs w:val="24"/>
        </w:rPr>
        <w:t xml:space="preserve"> and protects land from erosion reducing sediments load from agriculture lands</w:t>
      </w:r>
      <w:del w:id="14" w:author="Mishra, Bijesh" w:date="2018-07-12T10:47:00Z">
        <w:r w:rsidRPr="00BF328D" w:rsidDel="00225F31">
          <w:rPr>
            <w:rFonts w:ascii="Times New Roman" w:hAnsi="Times New Roman" w:cs="Times New Roman"/>
            <w:bCs/>
            <w:sz w:val="24"/>
            <w:szCs w:val="24"/>
          </w:rPr>
          <w:delText xml:space="preserve"> (Knowler and Bradshaw, 2007)</w:delText>
        </w:r>
      </w:del>
      <w:r w:rsidRPr="00BF328D">
        <w:rPr>
          <w:rFonts w:ascii="Times New Roman" w:hAnsi="Times New Roman" w:cs="Times New Roman"/>
          <w:bCs/>
          <w:sz w:val="24"/>
          <w:szCs w:val="24"/>
        </w:rPr>
        <w:t xml:space="preserve">. </w:t>
      </w:r>
      <w:ins w:id="15" w:author="Mishra, Bijesh" w:date="2018-07-10T11:48:00Z">
        <w:r w:rsidR="00DC0781" w:rsidRPr="00BF328D">
          <w:rPr>
            <w:rFonts w:ascii="Times New Roman" w:hAnsi="Times New Roman" w:cs="Times New Roman"/>
            <w:bCs/>
            <w:sz w:val="24"/>
            <w:szCs w:val="24"/>
          </w:rPr>
          <w:t xml:space="preserve">Adoption of SAPs also </w:t>
        </w:r>
        <w:r w:rsidR="00DC0781" w:rsidRPr="00BF328D">
          <w:rPr>
            <w:rFonts w:ascii="Times New Roman" w:hAnsi="Times New Roman" w:cs="Times New Roman"/>
            <w:bCs/>
            <w:noProof/>
            <w:sz w:val="24"/>
            <w:szCs w:val="24"/>
          </w:rPr>
          <w:t>brings</w:t>
        </w:r>
        <w:r w:rsidR="00D70760" w:rsidRPr="00BF328D">
          <w:rPr>
            <w:rFonts w:ascii="Times New Roman" w:hAnsi="Times New Roman" w:cs="Times New Roman"/>
            <w:bCs/>
            <w:sz w:val="24"/>
            <w:szCs w:val="24"/>
          </w:rPr>
          <w:t xml:space="preserve"> </w:t>
        </w:r>
        <w:r w:rsidR="00DC0781" w:rsidRPr="00BF328D">
          <w:rPr>
            <w:rFonts w:ascii="Times New Roman" w:hAnsi="Times New Roman" w:cs="Times New Roman"/>
            <w:bCs/>
            <w:noProof/>
            <w:sz w:val="24"/>
            <w:szCs w:val="24"/>
          </w:rPr>
          <w:t>other</w:t>
        </w:r>
        <w:r w:rsidR="00DC0781" w:rsidRPr="00BF328D">
          <w:rPr>
            <w:rFonts w:ascii="Times New Roman" w:hAnsi="Times New Roman" w:cs="Times New Roman"/>
            <w:bCs/>
            <w:sz w:val="24"/>
            <w:szCs w:val="24"/>
          </w:rPr>
          <w:t xml:space="preserve"> benefits such as an </w:t>
        </w:r>
        <w:r w:rsidR="00DC0781" w:rsidRPr="00BF328D">
          <w:rPr>
            <w:rFonts w:ascii="Times New Roman" w:hAnsi="Times New Roman" w:cs="Times New Roman"/>
            <w:bCs/>
            <w:noProof/>
            <w:sz w:val="24"/>
            <w:szCs w:val="24"/>
          </w:rPr>
          <w:t>increase</w:t>
        </w:r>
        <w:r w:rsidR="00DC0781" w:rsidRPr="00BF328D">
          <w:rPr>
            <w:rFonts w:ascii="Times New Roman" w:hAnsi="Times New Roman" w:cs="Times New Roman"/>
            <w:bCs/>
            <w:sz w:val="24"/>
            <w:szCs w:val="24"/>
          </w:rPr>
          <w:t xml:space="preserve"> in net present value, reduction on-farm costs, labor and time </w:t>
        </w:r>
        <w:r w:rsidR="00DC0781" w:rsidRPr="00BF328D">
          <w:rPr>
            <w:rFonts w:ascii="Times New Roman" w:hAnsi="Times New Roman" w:cs="Times New Roman"/>
            <w:bCs/>
            <w:noProof/>
            <w:sz w:val="24"/>
            <w:szCs w:val="24"/>
          </w:rPr>
          <w:t>saving</w:t>
        </w:r>
        <w:r w:rsidR="00DC0781" w:rsidRPr="00BF328D">
          <w:rPr>
            <w:rFonts w:ascii="Times New Roman" w:hAnsi="Times New Roman" w:cs="Times New Roman"/>
            <w:bCs/>
            <w:sz w:val="24"/>
            <w:szCs w:val="24"/>
          </w:rPr>
          <w:t xml:space="preserve"> (</w:t>
        </w:r>
        <w:proofErr w:type="spellStart"/>
        <w:r w:rsidR="00DC0781" w:rsidRPr="00BF328D">
          <w:rPr>
            <w:rFonts w:ascii="Times New Roman" w:hAnsi="Times New Roman" w:cs="Times New Roman"/>
            <w:bCs/>
            <w:sz w:val="24"/>
            <w:szCs w:val="24"/>
          </w:rPr>
          <w:t>Knowler</w:t>
        </w:r>
        <w:proofErr w:type="spellEnd"/>
        <w:r w:rsidR="00DC0781" w:rsidRPr="00BF328D">
          <w:rPr>
            <w:rFonts w:ascii="Times New Roman" w:hAnsi="Times New Roman" w:cs="Times New Roman"/>
            <w:bCs/>
            <w:sz w:val="24"/>
            <w:szCs w:val="24"/>
          </w:rPr>
          <w:t xml:space="preserve"> and Bradshaw, 2007). </w:t>
        </w:r>
      </w:ins>
      <w:r w:rsidRPr="00BF328D">
        <w:rPr>
          <w:rFonts w:ascii="Times New Roman" w:hAnsi="Times New Roman" w:cs="Times New Roman"/>
          <w:bCs/>
          <w:sz w:val="24"/>
          <w:szCs w:val="24"/>
        </w:rPr>
        <w:t xml:space="preserve">Designing, promotion, and adoption of location-specific sustainable agriculture practices </w:t>
      </w:r>
      <w:r w:rsidR="003368C5" w:rsidRPr="00BF328D">
        <w:rPr>
          <w:rFonts w:ascii="Times New Roman" w:hAnsi="Times New Roman" w:cs="Times New Roman"/>
          <w:bCs/>
          <w:noProof/>
          <w:sz w:val="24"/>
          <w:szCs w:val="24"/>
        </w:rPr>
        <w:t>are</w:t>
      </w:r>
      <w:r w:rsidRPr="00BF328D">
        <w:rPr>
          <w:rFonts w:ascii="Times New Roman" w:hAnsi="Times New Roman" w:cs="Times New Roman"/>
          <w:bCs/>
          <w:sz w:val="24"/>
          <w:szCs w:val="24"/>
        </w:rPr>
        <w:t xml:space="preserve"> one of the </w:t>
      </w:r>
      <w:r w:rsidRPr="00BF328D">
        <w:rPr>
          <w:rFonts w:ascii="Times New Roman" w:hAnsi="Times New Roman" w:cs="Times New Roman"/>
          <w:bCs/>
          <w:noProof/>
          <w:sz w:val="24"/>
          <w:szCs w:val="24"/>
        </w:rPr>
        <w:t>important</w:t>
      </w:r>
      <w:r w:rsidRPr="00BF328D">
        <w:rPr>
          <w:rFonts w:ascii="Times New Roman" w:hAnsi="Times New Roman" w:cs="Times New Roman"/>
          <w:bCs/>
          <w:sz w:val="24"/>
          <w:szCs w:val="24"/>
        </w:rPr>
        <w:t xml:space="preserve"> tools in protecting the environment, water quality, and agricultural land (Greiner et al. 2009). SAPs are also </w:t>
      </w:r>
      <w:r w:rsidR="003368C5" w:rsidRPr="00BF328D">
        <w:rPr>
          <w:rFonts w:ascii="Times New Roman" w:hAnsi="Times New Roman" w:cs="Times New Roman"/>
          <w:bCs/>
          <w:noProof/>
          <w:sz w:val="24"/>
          <w:szCs w:val="24"/>
        </w:rPr>
        <w:t>necessary</w:t>
      </w:r>
      <w:r w:rsidRPr="00BF328D">
        <w:rPr>
          <w:rFonts w:ascii="Times New Roman" w:hAnsi="Times New Roman" w:cs="Times New Roman"/>
          <w:bCs/>
          <w:sz w:val="24"/>
          <w:szCs w:val="24"/>
        </w:rPr>
        <w:t xml:space="preserve"> means to reduce investments by billions per year in designing different conservation programs to reduce the pollution from agriculture lands (</w:t>
      </w:r>
      <w:proofErr w:type="spellStart"/>
      <w:r w:rsidRPr="00BF328D">
        <w:rPr>
          <w:rFonts w:ascii="Times New Roman" w:hAnsi="Times New Roman" w:cs="Times New Roman"/>
          <w:bCs/>
          <w:sz w:val="24"/>
          <w:szCs w:val="24"/>
        </w:rPr>
        <w:t>Mullendore</w:t>
      </w:r>
      <w:proofErr w:type="spellEnd"/>
      <w:r w:rsidRPr="00BF328D">
        <w:rPr>
          <w:rFonts w:ascii="Times New Roman" w:hAnsi="Times New Roman" w:cs="Times New Roman"/>
          <w:bCs/>
          <w:sz w:val="24"/>
          <w:szCs w:val="24"/>
        </w:rPr>
        <w:t xml:space="preserve"> et al. 2015). </w:t>
      </w:r>
    </w:p>
    <w:p w:rsidR="00533846" w:rsidRPr="00BF328D" w:rsidDel="008B6121" w:rsidRDefault="00533846" w:rsidP="00B46FF7">
      <w:pPr>
        <w:spacing w:after="0" w:line="480" w:lineRule="auto"/>
        <w:ind w:firstLine="720"/>
        <w:rPr>
          <w:del w:id="16" w:author="Mishra, Bijesh" w:date="2018-07-09T16:15:00Z"/>
          <w:rFonts w:ascii="Times New Roman" w:hAnsi="Times New Roman" w:cs="Times New Roman"/>
          <w:bCs/>
          <w:sz w:val="24"/>
          <w:szCs w:val="24"/>
        </w:rPr>
      </w:pPr>
      <w:del w:id="17" w:author="Mishra, Bijesh" w:date="2018-07-10T11:48:00Z">
        <w:r w:rsidRPr="00BF328D" w:rsidDel="00DC0781">
          <w:rPr>
            <w:rFonts w:ascii="Times New Roman" w:hAnsi="Times New Roman" w:cs="Times New Roman"/>
            <w:bCs/>
            <w:sz w:val="24"/>
            <w:szCs w:val="24"/>
          </w:rPr>
          <w:delText xml:space="preserve">Adoption of SAPs also </w:delText>
        </w:r>
        <w:r w:rsidRPr="00BF328D" w:rsidDel="00DC0781">
          <w:rPr>
            <w:rFonts w:ascii="Times New Roman" w:hAnsi="Times New Roman" w:cs="Times New Roman"/>
            <w:bCs/>
            <w:noProof/>
            <w:sz w:val="24"/>
            <w:szCs w:val="24"/>
          </w:rPr>
          <w:delText>bring</w:delText>
        </w:r>
        <w:r w:rsidR="003368C5" w:rsidRPr="00BF328D" w:rsidDel="00DC0781">
          <w:rPr>
            <w:rFonts w:ascii="Times New Roman" w:hAnsi="Times New Roman" w:cs="Times New Roman"/>
            <w:bCs/>
            <w:noProof/>
            <w:sz w:val="24"/>
            <w:szCs w:val="24"/>
          </w:rPr>
          <w:delText>s</w:delText>
        </w:r>
        <w:r w:rsidRPr="00BF328D" w:rsidDel="00DC0781">
          <w:rPr>
            <w:rFonts w:ascii="Times New Roman" w:hAnsi="Times New Roman" w:cs="Times New Roman"/>
            <w:bCs/>
            <w:sz w:val="24"/>
            <w:szCs w:val="24"/>
          </w:rPr>
          <w:delText xml:space="preserve"> </w:delText>
        </w:r>
        <w:r w:rsidRPr="00BF328D" w:rsidDel="00DC0781">
          <w:rPr>
            <w:rFonts w:ascii="Times New Roman" w:hAnsi="Times New Roman" w:cs="Times New Roman"/>
            <w:bCs/>
            <w:noProof/>
            <w:sz w:val="24"/>
            <w:szCs w:val="24"/>
          </w:rPr>
          <w:delText>about other</w:delText>
        </w:r>
        <w:r w:rsidRPr="00BF328D" w:rsidDel="00DC0781">
          <w:rPr>
            <w:rFonts w:ascii="Times New Roman" w:hAnsi="Times New Roman" w:cs="Times New Roman"/>
            <w:bCs/>
            <w:sz w:val="24"/>
            <w:szCs w:val="24"/>
          </w:rPr>
          <w:delText xml:space="preserve"> benefits such as</w:delText>
        </w:r>
        <w:r w:rsidR="003368C5" w:rsidRPr="00BF328D" w:rsidDel="00DC0781">
          <w:rPr>
            <w:rFonts w:ascii="Times New Roman" w:hAnsi="Times New Roman" w:cs="Times New Roman"/>
            <w:bCs/>
            <w:sz w:val="24"/>
            <w:szCs w:val="24"/>
          </w:rPr>
          <w:delText xml:space="preserve"> an</w:delText>
        </w:r>
        <w:r w:rsidRPr="00BF328D" w:rsidDel="00DC0781">
          <w:rPr>
            <w:rFonts w:ascii="Times New Roman" w:hAnsi="Times New Roman" w:cs="Times New Roman"/>
            <w:bCs/>
            <w:sz w:val="24"/>
            <w:szCs w:val="24"/>
          </w:rPr>
          <w:delText xml:space="preserve"> </w:delText>
        </w:r>
        <w:r w:rsidRPr="00BF328D" w:rsidDel="00DC0781">
          <w:rPr>
            <w:rFonts w:ascii="Times New Roman" w:hAnsi="Times New Roman" w:cs="Times New Roman"/>
            <w:bCs/>
            <w:noProof/>
            <w:sz w:val="24"/>
            <w:szCs w:val="24"/>
          </w:rPr>
          <w:delText>increase</w:delText>
        </w:r>
        <w:r w:rsidRPr="00BF328D" w:rsidDel="00DC0781">
          <w:rPr>
            <w:rFonts w:ascii="Times New Roman" w:hAnsi="Times New Roman" w:cs="Times New Roman"/>
            <w:bCs/>
            <w:sz w:val="24"/>
            <w:szCs w:val="24"/>
          </w:rPr>
          <w:delText xml:space="preserve"> in net present value, </w:delText>
        </w:r>
        <w:r w:rsidR="003368C5" w:rsidRPr="00BF328D" w:rsidDel="00DC0781">
          <w:rPr>
            <w:rFonts w:ascii="Times New Roman" w:hAnsi="Times New Roman" w:cs="Times New Roman"/>
            <w:bCs/>
            <w:sz w:val="24"/>
            <w:szCs w:val="24"/>
          </w:rPr>
          <w:delText xml:space="preserve">reduction </w:delText>
        </w:r>
        <w:r w:rsidRPr="00BF328D" w:rsidDel="00DC0781">
          <w:rPr>
            <w:rFonts w:ascii="Times New Roman" w:hAnsi="Times New Roman" w:cs="Times New Roman"/>
            <w:bCs/>
            <w:sz w:val="24"/>
            <w:szCs w:val="24"/>
          </w:rPr>
          <w:delText xml:space="preserve">on-farm costs, labor and time </w:delText>
        </w:r>
        <w:r w:rsidRPr="00BF328D" w:rsidDel="00DC0781">
          <w:rPr>
            <w:rFonts w:ascii="Times New Roman" w:hAnsi="Times New Roman" w:cs="Times New Roman"/>
            <w:bCs/>
            <w:noProof/>
            <w:sz w:val="24"/>
            <w:szCs w:val="24"/>
          </w:rPr>
          <w:delText>saving</w:delText>
        </w:r>
      </w:del>
      <w:del w:id="18" w:author="Mishra, Bijesh" w:date="2018-07-10T11:47:00Z">
        <w:r w:rsidRPr="00BF328D" w:rsidDel="00DC0781">
          <w:rPr>
            <w:rFonts w:ascii="Times New Roman" w:hAnsi="Times New Roman" w:cs="Times New Roman"/>
            <w:bCs/>
            <w:noProof/>
            <w:sz w:val="24"/>
            <w:szCs w:val="24"/>
          </w:rPr>
          <w:delText>,</w:delText>
        </w:r>
        <w:r w:rsidRPr="00BF328D" w:rsidDel="00DC0781">
          <w:rPr>
            <w:rFonts w:ascii="Times New Roman" w:hAnsi="Times New Roman" w:cs="Times New Roman"/>
            <w:bCs/>
            <w:sz w:val="24"/>
            <w:szCs w:val="24"/>
          </w:rPr>
          <w:delText xml:space="preserve"> </w:delText>
        </w:r>
        <w:r w:rsidRPr="00BF328D" w:rsidDel="00DC0781">
          <w:rPr>
            <w:rFonts w:ascii="Times New Roman" w:hAnsi="Times New Roman" w:cs="Times New Roman"/>
            <w:bCs/>
            <w:noProof/>
            <w:sz w:val="24"/>
            <w:szCs w:val="24"/>
          </w:rPr>
          <w:delText>and</w:delText>
        </w:r>
        <w:r w:rsidRPr="00BF328D" w:rsidDel="00DC0781">
          <w:rPr>
            <w:rFonts w:ascii="Times New Roman" w:hAnsi="Times New Roman" w:cs="Times New Roman"/>
            <w:bCs/>
            <w:sz w:val="24"/>
            <w:szCs w:val="24"/>
          </w:rPr>
          <w:delText xml:space="preserve"> </w:delText>
        </w:r>
        <w:r w:rsidRPr="00BF328D" w:rsidDel="00DC0781">
          <w:rPr>
            <w:rFonts w:ascii="Times New Roman" w:hAnsi="Times New Roman" w:cs="Times New Roman"/>
            <w:bCs/>
            <w:noProof/>
            <w:sz w:val="24"/>
            <w:szCs w:val="24"/>
          </w:rPr>
          <w:delText>increase</w:delText>
        </w:r>
        <w:r w:rsidRPr="00BF328D" w:rsidDel="00DC0781">
          <w:rPr>
            <w:rFonts w:ascii="Times New Roman" w:hAnsi="Times New Roman" w:cs="Times New Roman"/>
            <w:bCs/>
            <w:sz w:val="24"/>
            <w:szCs w:val="24"/>
          </w:rPr>
          <w:delText xml:space="preserve"> in soil moisture and fertility which, in the long run, help to </w:delText>
        </w:r>
        <w:r w:rsidRPr="00BF328D" w:rsidDel="00DC0781">
          <w:rPr>
            <w:rFonts w:ascii="Times New Roman" w:hAnsi="Times New Roman" w:cs="Times New Roman"/>
            <w:bCs/>
            <w:noProof/>
            <w:sz w:val="24"/>
            <w:szCs w:val="24"/>
          </w:rPr>
          <w:delText>increase</w:delText>
        </w:r>
        <w:r w:rsidRPr="00BF328D" w:rsidDel="00DC0781">
          <w:rPr>
            <w:rFonts w:ascii="Times New Roman" w:hAnsi="Times New Roman" w:cs="Times New Roman"/>
            <w:bCs/>
            <w:sz w:val="24"/>
            <w:szCs w:val="24"/>
          </w:rPr>
          <w:delText xml:space="preserve"> yield and stabilize the yield variation</w:delText>
        </w:r>
      </w:del>
      <w:del w:id="19" w:author="Mishra, Bijesh" w:date="2018-07-10T11:48:00Z">
        <w:r w:rsidRPr="00BF328D" w:rsidDel="00DC0781">
          <w:rPr>
            <w:rFonts w:ascii="Times New Roman" w:hAnsi="Times New Roman" w:cs="Times New Roman"/>
            <w:bCs/>
            <w:sz w:val="24"/>
            <w:szCs w:val="24"/>
          </w:rPr>
          <w:delText xml:space="preserve"> (Knowler and Bradshaw, 2007). </w:delText>
        </w:r>
      </w:del>
      <w:del w:id="20" w:author="Mishra, Bijesh" w:date="2018-07-10T12:15:00Z">
        <w:r w:rsidRPr="00BF328D" w:rsidDel="00D70760">
          <w:rPr>
            <w:rFonts w:ascii="Times New Roman" w:hAnsi="Times New Roman" w:cs="Times New Roman"/>
            <w:bCs/>
            <w:sz w:val="24"/>
            <w:szCs w:val="24"/>
          </w:rPr>
          <w:delText xml:space="preserve">SAPs adoption in European agriculture has proved that modern </w:delText>
        </w:r>
        <w:r w:rsidRPr="00BF328D" w:rsidDel="00D70760">
          <w:rPr>
            <w:rFonts w:ascii="Times New Roman" w:hAnsi="Times New Roman" w:cs="Times New Roman"/>
            <w:bCs/>
            <w:noProof/>
            <w:sz w:val="24"/>
            <w:szCs w:val="24"/>
          </w:rPr>
          <w:delText>agriculture</w:delText>
        </w:r>
        <w:r w:rsidRPr="00BF328D" w:rsidDel="00D70760">
          <w:rPr>
            <w:rFonts w:ascii="Times New Roman" w:hAnsi="Times New Roman" w:cs="Times New Roman"/>
            <w:bCs/>
            <w:sz w:val="24"/>
            <w:szCs w:val="24"/>
          </w:rPr>
          <w:delText xml:space="preserve"> </w:delText>
        </w:r>
        <w:r w:rsidR="00747BBD" w:rsidRPr="00BF328D" w:rsidDel="00D70760">
          <w:rPr>
            <w:rFonts w:ascii="Times New Roman" w:hAnsi="Times New Roman" w:cs="Times New Roman"/>
            <w:bCs/>
            <w:noProof/>
            <w:sz w:val="24"/>
            <w:szCs w:val="24"/>
          </w:rPr>
          <w:delText>uses excessive inputs and causes water quality problems</w:delText>
        </w:r>
      </w:del>
      <w:del w:id="21" w:author="Mishra, Bijesh" w:date="2018-07-10T10:51:00Z">
        <w:r w:rsidRPr="00BF328D" w:rsidDel="00CC4A40">
          <w:rPr>
            <w:rFonts w:ascii="Times New Roman" w:hAnsi="Times New Roman" w:cs="Times New Roman"/>
            <w:bCs/>
            <w:noProof/>
            <w:sz w:val="24"/>
            <w:szCs w:val="24"/>
          </w:rPr>
          <w:delText>.</w:delText>
        </w:r>
        <w:r w:rsidRPr="00BF328D" w:rsidDel="00CC4A40">
          <w:rPr>
            <w:rFonts w:ascii="Times New Roman" w:hAnsi="Times New Roman" w:cs="Times New Roman"/>
            <w:bCs/>
            <w:sz w:val="24"/>
            <w:szCs w:val="24"/>
          </w:rPr>
          <w:delText xml:space="preserve"> </w:delText>
        </w:r>
        <w:r w:rsidR="00747BBD" w:rsidRPr="00BF328D" w:rsidDel="00CC4A40">
          <w:rPr>
            <w:rFonts w:ascii="Times New Roman" w:hAnsi="Times New Roman" w:cs="Times New Roman"/>
            <w:bCs/>
            <w:noProof/>
            <w:sz w:val="24"/>
            <w:szCs w:val="24"/>
          </w:rPr>
          <w:delText>These problems</w:delText>
        </w:r>
      </w:del>
      <w:del w:id="22" w:author="Mishra, Bijesh" w:date="2018-07-10T12:15:00Z">
        <w:r w:rsidR="00747BBD" w:rsidRPr="00BF328D" w:rsidDel="00D70760">
          <w:rPr>
            <w:rFonts w:ascii="Times New Roman" w:hAnsi="Times New Roman" w:cs="Times New Roman"/>
            <w:bCs/>
            <w:noProof/>
            <w:sz w:val="24"/>
            <w:szCs w:val="24"/>
          </w:rPr>
          <w:delText xml:space="preserve"> can b</w:delText>
        </w:r>
        <w:r w:rsidRPr="00BF328D" w:rsidDel="00D70760">
          <w:rPr>
            <w:rFonts w:ascii="Times New Roman" w:hAnsi="Times New Roman" w:cs="Times New Roman"/>
            <w:bCs/>
            <w:noProof/>
            <w:sz w:val="24"/>
            <w:szCs w:val="24"/>
          </w:rPr>
          <w:delText>e reduced</w:delText>
        </w:r>
        <w:r w:rsidRPr="00BF328D" w:rsidDel="00D70760">
          <w:rPr>
            <w:rFonts w:ascii="Times New Roman" w:hAnsi="Times New Roman" w:cs="Times New Roman"/>
            <w:bCs/>
            <w:sz w:val="24"/>
            <w:szCs w:val="24"/>
          </w:rPr>
          <w:delText xml:space="preserve"> by incorporating sustainable agriculture practices without reducing agricultural productivity. In the long run, adoption of SAPs can replace some or all external inputs in agriculture systems (Pretty, 2008).</w:delText>
        </w:r>
      </w:del>
    </w:p>
    <w:p w:rsidR="00075CA5" w:rsidRPr="00BF328D" w:rsidRDefault="00533846" w:rsidP="00D70760">
      <w:pPr>
        <w:spacing w:after="0" w:line="480" w:lineRule="auto"/>
        <w:ind w:firstLine="720"/>
        <w:rPr>
          <w:ins w:id="23" w:author="Mishra, Bijesh" w:date="2018-07-10T12:21:00Z"/>
          <w:rFonts w:ascii="Times New Roman" w:hAnsi="Times New Roman" w:cs="Times New Roman"/>
          <w:sz w:val="24"/>
          <w:szCs w:val="24"/>
        </w:rPr>
      </w:pPr>
      <w:r w:rsidRPr="00BF328D">
        <w:rPr>
          <w:rFonts w:ascii="Times New Roman" w:hAnsi="Times New Roman" w:cs="Times New Roman"/>
          <w:sz w:val="24"/>
          <w:szCs w:val="24"/>
        </w:rPr>
        <w:t>Despite the widespread benefits and positive impacts of sustainable agriculture practices, the adoption of these practices is low in Kentucky due to various factors, including social and economic factors as well as policies that discourage fundamental changes in farming systems.</w:t>
      </w:r>
      <w:ins w:id="24" w:author="Mishra, Bijesh" w:date="2018-07-10T12:16:00Z">
        <w:r w:rsidR="00171EA2" w:rsidRPr="00BF328D">
          <w:rPr>
            <w:rFonts w:ascii="Times New Roman" w:hAnsi="Times New Roman" w:cs="Times New Roman"/>
            <w:sz w:val="24"/>
            <w:szCs w:val="24"/>
          </w:rPr>
          <w:t xml:space="preserve"> </w:t>
        </w:r>
      </w:ins>
      <w:ins w:id="25" w:author="Mishra, Bijesh" w:date="2018-07-10T11:22:00Z">
        <w:r w:rsidR="009D2823" w:rsidRPr="00BF328D">
          <w:rPr>
            <w:rFonts w:ascii="Times New Roman" w:hAnsi="Times New Roman" w:cs="Times New Roman"/>
            <w:sz w:val="24"/>
            <w:szCs w:val="24"/>
          </w:rPr>
          <w:lastRenderedPageBreak/>
          <w:t xml:space="preserve">Being specific to this research, very less research has been conducted </w:t>
        </w:r>
        <w:r w:rsidR="002F7D9E" w:rsidRPr="00BF328D">
          <w:rPr>
            <w:rFonts w:ascii="Times New Roman" w:hAnsi="Times New Roman" w:cs="Times New Roman"/>
            <w:sz w:val="24"/>
            <w:szCs w:val="24"/>
          </w:rPr>
          <w:t xml:space="preserve">in Kentucky addressing the socioeconomic and </w:t>
        </w:r>
        <w:r w:rsidR="008821D5" w:rsidRPr="00BF328D">
          <w:rPr>
            <w:rFonts w:ascii="Times New Roman" w:hAnsi="Times New Roman" w:cs="Times New Roman"/>
            <w:sz w:val="24"/>
            <w:szCs w:val="24"/>
          </w:rPr>
          <w:t>behavioral</w:t>
        </w:r>
        <w:r w:rsidR="009D2823" w:rsidRPr="00BF328D">
          <w:rPr>
            <w:rFonts w:ascii="Times New Roman" w:hAnsi="Times New Roman" w:cs="Times New Roman"/>
            <w:sz w:val="24"/>
            <w:szCs w:val="24"/>
          </w:rPr>
          <w:t xml:space="preserve"> aspect of sustainable agriculture</w:t>
        </w:r>
      </w:ins>
      <w:ins w:id="26" w:author="Mishra, Bijesh" w:date="2018-07-10T11:35:00Z">
        <w:r w:rsidR="003235DF" w:rsidRPr="00BF328D">
          <w:rPr>
            <w:rFonts w:ascii="Times New Roman" w:hAnsi="Times New Roman" w:cs="Times New Roman"/>
            <w:sz w:val="24"/>
            <w:szCs w:val="24"/>
          </w:rPr>
          <w:t xml:space="preserve"> practice</w:t>
        </w:r>
      </w:ins>
      <w:ins w:id="27" w:author="Mishra, Bijesh" w:date="2018-07-10T11:42:00Z">
        <w:r w:rsidR="0040653C" w:rsidRPr="00BF328D">
          <w:rPr>
            <w:rFonts w:ascii="Times New Roman" w:hAnsi="Times New Roman" w:cs="Times New Roman"/>
            <w:sz w:val="24"/>
            <w:szCs w:val="24"/>
          </w:rPr>
          <w:t>s</w:t>
        </w:r>
      </w:ins>
      <w:ins w:id="28" w:author="Mishra, Bijesh" w:date="2018-07-10T11:35:00Z">
        <w:r w:rsidR="003235DF" w:rsidRPr="00BF328D">
          <w:rPr>
            <w:rFonts w:ascii="Times New Roman" w:hAnsi="Times New Roman" w:cs="Times New Roman"/>
            <w:sz w:val="24"/>
            <w:szCs w:val="24"/>
          </w:rPr>
          <w:t xml:space="preserve"> adoption</w:t>
        </w:r>
      </w:ins>
      <w:ins w:id="29" w:author="Mishra, Bijesh" w:date="2018-07-10T11:22:00Z">
        <w:r w:rsidR="009D2823" w:rsidRPr="00BF328D">
          <w:rPr>
            <w:rFonts w:ascii="Times New Roman" w:hAnsi="Times New Roman" w:cs="Times New Roman"/>
            <w:sz w:val="24"/>
            <w:szCs w:val="24"/>
          </w:rPr>
          <w:t xml:space="preserve">. This </w:t>
        </w:r>
      </w:ins>
      <w:ins w:id="30" w:author="Mishra, Bijesh" w:date="2018-07-10T11:26:00Z">
        <w:r w:rsidR="003B322A" w:rsidRPr="00BF328D">
          <w:rPr>
            <w:rFonts w:ascii="Times New Roman" w:hAnsi="Times New Roman" w:cs="Times New Roman"/>
            <w:sz w:val="24"/>
            <w:szCs w:val="24"/>
          </w:rPr>
          <w:t>leaves a huge research</w:t>
        </w:r>
        <w:r w:rsidR="00A5555A" w:rsidRPr="00BF328D">
          <w:rPr>
            <w:rFonts w:ascii="Times New Roman" w:hAnsi="Times New Roman" w:cs="Times New Roman"/>
            <w:sz w:val="24"/>
            <w:szCs w:val="24"/>
          </w:rPr>
          <w:t xml:space="preserve"> gap </w:t>
        </w:r>
      </w:ins>
      <w:ins w:id="31" w:author="Mishra, Bijesh" w:date="2018-07-10T11:22:00Z">
        <w:r w:rsidR="009D2823" w:rsidRPr="00BF328D">
          <w:rPr>
            <w:rFonts w:ascii="Times New Roman" w:hAnsi="Times New Roman" w:cs="Times New Roman"/>
            <w:sz w:val="24"/>
            <w:szCs w:val="24"/>
          </w:rPr>
          <w:t>giv</w:t>
        </w:r>
      </w:ins>
      <w:ins w:id="32" w:author="Mishra, Bijesh" w:date="2018-07-10T11:26:00Z">
        <w:r w:rsidR="00A5555A" w:rsidRPr="00BF328D">
          <w:rPr>
            <w:rFonts w:ascii="Times New Roman" w:hAnsi="Times New Roman" w:cs="Times New Roman"/>
            <w:sz w:val="24"/>
            <w:szCs w:val="24"/>
          </w:rPr>
          <w:t>ing</w:t>
        </w:r>
      </w:ins>
      <w:ins w:id="33" w:author="Mishra, Bijesh" w:date="2018-07-10T11:22:00Z">
        <w:r w:rsidR="0066527C" w:rsidRPr="00BF328D">
          <w:rPr>
            <w:rFonts w:ascii="Times New Roman" w:hAnsi="Times New Roman" w:cs="Times New Roman"/>
            <w:sz w:val="24"/>
            <w:szCs w:val="24"/>
          </w:rPr>
          <w:t xml:space="preserve"> </w:t>
        </w:r>
        <w:r w:rsidR="009D2823" w:rsidRPr="00BF328D">
          <w:rPr>
            <w:rFonts w:ascii="Times New Roman" w:hAnsi="Times New Roman" w:cs="Times New Roman"/>
            <w:sz w:val="24"/>
            <w:szCs w:val="24"/>
          </w:rPr>
          <w:t xml:space="preserve">big opportunities </w:t>
        </w:r>
        <w:r w:rsidR="005C2643" w:rsidRPr="00BF328D">
          <w:rPr>
            <w:rFonts w:ascii="Times New Roman" w:hAnsi="Times New Roman" w:cs="Times New Roman"/>
            <w:sz w:val="24"/>
            <w:szCs w:val="24"/>
          </w:rPr>
          <w:t>to conduct research on this</w:t>
        </w:r>
        <w:r w:rsidR="006F54B2" w:rsidRPr="00BF328D">
          <w:rPr>
            <w:rFonts w:ascii="Times New Roman" w:hAnsi="Times New Roman" w:cs="Times New Roman"/>
            <w:sz w:val="24"/>
            <w:szCs w:val="24"/>
          </w:rPr>
          <w:t xml:space="preserve"> aspect.</w:t>
        </w:r>
        <w:r w:rsidR="009D2823" w:rsidRPr="00BF328D">
          <w:rPr>
            <w:rFonts w:ascii="Times New Roman" w:hAnsi="Times New Roman" w:cs="Times New Roman"/>
            <w:sz w:val="24"/>
            <w:szCs w:val="24"/>
          </w:rPr>
          <w:t xml:space="preserve"> </w:t>
        </w:r>
      </w:ins>
      <w:ins w:id="34" w:author="Mishra, Bijesh" w:date="2018-07-10T11:36:00Z">
        <w:r w:rsidR="001A1C22" w:rsidRPr="00BF328D">
          <w:rPr>
            <w:rFonts w:ascii="Times New Roman" w:hAnsi="Times New Roman" w:cs="Times New Roman"/>
            <w:sz w:val="24"/>
            <w:szCs w:val="24"/>
          </w:rPr>
          <w:t xml:space="preserve">We included </w:t>
        </w:r>
      </w:ins>
      <w:ins w:id="35" w:author="Mishra, Bijesh" w:date="2018-07-10T11:40:00Z">
        <w:r w:rsidR="001A1C22" w:rsidRPr="00BF328D">
          <w:rPr>
            <w:rFonts w:ascii="Times New Roman" w:hAnsi="Times New Roman" w:cs="Times New Roman"/>
            <w:sz w:val="24"/>
            <w:szCs w:val="24"/>
          </w:rPr>
          <w:t>thirty</w:t>
        </w:r>
      </w:ins>
      <w:ins w:id="36" w:author="Mishra, Bijesh" w:date="2018-07-10T11:36:00Z">
        <w:r w:rsidR="001A1C22" w:rsidRPr="00BF328D">
          <w:rPr>
            <w:rFonts w:ascii="Times New Roman" w:hAnsi="Times New Roman" w:cs="Times New Roman"/>
            <w:sz w:val="24"/>
            <w:szCs w:val="24"/>
          </w:rPr>
          <w:t xml:space="preserve"> one different sustainable agriculture practices </w:t>
        </w:r>
      </w:ins>
      <w:ins w:id="37" w:author="Mishra, Bijesh" w:date="2018-07-10T11:40:00Z">
        <w:r w:rsidR="001A1C22" w:rsidRPr="00BF328D">
          <w:rPr>
            <w:rFonts w:ascii="Times New Roman" w:hAnsi="Times New Roman" w:cs="Times New Roman"/>
            <w:sz w:val="24"/>
            <w:szCs w:val="24"/>
          </w:rPr>
          <w:t>commonly adopted among Kentucky farmers to understand how</w:t>
        </w:r>
      </w:ins>
      <w:ins w:id="38" w:author="Mishra, Bijesh" w:date="2018-07-10T11:36:00Z">
        <w:r w:rsidR="001A1C22" w:rsidRPr="00BF328D">
          <w:rPr>
            <w:rFonts w:ascii="Times New Roman" w:hAnsi="Times New Roman" w:cs="Times New Roman"/>
            <w:sz w:val="24"/>
            <w:szCs w:val="24"/>
          </w:rPr>
          <w:t xml:space="preserve"> farmers respond to the adoption of set of </w:t>
        </w:r>
      </w:ins>
      <w:ins w:id="39" w:author="Mishra, Bijesh" w:date="2018-07-10T11:42:00Z">
        <w:r w:rsidR="00B73EDB" w:rsidRPr="00BF328D">
          <w:rPr>
            <w:rFonts w:ascii="Times New Roman" w:hAnsi="Times New Roman" w:cs="Times New Roman"/>
            <w:sz w:val="24"/>
            <w:szCs w:val="24"/>
          </w:rPr>
          <w:t xml:space="preserve">sustainable agriculture </w:t>
        </w:r>
      </w:ins>
      <w:ins w:id="40" w:author="Mishra, Bijesh" w:date="2018-07-10T11:36:00Z">
        <w:r w:rsidR="001A1C22" w:rsidRPr="00BF328D">
          <w:rPr>
            <w:rFonts w:ascii="Times New Roman" w:hAnsi="Times New Roman" w:cs="Times New Roman"/>
            <w:sz w:val="24"/>
            <w:szCs w:val="24"/>
          </w:rPr>
          <w:t>practices.</w:t>
        </w:r>
      </w:ins>
      <w:ins w:id="41" w:author="Mishra, Bijesh" w:date="2018-07-10T11:41:00Z">
        <w:r w:rsidR="005E48BF" w:rsidRPr="00BF328D">
          <w:rPr>
            <w:rFonts w:ascii="Times New Roman" w:hAnsi="Times New Roman" w:cs="Times New Roman"/>
            <w:sz w:val="24"/>
            <w:szCs w:val="24"/>
          </w:rPr>
          <w:t xml:space="preserve"> </w:t>
        </w:r>
      </w:ins>
      <w:ins w:id="42" w:author="Mishra, Bijesh" w:date="2018-07-10T11:22:00Z">
        <w:r w:rsidR="009D2823" w:rsidRPr="00BF328D">
          <w:rPr>
            <w:rFonts w:ascii="Times New Roman" w:hAnsi="Times New Roman" w:cs="Times New Roman"/>
            <w:sz w:val="24"/>
            <w:szCs w:val="24"/>
          </w:rPr>
          <w:t xml:space="preserve">So, the originality of paper lies on the study of adoption of </w:t>
        </w:r>
      </w:ins>
      <w:ins w:id="43" w:author="Mishra, Bijesh" w:date="2018-07-10T11:41:00Z">
        <w:r w:rsidR="00B96AA2" w:rsidRPr="00BF328D">
          <w:rPr>
            <w:rFonts w:ascii="Times New Roman" w:hAnsi="Times New Roman" w:cs="Times New Roman"/>
            <w:sz w:val="24"/>
            <w:szCs w:val="24"/>
          </w:rPr>
          <w:t xml:space="preserve">set of </w:t>
        </w:r>
      </w:ins>
      <w:ins w:id="44" w:author="Mishra, Bijesh" w:date="2018-07-10T11:22:00Z">
        <w:r w:rsidR="009D2823" w:rsidRPr="00BF328D">
          <w:rPr>
            <w:rFonts w:ascii="Times New Roman" w:hAnsi="Times New Roman" w:cs="Times New Roman"/>
            <w:sz w:val="24"/>
            <w:szCs w:val="24"/>
          </w:rPr>
          <w:t xml:space="preserve">practices from social and economic aspects </w:t>
        </w:r>
        <w:r w:rsidR="005C5141" w:rsidRPr="00BF328D">
          <w:rPr>
            <w:rFonts w:ascii="Times New Roman" w:hAnsi="Times New Roman" w:cs="Times New Roman"/>
            <w:sz w:val="24"/>
            <w:szCs w:val="24"/>
          </w:rPr>
          <w:t>in relation to the</w:t>
        </w:r>
      </w:ins>
      <w:ins w:id="45" w:author="Mishra, Bijesh" w:date="2018-07-10T11:42:00Z">
        <w:r w:rsidR="005C5141" w:rsidRPr="00BF328D">
          <w:rPr>
            <w:rFonts w:ascii="Times New Roman" w:hAnsi="Times New Roman" w:cs="Times New Roman"/>
            <w:sz w:val="24"/>
            <w:szCs w:val="24"/>
          </w:rPr>
          <w:t xml:space="preserve"> </w:t>
        </w:r>
      </w:ins>
      <w:ins w:id="46" w:author="Mishra, Bijesh" w:date="2018-07-10T11:22:00Z">
        <w:r w:rsidR="009D2823" w:rsidRPr="00BF328D">
          <w:rPr>
            <w:rFonts w:ascii="Times New Roman" w:hAnsi="Times New Roman" w:cs="Times New Roman"/>
            <w:sz w:val="24"/>
            <w:szCs w:val="24"/>
          </w:rPr>
          <w:t>context of Kentucky.</w:t>
        </w:r>
      </w:ins>
      <w:ins w:id="47" w:author="Mishra, Bijesh" w:date="2018-07-10T12:20:00Z">
        <w:r w:rsidR="000E0F1A" w:rsidRPr="00BF328D">
          <w:rPr>
            <w:rFonts w:ascii="Times New Roman" w:hAnsi="Times New Roman" w:cs="Times New Roman"/>
            <w:sz w:val="24"/>
            <w:szCs w:val="24"/>
          </w:rPr>
          <w:t xml:space="preserve"> Practices </w:t>
        </w:r>
      </w:ins>
      <w:ins w:id="48" w:author="Mishra, Bijesh" w:date="2018-07-10T12:21:00Z">
        <w:r w:rsidR="000E0F1A" w:rsidRPr="00BF328D">
          <w:rPr>
            <w:rFonts w:ascii="Times New Roman" w:hAnsi="Times New Roman" w:cs="Times New Roman"/>
            <w:sz w:val="24"/>
            <w:szCs w:val="24"/>
          </w:rPr>
          <w:t>included</w:t>
        </w:r>
      </w:ins>
      <w:ins w:id="49" w:author="Mishra, Bijesh" w:date="2018-07-10T12:20:00Z">
        <w:r w:rsidR="000E0F1A" w:rsidRPr="00BF328D">
          <w:rPr>
            <w:rFonts w:ascii="Times New Roman" w:hAnsi="Times New Roman" w:cs="Times New Roman"/>
            <w:sz w:val="24"/>
            <w:szCs w:val="24"/>
          </w:rPr>
          <w:t xml:space="preserve"> </w:t>
        </w:r>
      </w:ins>
      <w:ins w:id="50" w:author="Mishra, Bijesh" w:date="2018-07-10T12:21:00Z">
        <w:r w:rsidR="000E0F1A" w:rsidRPr="00BF328D">
          <w:rPr>
            <w:rFonts w:ascii="Times New Roman" w:hAnsi="Times New Roman" w:cs="Times New Roman"/>
            <w:sz w:val="24"/>
            <w:szCs w:val="24"/>
          </w:rPr>
          <w:t>in this research as commonly adopted SAPs among Kentu</w:t>
        </w:r>
        <w:r w:rsidR="00582360" w:rsidRPr="00BF328D">
          <w:rPr>
            <w:rFonts w:ascii="Times New Roman" w:hAnsi="Times New Roman" w:cs="Times New Roman"/>
            <w:sz w:val="24"/>
            <w:szCs w:val="24"/>
          </w:rPr>
          <w:t>cky farmers are listed</w:t>
        </w:r>
        <w:r w:rsidR="00F1322A" w:rsidRPr="00BF328D">
          <w:rPr>
            <w:rFonts w:ascii="Times New Roman" w:hAnsi="Times New Roman" w:cs="Times New Roman"/>
            <w:sz w:val="24"/>
            <w:szCs w:val="24"/>
          </w:rPr>
          <w:t xml:space="preserve"> below.</w:t>
        </w:r>
      </w:ins>
    </w:p>
    <w:p w:rsidR="000E0F1A" w:rsidRPr="00BF328D" w:rsidRDefault="000E0F1A" w:rsidP="000E0F1A">
      <w:pPr>
        <w:spacing w:after="0" w:line="480" w:lineRule="auto"/>
        <w:ind w:left="360" w:firstLine="360"/>
        <w:contextualSpacing/>
        <w:jc w:val="center"/>
        <w:rPr>
          <w:ins w:id="51" w:author="Mishra, Bijesh" w:date="2018-07-10T12:22:00Z"/>
          <w:rFonts w:ascii="Times New Roman" w:hAnsi="Times New Roman" w:cs="Times New Roman"/>
          <w:b/>
          <w:bCs/>
          <w:sz w:val="24"/>
          <w:szCs w:val="24"/>
        </w:rPr>
      </w:pPr>
      <w:ins w:id="52" w:author="Mishra, Bijesh" w:date="2018-07-10T12:22:00Z">
        <w:r w:rsidRPr="00BF328D">
          <w:rPr>
            <w:rFonts w:ascii="Times New Roman" w:hAnsi="Times New Roman" w:cs="Times New Roman"/>
            <w:b/>
            <w:bCs/>
            <w:sz w:val="24"/>
            <w:szCs w:val="24"/>
          </w:rPr>
          <w:t>&lt;&lt; Insert Table 1 &gt;&gt;</w:t>
        </w:r>
      </w:ins>
    </w:p>
    <w:p w:rsidR="00F451AB" w:rsidRPr="00BF328D" w:rsidDel="00ED607F" w:rsidRDefault="00533846">
      <w:pPr>
        <w:spacing w:after="0" w:line="480" w:lineRule="auto"/>
        <w:rPr>
          <w:del w:id="53" w:author="Mishra, Bijesh" w:date="2018-07-09T16:16:00Z"/>
          <w:rFonts w:ascii="Times New Roman" w:hAnsi="Times New Roman" w:cs="Times New Roman"/>
          <w:sz w:val="24"/>
          <w:szCs w:val="24"/>
        </w:rPr>
        <w:pPrChange w:id="54" w:author="Mishra, Bijesh" w:date="2018-07-10T09:44:00Z">
          <w:pPr>
            <w:spacing w:after="0" w:line="480" w:lineRule="auto"/>
            <w:ind w:firstLine="720"/>
          </w:pPr>
        </w:pPrChange>
      </w:pPr>
      <w:del w:id="55" w:author="Mishra, Bijesh" w:date="2018-07-09T10:19:00Z">
        <w:r w:rsidRPr="00BF328D" w:rsidDel="00CC20AA">
          <w:rPr>
            <w:rFonts w:ascii="Times New Roman" w:hAnsi="Times New Roman" w:cs="Times New Roman"/>
            <w:sz w:val="24"/>
            <w:szCs w:val="24"/>
          </w:rPr>
          <w:delText xml:space="preserve"> </w:delText>
        </w:r>
      </w:del>
      <w:r w:rsidRPr="00BF328D">
        <w:rPr>
          <w:rFonts w:ascii="Times New Roman" w:hAnsi="Times New Roman" w:cs="Times New Roman"/>
          <w:sz w:val="24"/>
          <w:szCs w:val="24"/>
        </w:rPr>
        <w:t xml:space="preserve">The overall objective of this research was to investigate factors that affect adoption intensity of sustainable agriculture </w:t>
      </w:r>
      <w:ins w:id="56" w:author="Mishra, Bijesh" w:date="2018-07-09T10:20:00Z">
        <w:r w:rsidR="00CC20AA" w:rsidRPr="00BF328D">
          <w:rPr>
            <w:rFonts w:ascii="Times New Roman" w:hAnsi="Times New Roman" w:cs="Times New Roman"/>
            <w:sz w:val="24"/>
            <w:szCs w:val="24"/>
          </w:rPr>
          <w:t xml:space="preserve">that were identified as commonly adopted </w:t>
        </w:r>
      </w:ins>
      <w:r w:rsidRPr="00BF328D">
        <w:rPr>
          <w:rFonts w:ascii="Times New Roman" w:hAnsi="Times New Roman" w:cs="Times New Roman"/>
          <w:sz w:val="24"/>
          <w:szCs w:val="24"/>
        </w:rPr>
        <w:t xml:space="preserve">practices among Kentucky farmers. </w:t>
      </w:r>
      <w:r w:rsidRPr="00BF328D">
        <w:rPr>
          <w:rFonts w:ascii="Times New Roman" w:hAnsi="Times New Roman" w:cs="Times New Roman"/>
          <w:noProof/>
          <w:sz w:val="24"/>
          <w:szCs w:val="24"/>
        </w:rPr>
        <w:t>This</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was achieved</w:t>
      </w:r>
      <w:r w:rsidRPr="00BF328D">
        <w:rPr>
          <w:rFonts w:ascii="Times New Roman" w:hAnsi="Times New Roman" w:cs="Times New Roman"/>
          <w:sz w:val="24"/>
          <w:szCs w:val="24"/>
        </w:rPr>
        <w:t xml:space="preserve"> by conducting a farmers’ survey which provided the required data to develop a predictive model of SAP adoption. </w:t>
      </w:r>
    </w:p>
    <w:p w:rsidR="00ED607F" w:rsidRPr="00BF328D" w:rsidRDefault="00ED607F" w:rsidP="00ED607F">
      <w:pPr>
        <w:spacing w:after="0" w:line="480" w:lineRule="auto"/>
        <w:ind w:firstLine="720"/>
        <w:rPr>
          <w:ins w:id="57" w:author="Mishra, Bijesh" w:date="2018-07-10T09:44:00Z"/>
          <w:rFonts w:ascii="Times New Roman" w:hAnsi="Times New Roman" w:cs="Times New Roman"/>
          <w:sz w:val="24"/>
          <w:szCs w:val="24"/>
        </w:rPr>
      </w:pPr>
    </w:p>
    <w:p w:rsidR="00533846" w:rsidRPr="00BF328D" w:rsidRDefault="00533846">
      <w:pPr>
        <w:spacing w:after="0" w:line="480" w:lineRule="auto"/>
        <w:rPr>
          <w:rFonts w:ascii="Times New Roman" w:hAnsi="Times New Roman" w:cs="Times New Roman"/>
          <w:sz w:val="24"/>
          <w:szCs w:val="24"/>
        </w:rPr>
        <w:pPrChange w:id="58" w:author="Mishra, Bijesh" w:date="2018-07-10T09:44:00Z">
          <w:pPr>
            <w:spacing w:after="0" w:line="480" w:lineRule="auto"/>
            <w:ind w:firstLine="720"/>
          </w:pPr>
        </w:pPrChange>
      </w:pPr>
      <w:r w:rsidRPr="00BF328D">
        <w:rPr>
          <w:rFonts w:ascii="Times New Roman" w:hAnsi="Times New Roman" w:cs="Times New Roman"/>
          <w:sz w:val="24"/>
          <w:szCs w:val="24"/>
        </w:rPr>
        <w:t xml:space="preserve">The rest of the paper proceeds as follows.  In section 2, we provide </w:t>
      </w:r>
      <w:r w:rsidRPr="00BF328D">
        <w:rPr>
          <w:rFonts w:ascii="Times New Roman" w:hAnsi="Times New Roman" w:cs="Times New Roman"/>
          <w:noProof/>
          <w:sz w:val="24"/>
          <w:szCs w:val="24"/>
        </w:rPr>
        <w:t>broad</w:t>
      </w:r>
      <w:r w:rsidRPr="00BF328D">
        <w:rPr>
          <w:rFonts w:ascii="Times New Roman" w:hAnsi="Times New Roman" w:cs="Times New Roman"/>
          <w:sz w:val="24"/>
          <w:szCs w:val="24"/>
        </w:rPr>
        <w:t xml:space="preserve"> literature related to SAPs.  We present the conceptual model in </w:t>
      </w:r>
      <w:r w:rsidRPr="00BF328D">
        <w:rPr>
          <w:rFonts w:ascii="Times New Roman" w:hAnsi="Times New Roman" w:cs="Times New Roman"/>
          <w:noProof/>
          <w:sz w:val="24"/>
          <w:szCs w:val="24"/>
        </w:rPr>
        <w:t>section</w:t>
      </w:r>
      <w:r w:rsidRPr="00BF328D">
        <w:rPr>
          <w:rFonts w:ascii="Times New Roman" w:hAnsi="Times New Roman" w:cs="Times New Roman"/>
          <w:sz w:val="24"/>
          <w:szCs w:val="24"/>
        </w:rPr>
        <w:t xml:space="preserve"> 3.  We explain data and model </w:t>
      </w:r>
      <w:r w:rsidRPr="00BF328D">
        <w:rPr>
          <w:rFonts w:ascii="Times New Roman" w:hAnsi="Times New Roman" w:cs="Times New Roman"/>
          <w:noProof/>
          <w:sz w:val="24"/>
          <w:szCs w:val="24"/>
        </w:rPr>
        <w:t>related</w:t>
      </w:r>
      <w:r w:rsidRPr="00BF328D">
        <w:rPr>
          <w:rFonts w:ascii="Times New Roman" w:hAnsi="Times New Roman" w:cs="Times New Roman"/>
          <w:sz w:val="24"/>
          <w:szCs w:val="24"/>
        </w:rPr>
        <w:t xml:space="preserve"> details in </w:t>
      </w:r>
      <w:r w:rsidRPr="00BF328D">
        <w:rPr>
          <w:rFonts w:ascii="Times New Roman" w:hAnsi="Times New Roman" w:cs="Times New Roman"/>
          <w:noProof/>
          <w:sz w:val="24"/>
          <w:szCs w:val="24"/>
        </w:rPr>
        <w:t>section</w:t>
      </w:r>
      <w:r w:rsidRPr="00BF328D">
        <w:rPr>
          <w:rFonts w:ascii="Times New Roman" w:hAnsi="Times New Roman" w:cs="Times New Roman"/>
          <w:sz w:val="24"/>
          <w:szCs w:val="24"/>
        </w:rPr>
        <w:t xml:space="preserve"> 4.  In </w:t>
      </w:r>
      <w:r w:rsidRPr="00BF328D">
        <w:rPr>
          <w:rFonts w:ascii="Times New Roman" w:hAnsi="Times New Roman" w:cs="Times New Roman"/>
          <w:noProof/>
          <w:sz w:val="24"/>
          <w:szCs w:val="24"/>
        </w:rPr>
        <w:t>section</w:t>
      </w:r>
      <w:r w:rsidRPr="00BF328D">
        <w:rPr>
          <w:rFonts w:ascii="Times New Roman" w:hAnsi="Times New Roman" w:cs="Times New Roman"/>
          <w:sz w:val="24"/>
          <w:szCs w:val="24"/>
        </w:rPr>
        <w:t xml:space="preserve"> 5, we describe the results and implications. We conclude the paper in </w:t>
      </w:r>
      <w:r w:rsidRPr="00BF328D">
        <w:rPr>
          <w:rFonts w:ascii="Times New Roman" w:hAnsi="Times New Roman" w:cs="Times New Roman"/>
          <w:noProof/>
          <w:sz w:val="24"/>
          <w:szCs w:val="24"/>
        </w:rPr>
        <w:t>section</w:t>
      </w:r>
      <w:r w:rsidRPr="00BF328D">
        <w:rPr>
          <w:rFonts w:ascii="Times New Roman" w:hAnsi="Times New Roman" w:cs="Times New Roman"/>
          <w:sz w:val="24"/>
          <w:szCs w:val="24"/>
        </w:rPr>
        <w:t xml:space="preserve"> 6.</w:t>
      </w:r>
    </w:p>
    <w:p w:rsidR="00533846" w:rsidRPr="00BF328D" w:rsidRDefault="00533846" w:rsidP="00B46FF7">
      <w:pPr>
        <w:spacing w:after="0" w:line="480" w:lineRule="auto"/>
        <w:rPr>
          <w:rFonts w:ascii="Times New Roman" w:hAnsi="Times New Roman" w:cs="Times New Roman"/>
          <w:b/>
          <w:sz w:val="24"/>
          <w:szCs w:val="24"/>
        </w:rPr>
      </w:pPr>
    </w:p>
    <w:p w:rsidR="00533846" w:rsidRPr="00BF328D" w:rsidRDefault="00533846" w:rsidP="00B46FF7">
      <w:pPr>
        <w:pStyle w:val="ListParagraph"/>
        <w:numPr>
          <w:ilvl w:val="0"/>
          <w:numId w:val="1"/>
        </w:numPr>
        <w:spacing w:after="0" w:line="480" w:lineRule="auto"/>
        <w:rPr>
          <w:rFonts w:ascii="Times New Roman" w:hAnsi="Times New Roman" w:cs="Times New Roman"/>
          <w:b/>
          <w:sz w:val="24"/>
          <w:szCs w:val="24"/>
        </w:rPr>
      </w:pPr>
      <w:r w:rsidRPr="00BF328D">
        <w:rPr>
          <w:rFonts w:ascii="Times New Roman" w:hAnsi="Times New Roman" w:cs="Times New Roman"/>
          <w:b/>
          <w:sz w:val="24"/>
          <w:szCs w:val="24"/>
        </w:rPr>
        <w:t>Literature Review</w:t>
      </w:r>
    </w:p>
    <w:p w:rsidR="00533846" w:rsidRPr="00BF328D" w:rsidRDefault="00533846">
      <w:pPr>
        <w:spacing w:after="0" w:line="480" w:lineRule="auto"/>
        <w:ind w:firstLine="720"/>
        <w:rPr>
          <w:rFonts w:ascii="Times New Roman" w:hAnsi="Times New Roman" w:cs="Times New Roman"/>
          <w:sz w:val="24"/>
          <w:szCs w:val="24"/>
        </w:rPr>
        <w:pPrChange w:id="59" w:author="Mishra, Bijesh" w:date="2018-07-10T12:20:00Z">
          <w:pPr>
            <w:spacing w:after="0" w:line="480" w:lineRule="auto"/>
          </w:pPr>
        </w:pPrChange>
      </w:pPr>
      <w:r w:rsidRPr="00BF328D">
        <w:rPr>
          <w:rFonts w:ascii="Times New Roman" w:hAnsi="Times New Roman" w:cs="Times New Roman"/>
          <w:bCs/>
          <w:noProof/>
          <w:sz w:val="24"/>
          <w:szCs w:val="24"/>
        </w:rPr>
        <w:t xml:space="preserve">The adoption decision making process of </w:t>
      </w:r>
      <w:r w:rsidR="00BF580F" w:rsidRPr="00BF328D">
        <w:rPr>
          <w:rFonts w:ascii="Times New Roman" w:hAnsi="Times New Roman" w:cs="Times New Roman"/>
          <w:bCs/>
          <w:noProof/>
          <w:sz w:val="24"/>
          <w:szCs w:val="24"/>
        </w:rPr>
        <w:t>SAPs</w:t>
      </w:r>
      <w:r w:rsidRPr="00BF328D">
        <w:rPr>
          <w:rFonts w:ascii="Times New Roman" w:hAnsi="Times New Roman" w:cs="Times New Roman"/>
          <w:noProof/>
          <w:sz w:val="24"/>
          <w:szCs w:val="24"/>
        </w:rPr>
        <w:t xml:space="preserve"> is influenced by several factors such as farmers’ knowledge and skills, existence of and connections to a market for the commodities they produce, agricultural policies and regulations, available resources, geographic features of the farm, and economic, social, and conservation motivations (Greiner et al. 2009; Kornegay </w:t>
      </w:r>
      <w:r w:rsidRPr="00BF328D">
        <w:rPr>
          <w:rFonts w:ascii="Times New Roman" w:hAnsi="Times New Roman" w:cs="Times New Roman"/>
          <w:iCs/>
          <w:noProof/>
          <w:sz w:val="24"/>
          <w:szCs w:val="24"/>
        </w:rPr>
        <w:t xml:space="preserve">et </w:t>
      </w:r>
      <w:r w:rsidRPr="00BF328D">
        <w:rPr>
          <w:rFonts w:ascii="Times New Roman" w:hAnsi="Times New Roman" w:cs="Times New Roman"/>
          <w:iCs/>
          <w:noProof/>
          <w:sz w:val="24"/>
          <w:szCs w:val="24"/>
        </w:rPr>
        <w:lastRenderedPageBreak/>
        <w:t>al.</w:t>
      </w:r>
      <w:r w:rsidRPr="00BF328D">
        <w:rPr>
          <w:rFonts w:ascii="Times New Roman" w:hAnsi="Times New Roman" w:cs="Times New Roman"/>
          <w:noProof/>
          <w:sz w:val="24"/>
          <w:szCs w:val="24"/>
        </w:rPr>
        <w:t xml:space="preserve"> 2010; Lashgarara, 2011).</w:t>
      </w:r>
      <w:r w:rsidRPr="00BF328D">
        <w:rPr>
          <w:rFonts w:ascii="Times New Roman" w:hAnsi="Times New Roman" w:cs="Times New Roman"/>
          <w:sz w:val="24"/>
          <w:szCs w:val="24"/>
        </w:rPr>
        <w:t xml:space="preserve"> Farmers with irrigation facilities are more likely to adopt soil conservation practices like cover crops (</w:t>
      </w:r>
      <w:ins w:id="60" w:author="Mishra, Bijesh" w:date="2018-07-12T10:52:00Z">
        <w:r w:rsidR="00225F31" w:rsidRPr="00BF328D">
          <w:rPr>
            <w:rFonts w:ascii="Times New Roman" w:hAnsi="Times New Roman" w:cs="Times New Roman"/>
            <w:sz w:val="24"/>
            <w:szCs w:val="24"/>
          </w:rPr>
          <w:t>Carlisle, 2016</w:t>
        </w:r>
        <w:r w:rsidR="00225F31" w:rsidRPr="00BF328D">
          <w:rPr>
            <w:rFonts w:ascii="Times New Roman" w:hAnsi="Times New Roman" w:cs="Times New Roman"/>
            <w:sz w:val="24"/>
            <w:szCs w:val="24"/>
          </w:rPr>
          <w:t xml:space="preserve">; </w:t>
        </w:r>
      </w:ins>
      <w:del w:id="61" w:author="Mishra, Bijesh" w:date="2018-07-12T10:51:00Z">
        <w:r w:rsidRPr="00BF328D" w:rsidDel="00225F31">
          <w:rPr>
            <w:rFonts w:ascii="Times New Roman" w:hAnsi="Times New Roman" w:cs="Times New Roman"/>
            <w:sz w:val="24"/>
            <w:szCs w:val="24"/>
          </w:rPr>
          <w:delText xml:space="preserve">Bertgold </w:delText>
        </w:r>
        <w:r w:rsidRPr="00BF328D" w:rsidDel="00225F31">
          <w:rPr>
            <w:rFonts w:ascii="Times New Roman" w:hAnsi="Times New Roman" w:cs="Times New Roman"/>
            <w:noProof/>
            <w:sz w:val="24"/>
            <w:szCs w:val="24"/>
          </w:rPr>
          <w:delText>et al</w:delText>
        </w:r>
        <w:r w:rsidR="00BF580F" w:rsidRPr="00BF328D" w:rsidDel="00225F31">
          <w:rPr>
            <w:rFonts w:ascii="Times New Roman" w:hAnsi="Times New Roman" w:cs="Times New Roman"/>
            <w:noProof/>
            <w:sz w:val="24"/>
            <w:szCs w:val="24"/>
          </w:rPr>
          <w:delText>.</w:delText>
        </w:r>
        <w:r w:rsidRPr="00BF328D" w:rsidDel="00225F31">
          <w:rPr>
            <w:rFonts w:ascii="Times New Roman" w:hAnsi="Times New Roman" w:cs="Times New Roman"/>
            <w:sz w:val="24"/>
            <w:szCs w:val="24"/>
          </w:rPr>
          <w:delText xml:space="preserve">, 2012; </w:delText>
        </w:r>
      </w:del>
      <w:proofErr w:type="spellStart"/>
      <w:r w:rsidRPr="00BF328D">
        <w:rPr>
          <w:rFonts w:ascii="Times New Roman" w:hAnsi="Times New Roman" w:cs="Times New Roman"/>
          <w:sz w:val="24"/>
          <w:szCs w:val="24"/>
        </w:rPr>
        <w:t>Snapp</w:t>
      </w:r>
      <w:proofErr w:type="spellEnd"/>
      <w:r w:rsidRPr="00BF328D">
        <w:rPr>
          <w:rFonts w:ascii="Times New Roman" w:hAnsi="Times New Roman" w:cs="Times New Roman"/>
          <w:sz w:val="24"/>
          <w:szCs w:val="24"/>
        </w:rPr>
        <w:t xml:space="preserve"> et al., 2005</w:t>
      </w:r>
      <w:del w:id="62" w:author="Mishra, Bijesh" w:date="2018-07-12T10:52:00Z">
        <w:r w:rsidRPr="00BF328D" w:rsidDel="00225F31">
          <w:rPr>
            <w:rFonts w:ascii="Times New Roman" w:hAnsi="Times New Roman" w:cs="Times New Roman"/>
            <w:sz w:val="24"/>
            <w:szCs w:val="24"/>
          </w:rPr>
          <w:delText>; Carlisle, 2016</w:delText>
        </w:r>
      </w:del>
      <w:r w:rsidRPr="00BF328D">
        <w:rPr>
          <w:rFonts w:ascii="Times New Roman" w:hAnsi="Times New Roman" w:cs="Times New Roman"/>
          <w:sz w:val="24"/>
          <w:szCs w:val="24"/>
        </w:rPr>
        <w:t>).</w:t>
      </w:r>
    </w:p>
    <w:p w:rsidR="00533846" w:rsidRPr="00BF328D" w:rsidRDefault="00533846" w:rsidP="00B46FF7">
      <w:pPr>
        <w:spacing w:after="0" w:line="480" w:lineRule="auto"/>
        <w:ind w:firstLine="720"/>
        <w:rPr>
          <w:rFonts w:ascii="Times New Roman" w:hAnsi="Times New Roman" w:cs="Times New Roman"/>
          <w:sz w:val="24"/>
          <w:szCs w:val="24"/>
        </w:rPr>
      </w:pPr>
      <w:r w:rsidRPr="00BF328D">
        <w:rPr>
          <w:rFonts w:ascii="Times New Roman" w:hAnsi="Times New Roman" w:cs="Times New Roman"/>
          <w:sz w:val="24"/>
          <w:szCs w:val="24"/>
        </w:rPr>
        <w:t>Socio-demographic factors such as age, land tenure, and cognitive factors such as knowledge and attitude towards a program are also believed to influence adoption of SAPs (</w:t>
      </w:r>
      <w:proofErr w:type="spellStart"/>
      <w:r w:rsidRPr="00BF328D">
        <w:rPr>
          <w:rFonts w:ascii="Times New Roman" w:hAnsi="Times New Roman" w:cs="Times New Roman"/>
          <w:sz w:val="24"/>
          <w:szCs w:val="24"/>
        </w:rPr>
        <w:t>Kabii</w:t>
      </w:r>
      <w:proofErr w:type="spellEnd"/>
      <w:r w:rsidRPr="00BF328D">
        <w:rPr>
          <w:rFonts w:ascii="Times New Roman" w:hAnsi="Times New Roman" w:cs="Times New Roman"/>
          <w:sz w:val="24"/>
          <w:szCs w:val="24"/>
        </w:rPr>
        <w:t xml:space="preserve"> and Horwitz, 2006</w:t>
      </w:r>
      <w:r w:rsidRPr="00BF328D">
        <w:rPr>
          <w:rFonts w:ascii="Times New Roman" w:hAnsi="Times New Roman" w:cs="Times New Roman"/>
          <w:sz w:val="24"/>
          <w:szCs w:val="24"/>
          <w:rPrChange w:id="63" w:author="Mishra, Bijesh" w:date="2018-07-09T14:34:00Z">
            <w:rPr>
              <w:rFonts w:ascii="Times New Roman" w:hAnsi="Times New Roman" w:cs="Times New Roman"/>
              <w:sz w:val="24"/>
              <w:szCs w:val="24"/>
            </w:rPr>
          </w:rPrChange>
        </w:rPr>
        <w:t xml:space="preserve">). </w:t>
      </w:r>
      <w:del w:id="64" w:author="Mishra, Bijesh" w:date="2018-06-29T13:24:00Z">
        <w:r w:rsidRPr="00BF328D" w:rsidDel="00265FB5">
          <w:rPr>
            <w:rFonts w:ascii="Times New Roman" w:hAnsi="Times New Roman" w:cs="Times New Roman"/>
            <w:sz w:val="24"/>
            <w:szCs w:val="24"/>
            <w:rPrChange w:id="65" w:author="Mishra, Bijesh" w:date="2018-07-09T14:34:00Z">
              <w:rPr>
                <w:rFonts w:ascii="Times New Roman" w:hAnsi="Times New Roman" w:cs="Times New Roman"/>
                <w:sz w:val="24"/>
                <w:szCs w:val="24"/>
              </w:rPr>
            </w:rPrChange>
          </w:rPr>
          <w:delText xml:space="preserve">Age is found to have </w:delText>
        </w:r>
        <w:r w:rsidRPr="00BF328D" w:rsidDel="00265FB5">
          <w:rPr>
            <w:rFonts w:ascii="Times New Roman" w:hAnsi="Times New Roman" w:cs="Times New Roman"/>
            <w:noProof/>
            <w:sz w:val="24"/>
            <w:szCs w:val="24"/>
            <w:rPrChange w:id="66" w:author="Mishra, Bijesh" w:date="2018-07-09T14:34:00Z">
              <w:rPr>
                <w:rFonts w:ascii="Times New Roman" w:hAnsi="Times New Roman" w:cs="Times New Roman"/>
                <w:noProof/>
                <w:sz w:val="24"/>
                <w:szCs w:val="24"/>
              </w:rPr>
            </w:rPrChange>
          </w:rPr>
          <w:delText>negative</w:delText>
        </w:r>
        <w:r w:rsidRPr="00BF328D" w:rsidDel="00265FB5">
          <w:rPr>
            <w:rFonts w:ascii="Times New Roman" w:hAnsi="Times New Roman" w:cs="Times New Roman"/>
            <w:sz w:val="24"/>
            <w:szCs w:val="24"/>
            <w:rPrChange w:id="67" w:author="Mishra, Bijesh" w:date="2018-07-09T14:34:00Z">
              <w:rPr>
                <w:rFonts w:ascii="Times New Roman" w:hAnsi="Times New Roman" w:cs="Times New Roman"/>
                <w:sz w:val="24"/>
                <w:szCs w:val="24"/>
              </w:rPr>
            </w:rPrChange>
          </w:rPr>
          <w:delText xml:space="preserve"> effect</w:delText>
        </w:r>
      </w:del>
      <w:ins w:id="68" w:author="Mishra, Bijesh" w:date="2018-06-29T13:24:00Z">
        <w:r w:rsidR="00265FB5" w:rsidRPr="00BF328D">
          <w:rPr>
            <w:rFonts w:ascii="Times New Roman" w:hAnsi="Times New Roman" w:cs="Times New Roman"/>
            <w:sz w:val="24"/>
            <w:szCs w:val="24"/>
            <w:rPrChange w:id="69" w:author="Mishra, Bijesh" w:date="2018-07-09T14:34:00Z">
              <w:rPr>
                <w:rFonts w:ascii="Times New Roman" w:hAnsi="Times New Roman" w:cs="Times New Roman"/>
                <w:sz w:val="24"/>
                <w:szCs w:val="24"/>
              </w:rPr>
            </w:rPrChange>
          </w:rPr>
          <w:t xml:space="preserve">Older farmers are less likely to adopt new practices </w:t>
        </w:r>
      </w:ins>
      <w:ins w:id="70" w:author="Mishra, Bijesh" w:date="2018-06-29T13:25:00Z">
        <w:r w:rsidR="00265FB5" w:rsidRPr="00BF328D">
          <w:rPr>
            <w:rFonts w:ascii="Times New Roman" w:hAnsi="Times New Roman" w:cs="Times New Roman"/>
            <w:sz w:val="24"/>
            <w:szCs w:val="24"/>
            <w:rPrChange w:id="71" w:author="Mishra, Bijesh" w:date="2018-07-09T14:34:00Z">
              <w:rPr>
                <w:rFonts w:ascii="Times New Roman" w:hAnsi="Times New Roman" w:cs="Times New Roman"/>
                <w:sz w:val="24"/>
                <w:szCs w:val="24"/>
              </w:rPr>
            </w:rPrChange>
          </w:rPr>
          <w:t>which</w:t>
        </w:r>
      </w:ins>
      <w:ins w:id="72" w:author="Mishra, Bijesh" w:date="2018-06-29T13:24:00Z">
        <w:r w:rsidR="00265FB5" w:rsidRPr="00BF328D">
          <w:rPr>
            <w:rFonts w:ascii="Times New Roman" w:hAnsi="Times New Roman" w:cs="Times New Roman"/>
            <w:sz w:val="24"/>
            <w:szCs w:val="24"/>
            <w:rPrChange w:id="73" w:author="Mishra, Bijesh" w:date="2018-07-09T14:34:00Z">
              <w:rPr>
                <w:rFonts w:ascii="Times New Roman" w:hAnsi="Times New Roman" w:cs="Times New Roman"/>
                <w:sz w:val="24"/>
                <w:szCs w:val="24"/>
              </w:rPr>
            </w:rPrChange>
          </w:rPr>
          <w:t xml:space="preserve"> </w:t>
        </w:r>
      </w:ins>
      <w:ins w:id="74" w:author="Mishra, Bijesh" w:date="2018-06-29T13:25:00Z">
        <w:r w:rsidR="00265FB5" w:rsidRPr="00BF328D">
          <w:rPr>
            <w:rFonts w:ascii="Times New Roman" w:hAnsi="Times New Roman" w:cs="Times New Roman"/>
            <w:sz w:val="24"/>
            <w:szCs w:val="24"/>
            <w:rPrChange w:id="75" w:author="Mishra, Bijesh" w:date="2018-07-09T14:34:00Z">
              <w:rPr>
                <w:rFonts w:ascii="Times New Roman" w:hAnsi="Times New Roman" w:cs="Times New Roman"/>
                <w:sz w:val="24"/>
                <w:szCs w:val="24"/>
              </w:rPr>
            </w:rPrChange>
          </w:rPr>
          <w:t>they are not very familiar with</w:t>
        </w:r>
      </w:ins>
      <w:r w:rsidRPr="00BF328D">
        <w:rPr>
          <w:rFonts w:ascii="Times New Roman" w:hAnsi="Times New Roman" w:cs="Times New Roman"/>
          <w:sz w:val="24"/>
          <w:szCs w:val="24"/>
          <w:rPrChange w:id="76" w:author="Mishra, Bijesh" w:date="2018-07-09T14:34:00Z">
            <w:rPr>
              <w:rFonts w:ascii="Times New Roman" w:hAnsi="Times New Roman" w:cs="Times New Roman"/>
              <w:sz w:val="24"/>
              <w:szCs w:val="24"/>
            </w:rPr>
          </w:rPrChange>
        </w:rPr>
        <w:t xml:space="preserve"> (Awan</w:t>
      </w:r>
      <w:r w:rsidRPr="00BF328D">
        <w:rPr>
          <w:rFonts w:ascii="Times New Roman" w:hAnsi="Times New Roman" w:cs="Times New Roman"/>
          <w:iCs/>
          <w:sz w:val="24"/>
          <w:szCs w:val="24"/>
          <w:rPrChange w:id="77" w:author="Mishra, Bijesh" w:date="2018-07-09T14:34:00Z">
            <w:rPr>
              <w:rFonts w:ascii="Times New Roman" w:hAnsi="Times New Roman" w:cs="Times New Roman"/>
              <w:iCs/>
              <w:sz w:val="24"/>
              <w:szCs w:val="24"/>
            </w:rPr>
          </w:rPrChange>
        </w:rPr>
        <w:t xml:space="preserve"> et al.</w:t>
      </w:r>
      <w:r w:rsidRPr="00BF328D">
        <w:rPr>
          <w:rFonts w:ascii="Times New Roman" w:hAnsi="Times New Roman" w:cs="Times New Roman"/>
          <w:sz w:val="24"/>
          <w:szCs w:val="24"/>
          <w:rPrChange w:id="78" w:author="Mishra, Bijesh" w:date="2018-07-09T14:34:00Z">
            <w:rPr>
              <w:rFonts w:ascii="Times New Roman" w:hAnsi="Times New Roman" w:cs="Times New Roman"/>
              <w:sz w:val="24"/>
              <w:szCs w:val="24"/>
            </w:rPr>
          </w:rPrChange>
        </w:rPr>
        <w:t xml:space="preserve"> 2015; </w:t>
      </w:r>
      <w:proofErr w:type="spellStart"/>
      <w:r w:rsidRPr="00BF328D">
        <w:rPr>
          <w:rFonts w:ascii="Times New Roman" w:hAnsi="Times New Roman" w:cs="Times New Roman"/>
          <w:sz w:val="24"/>
          <w:szCs w:val="24"/>
          <w:rPrChange w:id="79" w:author="Mishra, Bijesh" w:date="2018-07-09T14:34:00Z">
            <w:rPr>
              <w:rFonts w:ascii="Times New Roman" w:hAnsi="Times New Roman" w:cs="Times New Roman"/>
              <w:sz w:val="24"/>
              <w:szCs w:val="24"/>
            </w:rPr>
          </w:rPrChange>
        </w:rPr>
        <w:t>Baumgart</w:t>
      </w:r>
      <w:proofErr w:type="spellEnd"/>
      <w:r w:rsidRPr="00BF328D">
        <w:rPr>
          <w:rFonts w:ascii="Times New Roman" w:hAnsi="Times New Roman" w:cs="Times New Roman"/>
          <w:sz w:val="24"/>
          <w:szCs w:val="24"/>
          <w:rPrChange w:id="80" w:author="Mishra, Bijesh" w:date="2018-07-09T14:34:00Z">
            <w:rPr>
              <w:rFonts w:ascii="Times New Roman" w:hAnsi="Times New Roman" w:cs="Times New Roman"/>
              <w:sz w:val="24"/>
              <w:szCs w:val="24"/>
            </w:rPr>
          </w:rPrChange>
        </w:rPr>
        <w:t xml:space="preserve">-Getz et al. 2012; </w:t>
      </w:r>
      <w:proofErr w:type="spellStart"/>
      <w:r w:rsidRPr="00BF328D">
        <w:rPr>
          <w:rFonts w:ascii="Times New Roman" w:hAnsi="Times New Roman" w:cs="Times New Roman"/>
          <w:sz w:val="24"/>
          <w:szCs w:val="24"/>
          <w:rPrChange w:id="81" w:author="Mishra, Bijesh" w:date="2018-07-09T14:34:00Z">
            <w:rPr>
              <w:rFonts w:ascii="Times New Roman" w:hAnsi="Times New Roman" w:cs="Times New Roman"/>
              <w:sz w:val="24"/>
              <w:szCs w:val="24"/>
            </w:rPr>
          </w:rPrChange>
        </w:rPr>
        <w:t>Kabii</w:t>
      </w:r>
      <w:proofErr w:type="spellEnd"/>
      <w:r w:rsidRPr="00BF328D">
        <w:rPr>
          <w:rFonts w:ascii="Times New Roman" w:hAnsi="Times New Roman" w:cs="Times New Roman"/>
          <w:sz w:val="24"/>
          <w:szCs w:val="24"/>
          <w:rPrChange w:id="82" w:author="Mishra, Bijesh" w:date="2018-07-09T14:34:00Z">
            <w:rPr>
              <w:rFonts w:ascii="Times New Roman" w:hAnsi="Times New Roman" w:cs="Times New Roman"/>
              <w:sz w:val="24"/>
              <w:szCs w:val="24"/>
            </w:rPr>
          </w:rPrChange>
        </w:rPr>
        <w:t xml:space="preserve"> and Horwitz, 2006)</w:t>
      </w:r>
      <w:ins w:id="83" w:author="Mishra, Bijesh" w:date="2018-06-29T13:25:00Z">
        <w:r w:rsidR="00265FB5" w:rsidRPr="00BF328D">
          <w:rPr>
            <w:rFonts w:ascii="Times New Roman" w:hAnsi="Times New Roman" w:cs="Times New Roman"/>
            <w:sz w:val="24"/>
            <w:szCs w:val="24"/>
            <w:rPrChange w:id="84" w:author="Mishra, Bijesh" w:date="2018-07-09T14:34:00Z">
              <w:rPr>
                <w:rFonts w:ascii="Times New Roman" w:hAnsi="Times New Roman" w:cs="Times New Roman"/>
                <w:sz w:val="24"/>
                <w:szCs w:val="24"/>
              </w:rPr>
            </w:rPrChange>
          </w:rPr>
          <w:t>.</w:t>
        </w:r>
      </w:ins>
      <w:r w:rsidRPr="00BF328D">
        <w:rPr>
          <w:rFonts w:ascii="Times New Roman" w:hAnsi="Times New Roman" w:cs="Times New Roman"/>
          <w:sz w:val="24"/>
          <w:szCs w:val="24"/>
          <w:rPrChange w:id="85" w:author="Mishra, Bijesh" w:date="2018-07-09T14:34:00Z">
            <w:rPr>
              <w:rFonts w:ascii="Times New Roman" w:hAnsi="Times New Roman" w:cs="Times New Roman"/>
              <w:sz w:val="24"/>
              <w:szCs w:val="24"/>
            </w:rPr>
          </w:rPrChange>
        </w:rPr>
        <w:t xml:space="preserve"> </w:t>
      </w:r>
      <w:del w:id="86" w:author="Mishra, Bijesh" w:date="2018-06-29T13:25:00Z">
        <w:r w:rsidRPr="00BF328D" w:rsidDel="00265FB5">
          <w:rPr>
            <w:rFonts w:ascii="Times New Roman" w:hAnsi="Times New Roman" w:cs="Times New Roman"/>
            <w:sz w:val="24"/>
            <w:szCs w:val="24"/>
            <w:rPrChange w:id="87" w:author="Mishra, Bijesh" w:date="2018-07-09T14:34:00Z">
              <w:rPr>
                <w:rFonts w:ascii="Times New Roman" w:hAnsi="Times New Roman" w:cs="Times New Roman"/>
                <w:sz w:val="24"/>
                <w:szCs w:val="24"/>
              </w:rPr>
            </w:rPrChange>
          </w:rPr>
          <w:delText xml:space="preserve">whereas </w:delText>
        </w:r>
      </w:del>
      <w:ins w:id="88" w:author="Mishra, Bijesh" w:date="2018-06-29T13:25:00Z">
        <w:r w:rsidR="00265FB5" w:rsidRPr="00BF328D">
          <w:rPr>
            <w:rFonts w:ascii="Times New Roman" w:hAnsi="Times New Roman" w:cs="Times New Roman"/>
            <w:sz w:val="24"/>
            <w:szCs w:val="24"/>
            <w:rPrChange w:id="89" w:author="Mishra, Bijesh" w:date="2018-07-09T14:34:00Z">
              <w:rPr>
                <w:rFonts w:ascii="Times New Roman" w:hAnsi="Times New Roman" w:cs="Times New Roman"/>
                <w:sz w:val="24"/>
                <w:szCs w:val="24"/>
              </w:rPr>
            </w:rPrChange>
          </w:rPr>
          <w:t xml:space="preserve">But, </w:t>
        </w:r>
      </w:ins>
      <w:ins w:id="90" w:author="Mishra, Bijesh" w:date="2018-06-29T13:26:00Z">
        <w:r w:rsidR="00265FB5" w:rsidRPr="00BF328D">
          <w:rPr>
            <w:rFonts w:ascii="Times New Roman" w:hAnsi="Times New Roman" w:cs="Times New Roman"/>
            <w:sz w:val="24"/>
            <w:szCs w:val="24"/>
            <w:rPrChange w:id="91" w:author="Mishra, Bijesh" w:date="2018-07-09T14:34:00Z">
              <w:rPr>
                <w:rFonts w:ascii="Times New Roman" w:hAnsi="Times New Roman" w:cs="Times New Roman"/>
                <w:sz w:val="24"/>
                <w:szCs w:val="24"/>
              </w:rPr>
            </w:rPrChange>
          </w:rPr>
          <w:t xml:space="preserve">farmers are positive and more likely to adopt sustainable agriculture </w:t>
        </w:r>
      </w:ins>
      <w:ins w:id="92" w:author="Mishra, Bijesh" w:date="2018-06-29T13:27:00Z">
        <w:r w:rsidR="00265FB5" w:rsidRPr="00BF328D">
          <w:rPr>
            <w:rFonts w:ascii="Times New Roman" w:hAnsi="Times New Roman" w:cs="Times New Roman"/>
            <w:sz w:val="24"/>
            <w:szCs w:val="24"/>
            <w:rPrChange w:id="93" w:author="Mishra, Bijesh" w:date="2018-07-09T14:34:00Z">
              <w:rPr>
                <w:rFonts w:ascii="Times New Roman" w:hAnsi="Times New Roman" w:cs="Times New Roman"/>
                <w:sz w:val="24"/>
                <w:szCs w:val="24"/>
              </w:rPr>
            </w:rPrChange>
          </w:rPr>
          <w:t>practices</w:t>
        </w:r>
      </w:ins>
      <w:ins w:id="94" w:author="Mishra, Bijesh" w:date="2018-06-29T13:26:00Z">
        <w:r w:rsidR="00265FB5" w:rsidRPr="00BF328D">
          <w:rPr>
            <w:rFonts w:ascii="Times New Roman" w:hAnsi="Times New Roman" w:cs="Times New Roman"/>
            <w:sz w:val="24"/>
            <w:szCs w:val="24"/>
            <w:rPrChange w:id="95" w:author="Mishra, Bijesh" w:date="2018-07-09T14:34:00Z">
              <w:rPr>
                <w:rFonts w:ascii="Times New Roman" w:hAnsi="Times New Roman" w:cs="Times New Roman"/>
                <w:sz w:val="24"/>
                <w:szCs w:val="24"/>
              </w:rPr>
            </w:rPrChange>
          </w:rPr>
          <w:t xml:space="preserve"> as they</w:t>
        </w:r>
      </w:ins>
      <w:ins w:id="96" w:author="Mishra, Bijesh" w:date="2018-06-29T13:27:00Z">
        <w:r w:rsidR="00265FB5" w:rsidRPr="00BF328D">
          <w:rPr>
            <w:rFonts w:ascii="Times New Roman" w:hAnsi="Times New Roman" w:cs="Times New Roman"/>
            <w:sz w:val="24"/>
            <w:szCs w:val="24"/>
            <w:rPrChange w:id="97" w:author="Mishra, Bijesh" w:date="2018-07-09T14:34:00Z">
              <w:rPr>
                <w:rFonts w:ascii="Times New Roman" w:hAnsi="Times New Roman" w:cs="Times New Roman"/>
                <w:sz w:val="24"/>
                <w:szCs w:val="24"/>
              </w:rPr>
            </w:rPrChange>
          </w:rPr>
          <w:t xml:space="preserve"> achieve higher level of formal education</w:t>
        </w:r>
      </w:ins>
      <w:del w:id="98" w:author="Mishra, Bijesh" w:date="2018-06-29T13:25:00Z">
        <w:r w:rsidRPr="00BF328D" w:rsidDel="00265FB5">
          <w:rPr>
            <w:rFonts w:ascii="Times New Roman" w:hAnsi="Times New Roman" w:cs="Times New Roman"/>
            <w:sz w:val="24"/>
            <w:szCs w:val="24"/>
            <w:rPrChange w:id="99" w:author="Mishra, Bijesh" w:date="2018-07-09T14:34:00Z">
              <w:rPr>
                <w:rFonts w:ascii="Times New Roman" w:hAnsi="Times New Roman" w:cs="Times New Roman"/>
                <w:sz w:val="24"/>
                <w:szCs w:val="24"/>
              </w:rPr>
            </w:rPrChange>
          </w:rPr>
          <w:delText>the education</w:delText>
        </w:r>
      </w:del>
      <w:del w:id="100" w:author="Mishra, Bijesh" w:date="2018-06-29T13:27:00Z">
        <w:r w:rsidRPr="00BF328D" w:rsidDel="00265FB5">
          <w:rPr>
            <w:rFonts w:ascii="Times New Roman" w:hAnsi="Times New Roman" w:cs="Times New Roman"/>
            <w:sz w:val="24"/>
            <w:szCs w:val="24"/>
            <w:rPrChange w:id="101" w:author="Mishra, Bijesh" w:date="2018-07-09T14:34:00Z">
              <w:rPr>
                <w:rFonts w:ascii="Times New Roman" w:hAnsi="Times New Roman" w:cs="Times New Roman"/>
                <w:sz w:val="24"/>
                <w:szCs w:val="24"/>
              </w:rPr>
            </w:rPrChange>
          </w:rPr>
          <w:delText xml:space="preserve"> is </w:delText>
        </w:r>
        <w:r w:rsidRPr="00BF328D" w:rsidDel="00265FB5">
          <w:rPr>
            <w:rFonts w:ascii="Times New Roman" w:hAnsi="Times New Roman" w:cs="Times New Roman"/>
            <w:noProof/>
            <w:sz w:val="24"/>
            <w:szCs w:val="24"/>
            <w:rPrChange w:id="102" w:author="Mishra, Bijesh" w:date="2018-07-09T14:34:00Z">
              <w:rPr>
                <w:rFonts w:ascii="Times New Roman" w:hAnsi="Times New Roman" w:cs="Times New Roman"/>
                <w:noProof/>
                <w:sz w:val="24"/>
                <w:szCs w:val="24"/>
              </w:rPr>
            </w:rPrChange>
          </w:rPr>
          <w:delText>found</w:delText>
        </w:r>
        <w:r w:rsidRPr="00BF328D" w:rsidDel="00265FB5">
          <w:rPr>
            <w:rFonts w:ascii="Times New Roman" w:hAnsi="Times New Roman" w:cs="Times New Roman"/>
            <w:sz w:val="24"/>
            <w:szCs w:val="24"/>
            <w:rPrChange w:id="103" w:author="Mishra, Bijesh" w:date="2018-07-09T14:34:00Z">
              <w:rPr>
                <w:rFonts w:ascii="Times New Roman" w:hAnsi="Times New Roman" w:cs="Times New Roman"/>
                <w:sz w:val="24"/>
                <w:szCs w:val="24"/>
              </w:rPr>
            </w:rPrChange>
          </w:rPr>
          <w:delText xml:space="preserve"> to have a positive </w:delText>
        </w:r>
        <w:r w:rsidR="00BF580F" w:rsidRPr="00BF328D" w:rsidDel="00265FB5">
          <w:rPr>
            <w:rFonts w:ascii="Times New Roman" w:hAnsi="Times New Roman" w:cs="Times New Roman"/>
            <w:noProof/>
            <w:sz w:val="24"/>
            <w:szCs w:val="24"/>
            <w:rPrChange w:id="104" w:author="Mishra, Bijesh" w:date="2018-07-09T14:34:00Z">
              <w:rPr>
                <w:rFonts w:ascii="Times New Roman" w:hAnsi="Times New Roman" w:cs="Times New Roman"/>
                <w:noProof/>
                <w:sz w:val="24"/>
                <w:szCs w:val="24"/>
              </w:rPr>
            </w:rPrChange>
          </w:rPr>
          <w:delText>impa</w:delText>
        </w:r>
        <w:r w:rsidRPr="00BF328D" w:rsidDel="00265FB5">
          <w:rPr>
            <w:rFonts w:ascii="Times New Roman" w:hAnsi="Times New Roman" w:cs="Times New Roman"/>
            <w:noProof/>
            <w:sz w:val="24"/>
            <w:szCs w:val="24"/>
            <w:rPrChange w:id="105" w:author="Mishra, Bijesh" w:date="2018-07-09T14:34:00Z">
              <w:rPr>
                <w:rFonts w:ascii="Times New Roman" w:hAnsi="Times New Roman" w:cs="Times New Roman"/>
                <w:noProof/>
                <w:sz w:val="24"/>
                <w:szCs w:val="24"/>
              </w:rPr>
            </w:rPrChange>
          </w:rPr>
          <w:delText>ct on</w:delText>
        </w:r>
        <w:r w:rsidRPr="00BF328D" w:rsidDel="00265FB5">
          <w:rPr>
            <w:rFonts w:ascii="Times New Roman" w:hAnsi="Times New Roman" w:cs="Times New Roman"/>
            <w:sz w:val="24"/>
            <w:szCs w:val="24"/>
            <w:rPrChange w:id="106" w:author="Mishra, Bijesh" w:date="2018-07-09T14:34:00Z">
              <w:rPr>
                <w:rFonts w:ascii="Times New Roman" w:hAnsi="Times New Roman" w:cs="Times New Roman"/>
                <w:sz w:val="24"/>
                <w:szCs w:val="24"/>
              </w:rPr>
            </w:rPrChange>
          </w:rPr>
          <w:delText xml:space="preserve"> the adoption of sustainable agriculture practices</w:delText>
        </w:r>
      </w:del>
      <w:r w:rsidRPr="00BF328D">
        <w:rPr>
          <w:rFonts w:ascii="Times New Roman" w:hAnsi="Times New Roman" w:cs="Times New Roman"/>
          <w:sz w:val="24"/>
          <w:szCs w:val="24"/>
          <w:rPrChange w:id="107" w:author="Mishra, Bijesh" w:date="2018-07-09T14:34:00Z">
            <w:rPr>
              <w:rFonts w:ascii="Times New Roman" w:hAnsi="Times New Roman" w:cs="Times New Roman"/>
              <w:sz w:val="24"/>
              <w:szCs w:val="24"/>
            </w:rPr>
          </w:rPrChange>
        </w:rPr>
        <w:t xml:space="preserve"> (Soule, 2001; </w:t>
      </w:r>
      <w:proofErr w:type="spellStart"/>
      <w:r w:rsidRPr="00BF328D">
        <w:rPr>
          <w:rFonts w:ascii="Times New Roman" w:hAnsi="Times New Roman" w:cs="Times New Roman"/>
          <w:sz w:val="24"/>
          <w:szCs w:val="24"/>
          <w:rPrChange w:id="108" w:author="Mishra, Bijesh" w:date="2018-07-09T14:34:00Z">
            <w:rPr>
              <w:rFonts w:ascii="Times New Roman" w:hAnsi="Times New Roman" w:cs="Times New Roman"/>
              <w:sz w:val="24"/>
              <w:szCs w:val="24"/>
            </w:rPr>
          </w:rPrChange>
        </w:rPr>
        <w:t>Upadhyay</w:t>
      </w:r>
      <w:proofErr w:type="spellEnd"/>
      <w:r w:rsidRPr="00BF328D">
        <w:rPr>
          <w:rFonts w:ascii="Times New Roman" w:hAnsi="Times New Roman" w:cs="Times New Roman"/>
          <w:i/>
          <w:iCs/>
          <w:sz w:val="24"/>
          <w:szCs w:val="24"/>
          <w:rPrChange w:id="109" w:author="Mishra, Bijesh" w:date="2018-07-09T14:34:00Z">
            <w:rPr>
              <w:rFonts w:ascii="Times New Roman" w:hAnsi="Times New Roman" w:cs="Times New Roman"/>
              <w:i/>
              <w:iCs/>
              <w:sz w:val="24"/>
              <w:szCs w:val="24"/>
            </w:rPr>
          </w:rPrChange>
        </w:rPr>
        <w:t xml:space="preserve"> </w:t>
      </w:r>
      <w:r w:rsidRPr="00BF328D">
        <w:rPr>
          <w:rFonts w:ascii="Times New Roman" w:hAnsi="Times New Roman" w:cs="Times New Roman"/>
          <w:sz w:val="24"/>
          <w:szCs w:val="24"/>
          <w:rPrChange w:id="110" w:author="Mishra, Bijesh" w:date="2018-07-09T14:34:00Z">
            <w:rPr>
              <w:rFonts w:ascii="Times New Roman" w:hAnsi="Times New Roman" w:cs="Times New Roman"/>
              <w:sz w:val="24"/>
              <w:szCs w:val="24"/>
            </w:rPr>
          </w:rPrChange>
        </w:rPr>
        <w:t>et al</w:t>
      </w:r>
      <w:r w:rsidRPr="00BF328D">
        <w:rPr>
          <w:rFonts w:ascii="Times New Roman" w:hAnsi="Times New Roman" w:cs="Times New Roman"/>
          <w:i/>
          <w:iCs/>
          <w:sz w:val="24"/>
          <w:szCs w:val="24"/>
          <w:rPrChange w:id="111" w:author="Mishra, Bijesh" w:date="2018-07-09T14:34:00Z">
            <w:rPr>
              <w:rFonts w:ascii="Times New Roman" w:hAnsi="Times New Roman" w:cs="Times New Roman"/>
              <w:i/>
              <w:iCs/>
              <w:sz w:val="24"/>
              <w:szCs w:val="24"/>
            </w:rPr>
          </w:rPrChange>
        </w:rPr>
        <w:t>.</w:t>
      </w:r>
      <w:r w:rsidRPr="00BF328D">
        <w:rPr>
          <w:rFonts w:ascii="Times New Roman" w:hAnsi="Times New Roman" w:cs="Times New Roman"/>
          <w:sz w:val="24"/>
          <w:szCs w:val="24"/>
          <w:rPrChange w:id="112" w:author="Mishra, Bijesh" w:date="2018-07-09T14:34:00Z">
            <w:rPr>
              <w:rFonts w:ascii="Times New Roman" w:hAnsi="Times New Roman" w:cs="Times New Roman"/>
              <w:sz w:val="24"/>
              <w:szCs w:val="24"/>
            </w:rPr>
          </w:rPrChange>
        </w:rPr>
        <w:t xml:space="preserve"> 2003). </w:t>
      </w:r>
      <w:r w:rsidRPr="00BF328D">
        <w:rPr>
          <w:rFonts w:ascii="Times New Roman" w:hAnsi="Times New Roman" w:cs="Times New Roman"/>
          <w:sz w:val="24"/>
          <w:szCs w:val="24"/>
        </w:rPr>
        <w:t xml:space="preserve">Factors such as income, education level, access to information, capital, positive environmental attitudes, environmental awareness, and farm size, generally have a positive impact on the adoption rate of SAPs (Carlisle, 2016; </w:t>
      </w:r>
      <w:proofErr w:type="spellStart"/>
      <w:r w:rsidRPr="00BF328D">
        <w:rPr>
          <w:rFonts w:ascii="Times New Roman" w:hAnsi="Times New Roman" w:cs="Times New Roman"/>
          <w:sz w:val="24"/>
          <w:szCs w:val="24"/>
        </w:rPr>
        <w:t>Prokopy</w:t>
      </w:r>
      <w:proofErr w:type="spellEnd"/>
      <w:r w:rsidRPr="00BF328D">
        <w:rPr>
          <w:rFonts w:ascii="Times New Roman" w:hAnsi="Times New Roman" w:cs="Times New Roman"/>
          <w:sz w:val="24"/>
          <w:szCs w:val="24"/>
        </w:rPr>
        <w:t xml:space="preserve"> et al., 2008). Hall </w:t>
      </w:r>
      <w:r w:rsidRPr="00BF328D">
        <w:rPr>
          <w:rFonts w:ascii="Times New Roman" w:hAnsi="Times New Roman" w:cs="Times New Roman"/>
          <w:noProof/>
          <w:sz w:val="24"/>
          <w:szCs w:val="24"/>
        </w:rPr>
        <w:t>et al</w:t>
      </w:r>
      <w:r w:rsidR="00BF580F" w:rsidRPr="00BF328D">
        <w:rPr>
          <w:rFonts w:ascii="Times New Roman" w:hAnsi="Times New Roman" w:cs="Times New Roman"/>
          <w:noProof/>
          <w:sz w:val="24"/>
          <w:szCs w:val="24"/>
        </w:rPr>
        <w:t>.</w:t>
      </w:r>
      <w:r w:rsidRPr="00BF328D">
        <w:rPr>
          <w:rFonts w:ascii="Times New Roman" w:hAnsi="Times New Roman" w:cs="Times New Roman"/>
          <w:sz w:val="24"/>
          <w:szCs w:val="24"/>
        </w:rPr>
        <w:t xml:space="preserve"> (2009) found that among floriculture farmers with a farm size of 1-5 acres, the relation is significant and </w:t>
      </w:r>
      <w:r w:rsidRPr="00BF328D">
        <w:rPr>
          <w:rFonts w:ascii="Times New Roman" w:hAnsi="Times New Roman" w:cs="Times New Roman"/>
          <w:noProof/>
          <w:sz w:val="24"/>
          <w:szCs w:val="24"/>
        </w:rPr>
        <w:t>positive</w:t>
      </w:r>
      <w:r w:rsidRPr="00BF328D">
        <w:rPr>
          <w:rFonts w:ascii="Times New Roman" w:hAnsi="Times New Roman" w:cs="Times New Roman"/>
          <w:sz w:val="24"/>
          <w:szCs w:val="24"/>
        </w:rPr>
        <w:t xml:space="preserve"> with the adoption of SAPs, but not with other land sizes.</w:t>
      </w:r>
    </w:p>
    <w:p w:rsidR="00533846" w:rsidRPr="00BF328D" w:rsidRDefault="00533846" w:rsidP="00B46FF7">
      <w:pPr>
        <w:spacing w:after="0" w:line="480" w:lineRule="auto"/>
        <w:ind w:firstLine="720"/>
        <w:rPr>
          <w:rFonts w:ascii="Times New Roman" w:hAnsi="Times New Roman" w:cs="Times New Roman"/>
          <w:sz w:val="24"/>
          <w:szCs w:val="24"/>
        </w:rPr>
      </w:pPr>
      <w:r w:rsidRPr="00BF328D">
        <w:rPr>
          <w:rFonts w:ascii="Times New Roman" w:hAnsi="Times New Roman" w:cs="Times New Roman"/>
          <w:sz w:val="24"/>
          <w:szCs w:val="24"/>
        </w:rPr>
        <w:t xml:space="preserve">Access to quality information and extension training have a positive and </w:t>
      </w:r>
      <w:r w:rsidRPr="00BF328D">
        <w:rPr>
          <w:rFonts w:ascii="Times New Roman" w:hAnsi="Times New Roman" w:cs="Times New Roman"/>
          <w:noProof/>
          <w:sz w:val="24"/>
          <w:szCs w:val="24"/>
        </w:rPr>
        <w:t>significan</w:t>
      </w:r>
      <w:r w:rsidR="00BF580F" w:rsidRPr="00BF328D">
        <w:rPr>
          <w:rFonts w:ascii="Times New Roman" w:hAnsi="Times New Roman" w:cs="Times New Roman"/>
          <w:noProof/>
          <w:sz w:val="24"/>
          <w:szCs w:val="24"/>
        </w:rPr>
        <w:t>t</w:t>
      </w:r>
      <w:r w:rsidRPr="00BF328D">
        <w:rPr>
          <w:rFonts w:ascii="Times New Roman" w:hAnsi="Times New Roman" w:cs="Times New Roman"/>
          <w:sz w:val="24"/>
          <w:szCs w:val="24"/>
        </w:rPr>
        <w:t xml:space="preserve"> impact </w:t>
      </w:r>
      <w:r w:rsidR="00BF580F" w:rsidRPr="00BF328D">
        <w:rPr>
          <w:rFonts w:ascii="Times New Roman" w:hAnsi="Times New Roman" w:cs="Times New Roman"/>
          <w:noProof/>
          <w:sz w:val="24"/>
          <w:szCs w:val="24"/>
        </w:rPr>
        <w:t>o</w:t>
      </w:r>
      <w:r w:rsidRPr="00BF328D">
        <w:rPr>
          <w:rFonts w:ascii="Times New Roman" w:hAnsi="Times New Roman" w:cs="Times New Roman"/>
          <w:noProof/>
          <w:sz w:val="24"/>
          <w:szCs w:val="24"/>
        </w:rPr>
        <w:t>n</w:t>
      </w:r>
      <w:r w:rsidRPr="00BF328D">
        <w:rPr>
          <w:rFonts w:ascii="Times New Roman" w:hAnsi="Times New Roman" w:cs="Times New Roman"/>
          <w:sz w:val="24"/>
          <w:szCs w:val="24"/>
        </w:rPr>
        <w:t xml:space="preserve"> the adoption of best management practices (</w:t>
      </w:r>
      <w:proofErr w:type="spellStart"/>
      <w:r w:rsidRPr="00BF328D">
        <w:rPr>
          <w:rFonts w:ascii="Times New Roman" w:hAnsi="Times New Roman" w:cs="Times New Roman"/>
          <w:sz w:val="24"/>
          <w:szCs w:val="24"/>
        </w:rPr>
        <w:t>Baumgart</w:t>
      </w:r>
      <w:proofErr w:type="spellEnd"/>
      <w:r w:rsidRPr="00BF328D">
        <w:rPr>
          <w:rFonts w:ascii="Times New Roman" w:hAnsi="Times New Roman" w:cs="Times New Roman"/>
          <w:sz w:val="24"/>
          <w:szCs w:val="24"/>
        </w:rPr>
        <w:t xml:space="preserve">-Getz et al. 2012). Farmers with better knowledge, education, and access to information have a positive impact </w:t>
      </w:r>
      <w:r w:rsidR="00BF580F" w:rsidRPr="00BF328D">
        <w:rPr>
          <w:rFonts w:ascii="Times New Roman" w:hAnsi="Times New Roman" w:cs="Times New Roman"/>
          <w:noProof/>
          <w:sz w:val="24"/>
          <w:szCs w:val="24"/>
        </w:rPr>
        <w:t>o</w:t>
      </w:r>
      <w:r w:rsidRPr="00BF328D">
        <w:rPr>
          <w:rFonts w:ascii="Times New Roman" w:hAnsi="Times New Roman" w:cs="Times New Roman"/>
          <w:noProof/>
          <w:sz w:val="24"/>
          <w:szCs w:val="24"/>
        </w:rPr>
        <w:t>n</w:t>
      </w:r>
      <w:r w:rsidRPr="00BF328D">
        <w:rPr>
          <w:rFonts w:ascii="Times New Roman" w:hAnsi="Times New Roman" w:cs="Times New Roman"/>
          <w:sz w:val="24"/>
          <w:szCs w:val="24"/>
        </w:rPr>
        <w:t xml:space="preserve"> the adoption. </w:t>
      </w:r>
      <w:r w:rsidRPr="00BF328D">
        <w:rPr>
          <w:rFonts w:ascii="Times New Roman" w:hAnsi="Times New Roman" w:cs="Times New Roman"/>
          <w:noProof/>
          <w:sz w:val="24"/>
          <w:szCs w:val="24"/>
        </w:rPr>
        <w:t>In addition</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knowledge</w:t>
      </w:r>
      <w:r w:rsidRPr="00BF328D">
        <w:rPr>
          <w:rFonts w:ascii="Times New Roman" w:hAnsi="Times New Roman" w:cs="Times New Roman"/>
          <w:sz w:val="24"/>
          <w:szCs w:val="24"/>
        </w:rPr>
        <w:t>, education</w:t>
      </w:r>
      <w:r w:rsidR="00BF580F" w:rsidRPr="00BF328D">
        <w:rPr>
          <w:rFonts w:ascii="Times New Roman" w:hAnsi="Times New Roman" w:cs="Times New Roman"/>
          <w:sz w:val="24"/>
          <w:szCs w:val="24"/>
        </w:rPr>
        <w:t>,</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and</w:t>
      </w:r>
      <w:r w:rsidRPr="00BF328D">
        <w:rPr>
          <w:rFonts w:ascii="Times New Roman" w:hAnsi="Times New Roman" w:cs="Times New Roman"/>
          <w:sz w:val="24"/>
          <w:szCs w:val="24"/>
        </w:rPr>
        <w:t xml:space="preserve"> access to information help to reduce other perceived barriers </w:t>
      </w:r>
      <w:r w:rsidRPr="00BF328D">
        <w:rPr>
          <w:rFonts w:ascii="Times New Roman" w:hAnsi="Times New Roman" w:cs="Times New Roman"/>
          <w:noProof/>
          <w:sz w:val="24"/>
          <w:szCs w:val="24"/>
        </w:rPr>
        <w:t>about</w:t>
      </w:r>
      <w:r w:rsidRPr="00BF328D">
        <w:rPr>
          <w:rFonts w:ascii="Times New Roman" w:hAnsi="Times New Roman" w:cs="Times New Roman"/>
          <w:sz w:val="24"/>
          <w:szCs w:val="24"/>
        </w:rPr>
        <w:t xml:space="preserve"> practices (Carlisle, 2016). Also, networking and outreach activities among farmers </w:t>
      </w:r>
      <w:r w:rsidRPr="00BF328D">
        <w:rPr>
          <w:rFonts w:ascii="Times New Roman" w:hAnsi="Times New Roman" w:cs="Times New Roman"/>
          <w:noProof/>
          <w:sz w:val="24"/>
          <w:szCs w:val="24"/>
        </w:rPr>
        <w:t>motivate</w:t>
      </w:r>
      <w:r w:rsidRPr="00BF328D">
        <w:rPr>
          <w:rFonts w:ascii="Times New Roman" w:hAnsi="Times New Roman" w:cs="Times New Roman"/>
          <w:sz w:val="24"/>
          <w:szCs w:val="24"/>
        </w:rPr>
        <w:t xml:space="preserve"> them to adopt and expand the adoption of SAPs. In Kentucky, the conservation agriculture </w:t>
      </w:r>
      <w:r w:rsidRPr="00BF328D">
        <w:rPr>
          <w:rFonts w:ascii="Times New Roman" w:hAnsi="Times New Roman" w:cs="Times New Roman"/>
          <w:noProof/>
          <w:sz w:val="24"/>
          <w:szCs w:val="24"/>
        </w:rPr>
        <w:t>was widely spread</w:t>
      </w:r>
      <w:r w:rsidRPr="00BF328D">
        <w:rPr>
          <w:rFonts w:ascii="Times New Roman" w:hAnsi="Times New Roman" w:cs="Times New Roman"/>
          <w:sz w:val="24"/>
          <w:szCs w:val="24"/>
        </w:rPr>
        <w:t xml:space="preserve"> among farmers as a result of networking and the innovativeness of the system. The spreading of conservation practices gave a different direction to the </w:t>
      </w:r>
      <w:r w:rsidRPr="00BF328D">
        <w:rPr>
          <w:rFonts w:ascii="Times New Roman" w:hAnsi="Times New Roman" w:cs="Times New Roman"/>
          <w:noProof/>
          <w:sz w:val="24"/>
          <w:szCs w:val="24"/>
        </w:rPr>
        <w:t>agriculture</w:t>
      </w:r>
      <w:r w:rsidRPr="00BF328D">
        <w:rPr>
          <w:rFonts w:ascii="Times New Roman" w:hAnsi="Times New Roman" w:cs="Times New Roman"/>
          <w:sz w:val="24"/>
          <w:szCs w:val="24"/>
        </w:rPr>
        <w:t xml:space="preserve"> and environment as well as the adoption of new </w:t>
      </w:r>
      <w:r w:rsidRPr="00BF328D">
        <w:rPr>
          <w:rFonts w:ascii="Times New Roman" w:hAnsi="Times New Roman" w:cs="Times New Roman"/>
          <w:noProof/>
          <w:sz w:val="24"/>
          <w:szCs w:val="24"/>
        </w:rPr>
        <w:t>practices</w:t>
      </w:r>
      <w:r w:rsidRPr="00BF328D">
        <w:rPr>
          <w:rFonts w:ascii="Times New Roman" w:hAnsi="Times New Roman" w:cs="Times New Roman"/>
          <w:sz w:val="24"/>
          <w:szCs w:val="24"/>
        </w:rPr>
        <w:t xml:space="preserve"> in Kentucky (</w:t>
      </w:r>
      <w:proofErr w:type="spellStart"/>
      <w:r w:rsidRPr="00BF328D">
        <w:rPr>
          <w:rFonts w:ascii="Times New Roman" w:hAnsi="Times New Roman" w:cs="Times New Roman"/>
          <w:sz w:val="24"/>
          <w:szCs w:val="24"/>
        </w:rPr>
        <w:t>Coughenour</w:t>
      </w:r>
      <w:proofErr w:type="spellEnd"/>
      <w:r w:rsidRPr="00BF328D">
        <w:rPr>
          <w:rFonts w:ascii="Times New Roman" w:hAnsi="Times New Roman" w:cs="Times New Roman"/>
          <w:sz w:val="24"/>
          <w:szCs w:val="24"/>
        </w:rPr>
        <w:t xml:space="preserve">, 2003). </w:t>
      </w:r>
    </w:p>
    <w:p w:rsidR="00533846" w:rsidRPr="00BF328D" w:rsidRDefault="00533846" w:rsidP="00B46FF7">
      <w:pPr>
        <w:spacing w:after="0" w:line="480" w:lineRule="auto"/>
        <w:ind w:firstLine="720"/>
        <w:rPr>
          <w:rFonts w:ascii="Times New Roman" w:hAnsi="Times New Roman" w:cs="Times New Roman"/>
          <w:sz w:val="24"/>
          <w:szCs w:val="24"/>
        </w:rPr>
      </w:pPr>
      <w:r w:rsidRPr="00BF328D">
        <w:rPr>
          <w:rFonts w:ascii="Times New Roman" w:hAnsi="Times New Roman" w:cs="Times New Roman"/>
          <w:sz w:val="24"/>
          <w:szCs w:val="24"/>
        </w:rPr>
        <w:lastRenderedPageBreak/>
        <w:t xml:space="preserve">Researchers have found that the relationship between farm size and the adoption of soil </w:t>
      </w:r>
      <w:r w:rsidRPr="00BF328D">
        <w:rPr>
          <w:rFonts w:ascii="Times New Roman" w:hAnsi="Times New Roman" w:cs="Times New Roman"/>
          <w:noProof/>
          <w:sz w:val="24"/>
          <w:szCs w:val="24"/>
        </w:rPr>
        <w:t>health</w:t>
      </w:r>
      <w:r w:rsidR="00BF580F" w:rsidRPr="00BF328D">
        <w:rPr>
          <w:rFonts w:ascii="Times New Roman" w:hAnsi="Times New Roman" w:cs="Times New Roman"/>
          <w:noProof/>
          <w:sz w:val="24"/>
          <w:szCs w:val="24"/>
        </w:rPr>
        <w:t>-</w:t>
      </w:r>
      <w:r w:rsidRPr="00BF328D">
        <w:rPr>
          <w:rFonts w:ascii="Times New Roman" w:hAnsi="Times New Roman" w:cs="Times New Roman"/>
          <w:noProof/>
          <w:sz w:val="24"/>
          <w:szCs w:val="24"/>
        </w:rPr>
        <w:t>related</w:t>
      </w:r>
      <w:r w:rsidRPr="00BF328D">
        <w:rPr>
          <w:rFonts w:ascii="Times New Roman" w:hAnsi="Times New Roman" w:cs="Times New Roman"/>
          <w:sz w:val="24"/>
          <w:szCs w:val="24"/>
        </w:rPr>
        <w:t xml:space="preserve"> practices are complicated. Farmers with sloping or highly erodible land are more likely to adopt soil conservation practices (Carlisle 2016; Soule et al. 200</w:t>
      </w:r>
      <w:ins w:id="113" w:author="Mishra, Bijesh" w:date="2018-07-12T10:57:00Z">
        <w:r w:rsidR="00F43C7C" w:rsidRPr="00BF328D">
          <w:rPr>
            <w:rFonts w:ascii="Times New Roman" w:hAnsi="Times New Roman" w:cs="Times New Roman"/>
            <w:sz w:val="24"/>
            <w:szCs w:val="24"/>
          </w:rPr>
          <w:t>1</w:t>
        </w:r>
      </w:ins>
      <w:del w:id="114" w:author="Mishra, Bijesh" w:date="2018-07-12T10:57:00Z">
        <w:r w:rsidRPr="00BF328D" w:rsidDel="00F43C7C">
          <w:rPr>
            <w:rFonts w:ascii="Times New Roman" w:hAnsi="Times New Roman" w:cs="Times New Roman"/>
            <w:sz w:val="24"/>
            <w:szCs w:val="24"/>
          </w:rPr>
          <w:delText>0</w:delText>
        </w:r>
      </w:del>
      <w:r w:rsidRPr="00BF328D">
        <w:rPr>
          <w:rFonts w:ascii="Times New Roman" w:hAnsi="Times New Roman" w:cs="Times New Roman"/>
          <w:sz w:val="24"/>
          <w:szCs w:val="24"/>
        </w:rPr>
        <w:t xml:space="preserve">). A study among Brazilian farmers found that the probability of adoption of environmentally friendly practices decreased with an increase in farm size, but increased with increased awareness about the </w:t>
      </w:r>
      <w:r w:rsidRPr="00BF328D">
        <w:rPr>
          <w:rFonts w:ascii="Times New Roman" w:hAnsi="Times New Roman" w:cs="Times New Roman"/>
          <w:noProof/>
          <w:sz w:val="24"/>
          <w:szCs w:val="24"/>
        </w:rPr>
        <w:t>negative</w:t>
      </w:r>
      <w:r w:rsidRPr="00BF328D">
        <w:rPr>
          <w:rFonts w:ascii="Times New Roman" w:hAnsi="Times New Roman" w:cs="Times New Roman"/>
          <w:sz w:val="24"/>
          <w:szCs w:val="24"/>
        </w:rPr>
        <w:t xml:space="preserve"> effect of chemicals on health and the environment (</w:t>
      </w:r>
      <w:proofErr w:type="spellStart"/>
      <w:r w:rsidRPr="00BF328D">
        <w:rPr>
          <w:rFonts w:ascii="Times New Roman" w:hAnsi="Times New Roman" w:cs="Times New Roman"/>
          <w:sz w:val="24"/>
          <w:szCs w:val="24"/>
        </w:rPr>
        <w:t>Filho</w:t>
      </w:r>
      <w:proofErr w:type="spellEnd"/>
      <w:r w:rsidRPr="00BF328D">
        <w:rPr>
          <w:rFonts w:ascii="Times New Roman" w:hAnsi="Times New Roman" w:cs="Times New Roman"/>
          <w:sz w:val="24"/>
          <w:szCs w:val="24"/>
        </w:rPr>
        <w:t xml:space="preserve"> et al. 1999). However, the use of erosion control practices had a positive relationship with farm size among farmers in eastern Uganda (</w:t>
      </w:r>
      <w:proofErr w:type="spellStart"/>
      <w:r w:rsidRPr="00BF328D">
        <w:rPr>
          <w:rFonts w:ascii="Times New Roman" w:hAnsi="Times New Roman" w:cs="Times New Roman"/>
          <w:sz w:val="24"/>
          <w:szCs w:val="24"/>
        </w:rPr>
        <w:t>Barungi</w:t>
      </w:r>
      <w:proofErr w:type="spellEnd"/>
      <w:r w:rsidRPr="00BF328D">
        <w:rPr>
          <w:rFonts w:ascii="Times New Roman" w:hAnsi="Times New Roman" w:cs="Times New Roman"/>
          <w:iCs/>
          <w:sz w:val="24"/>
          <w:szCs w:val="24"/>
        </w:rPr>
        <w:t xml:space="preserve"> et al.</w:t>
      </w:r>
      <w:r w:rsidRPr="00BF328D">
        <w:rPr>
          <w:rFonts w:ascii="Times New Roman" w:hAnsi="Times New Roman" w:cs="Times New Roman"/>
          <w:sz w:val="24"/>
          <w:szCs w:val="24"/>
        </w:rPr>
        <w:t xml:space="preserve"> 2013). Small farmers are more motivated to adopt soil </w:t>
      </w:r>
      <w:r w:rsidRPr="00BF328D">
        <w:rPr>
          <w:rFonts w:ascii="Times New Roman" w:hAnsi="Times New Roman" w:cs="Times New Roman"/>
          <w:noProof/>
          <w:sz w:val="24"/>
          <w:szCs w:val="24"/>
        </w:rPr>
        <w:t>health</w:t>
      </w:r>
      <w:r w:rsidR="00BF580F" w:rsidRPr="00BF328D">
        <w:rPr>
          <w:rFonts w:ascii="Times New Roman" w:hAnsi="Times New Roman" w:cs="Times New Roman"/>
          <w:noProof/>
          <w:sz w:val="24"/>
          <w:szCs w:val="24"/>
        </w:rPr>
        <w:t>-</w:t>
      </w:r>
      <w:r w:rsidRPr="00BF328D">
        <w:rPr>
          <w:rFonts w:ascii="Times New Roman" w:hAnsi="Times New Roman" w:cs="Times New Roman"/>
          <w:noProof/>
          <w:sz w:val="24"/>
          <w:szCs w:val="24"/>
        </w:rPr>
        <w:t>related</w:t>
      </w:r>
      <w:r w:rsidRPr="00BF328D">
        <w:rPr>
          <w:rFonts w:ascii="Times New Roman" w:hAnsi="Times New Roman" w:cs="Times New Roman"/>
          <w:sz w:val="24"/>
          <w:szCs w:val="24"/>
        </w:rPr>
        <w:t xml:space="preserve"> practices and relate their adoption behavior </w:t>
      </w:r>
      <w:r w:rsidR="00BF580F" w:rsidRPr="00BF328D">
        <w:rPr>
          <w:rFonts w:ascii="Times New Roman" w:hAnsi="Times New Roman" w:cs="Times New Roman"/>
          <w:noProof/>
          <w:sz w:val="24"/>
          <w:szCs w:val="24"/>
        </w:rPr>
        <w:t>to</w:t>
      </w:r>
      <w:r w:rsidRPr="00BF328D">
        <w:rPr>
          <w:rFonts w:ascii="Times New Roman" w:hAnsi="Times New Roman" w:cs="Times New Roman"/>
          <w:sz w:val="24"/>
          <w:szCs w:val="24"/>
        </w:rPr>
        <w:t xml:space="preserve"> environmental problems than large farmers.  Also, small farmers identify the problem of soil erosion faster than </w:t>
      </w:r>
      <w:r w:rsidRPr="00BF328D">
        <w:rPr>
          <w:rFonts w:ascii="Times New Roman" w:hAnsi="Times New Roman" w:cs="Times New Roman"/>
          <w:noProof/>
          <w:sz w:val="24"/>
          <w:szCs w:val="24"/>
        </w:rPr>
        <w:t>larger</w:t>
      </w:r>
      <w:r w:rsidRPr="00BF328D">
        <w:rPr>
          <w:rFonts w:ascii="Times New Roman" w:hAnsi="Times New Roman" w:cs="Times New Roman"/>
          <w:sz w:val="24"/>
          <w:szCs w:val="24"/>
        </w:rPr>
        <w:t xml:space="preserve"> farmers but are less likely to adopt technologies to reduce erosion. </w:t>
      </w:r>
      <w:r w:rsidRPr="00BF328D">
        <w:rPr>
          <w:rFonts w:ascii="Times New Roman" w:hAnsi="Times New Roman" w:cs="Times New Roman"/>
          <w:noProof/>
          <w:sz w:val="24"/>
          <w:szCs w:val="24"/>
        </w:rPr>
        <w:t>This</w:t>
      </w:r>
      <w:r w:rsidRPr="00BF328D">
        <w:rPr>
          <w:rFonts w:ascii="Times New Roman" w:hAnsi="Times New Roman" w:cs="Times New Roman"/>
          <w:sz w:val="24"/>
          <w:szCs w:val="24"/>
        </w:rPr>
        <w:t xml:space="preserve"> may be due to higher investment in technologies per unit of land (Carlisle 2016).</w:t>
      </w:r>
    </w:p>
    <w:p w:rsidR="00533846" w:rsidRPr="00BF328D" w:rsidRDefault="00533846" w:rsidP="00B46FF7">
      <w:pPr>
        <w:spacing w:after="0" w:line="480" w:lineRule="auto"/>
        <w:ind w:firstLine="720"/>
        <w:rPr>
          <w:rFonts w:ascii="Times New Roman" w:hAnsi="Times New Roman" w:cs="Times New Roman"/>
          <w:sz w:val="24"/>
          <w:szCs w:val="24"/>
        </w:rPr>
      </w:pPr>
      <w:r w:rsidRPr="00BF328D">
        <w:rPr>
          <w:rFonts w:ascii="Times New Roman" w:hAnsi="Times New Roman" w:cs="Times New Roman"/>
          <w:sz w:val="24"/>
          <w:szCs w:val="24"/>
        </w:rPr>
        <w:t xml:space="preserve">Awareness, attitudes, available resources, and incentives influence the adoption of environmentally friendly practices among Michigan farmers. The study concluded that farmers’ hesitation to adopt such practices were attributable to the misperception that SAPs are less profitable and SAPs require skilled and expensive labor (Swinton et al. 2015). However, farmers who have already adopted SAPs develop positive attitudes about practices and are motivated to </w:t>
      </w:r>
      <w:r w:rsidRPr="00BF328D">
        <w:rPr>
          <w:rFonts w:ascii="Times New Roman" w:hAnsi="Times New Roman" w:cs="Times New Roman"/>
          <w:noProof/>
          <w:sz w:val="24"/>
          <w:szCs w:val="24"/>
        </w:rPr>
        <w:t>adopt</w:t>
      </w:r>
      <w:r w:rsidRPr="00BF328D">
        <w:rPr>
          <w:rFonts w:ascii="Times New Roman" w:hAnsi="Times New Roman" w:cs="Times New Roman"/>
          <w:sz w:val="24"/>
          <w:szCs w:val="24"/>
        </w:rPr>
        <w:t xml:space="preserve"> more in contrast to non-adopters, who are </w:t>
      </w:r>
      <w:r w:rsidRPr="00BF328D">
        <w:rPr>
          <w:rFonts w:ascii="Times New Roman" w:hAnsi="Times New Roman" w:cs="Times New Roman"/>
          <w:noProof/>
          <w:sz w:val="24"/>
          <w:szCs w:val="24"/>
        </w:rPr>
        <w:t>motivated</w:t>
      </w:r>
      <w:r w:rsidRPr="00BF328D">
        <w:rPr>
          <w:rFonts w:ascii="Times New Roman" w:hAnsi="Times New Roman" w:cs="Times New Roman"/>
          <w:sz w:val="24"/>
          <w:szCs w:val="24"/>
        </w:rPr>
        <w:t xml:space="preserve"> by potential yield benefits. The protection of the environment, land conservation, belonging to</w:t>
      </w:r>
      <w:r w:rsidR="00BF580F" w:rsidRPr="00BF328D">
        <w:rPr>
          <w:rFonts w:ascii="Times New Roman" w:hAnsi="Times New Roman" w:cs="Times New Roman"/>
          <w:sz w:val="24"/>
          <w:szCs w:val="24"/>
        </w:rPr>
        <w:t xml:space="preserve"> the</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land</w:t>
      </w:r>
      <w:r w:rsidRPr="00BF328D">
        <w:rPr>
          <w:rFonts w:ascii="Times New Roman" w:hAnsi="Times New Roman" w:cs="Times New Roman"/>
          <w:sz w:val="24"/>
          <w:szCs w:val="24"/>
        </w:rPr>
        <w:t xml:space="preserve">, motivation to make changes and </w:t>
      </w:r>
      <w:r w:rsidRPr="00BF328D">
        <w:rPr>
          <w:rFonts w:ascii="Times New Roman" w:hAnsi="Times New Roman" w:cs="Times New Roman"/>
          <w:noProof/>
          <w:sz w:val="24"/>
          <w:szCs w:val="24"/>
        </w:rPr>
        <w:t>off</w:t>
      </w:r>
      <w:r w:rsidR="00BF580F" w:rsidRPr="00BF328D">
        <w:rPr>
          <w:rFonts w:ascii="Times New Roman" w:hAnsi="Times New Roman" w:cs="Times New Roman"/>
          <w:noProof/>
          <w:sz w:val="24"/>
          <w:szCs w:val="24"/>
        </w:rPr>
        <w:t>-</w:t>
      </w:r>
      <w:r w:rsidRPr="00BF328D">
        <w:rPr>
          <w:rFonts w:ascii="Times New Roman" w:hAnsi="Times New Roman" w:cs="Times New Roman"/>
          <w:noProof/>
          <w:sz w:val="24"/>
          <w:szCs w:val="24"/>
        </w:rPr>
        <w:t>farm</w:t>
      </w:r>
      <w:r w:rsidRPr="00BF328D">
        <w:rPr>
          <w:rFonts w:ascii="Times New Roman" w:hAnsi="Times New Roman" w:cs="Times New Roman"/>
          <w:sz w:val="24"/>
          <w:szCs w:val="24"/>
        </w:rPr>
        <w:t xml:space="preserve"> benefits are some of the motivations to adopt SAPs (Carlisle 2016).</w:t>
      </w:r>
    </w:p>
    <w:p w:rsidR="00533846" w:rsidRPr="00BF328D" w:rsidRDefault="00533846" w:rsidP="00B46FF7">
      <w:pPr>
        <w:spacing w:after="0" w:line="480" w:lineRule="auto"/>
        <w:ind w:firstLine="720"/>
        <w:rPr>
          <w:rFonts w:ascii="Times New Roman" w:hAnsi="Times New Roman" w:cs="Times New Roman"/>
          <w:sz w:val="24"/>
          <w:szCs w:val="24"/>
        </w:rPr>
      </w:pPr>
      <w:r w:rsidRPr="00BF328D">
        <w:rPr>
          <w:rFonts w:ascii="Times New Roman" w:hAnsi="Times New Roman" w:cs="Times New Roman"/>
          <w:sz w:val="24"/>
          <w:szCs w:val="24"/>
        </w:rPr>
        <w:t xml:space="preserve">Policies can have both positive and negative relationships with the adoption of SAPs. </w:t>
      </w:r>
      <w:r w:rsidRPr="00BF328D">
        <w:rPr>
          <w:rFonts w:ascii="Times New Roman" w:hAnsi="Times New Roman" w:cs="Times New Roman"/>
          <w:noProof/>
          <w:sz w:val="24"/>
          <w:szCs w:val="24"/>
        </w:rPr>
        <w:t>Policies</w:t>
      </w:r>
      <w:r w:rsidRPr="00BF328D">
        <w:rPr>
          <w:rFonts w:ascii="Times New Roman" w:hAnsi="Times New Roman" w:cs="Times New Roman"/>
          <w:sz w:val="24"/>
          <w:szCs w:val="24"/>
        </w:rPr>
        <w:t xml:space="preserve"> like Farm Bill conservation programs have a positive impact on the adoption of SAPs. Farmers who have already participated in conservation programs are motivated to make </w:t>
      </w:r>
      <w:r w:rsidRPr="00BF328D">
        <w:rPr>
          <w:rFonts w:ascii="Times New Roman" w:hAnsi="Times New Roman" w:cs="Times New Roman"/>
          <w:noProof/>
          <w:sz w:val="24"/>
          <w:szCs w:val="24"/>
        </w:rPr>
        <w:t>long</w:t>
      </w:r>
      <w:r w:rsidR="00BF580F" w:rsidRPr="00BF328D">
        <w:rPr>
          <w:rFonts w:ascii="Times New Roman" w:hAnsi="Times New Roman" w:cs="Times New Roman"/>
          <w:noProof/>
          <w:sz w:val="24"/>
          <w:szCs w:val="24"/>
        </w:rPr>
        <w:t>-</w:t>
      </w:r>
      <w:r w:rsidRPr="00BF328D">
        <w:rPr>
          <w:rFonts w:ascii="Times New Roman" w:hAnsi="Times New Roman" w:cs="Times New Roman"/>
          <w:noProof/>
          <w:sz w:val="24"/>
          <w:szCs w:val="24"/>
        </w:rPr>
        <w:lastRenderedPageBreak/>
        <w:t>term</w:t>
      </w:r>
      <w:r w:rsidRPr="00BF328D">
        <w:rPr>
          <w:rFonts w:ascii="Times New Roman" w:hAnsi="Times New Roman" w:cs="Times New Roman"/>
          <w:sz w:val="24"/>
          <w:szCs w:val="24"/>
        </w:rPr>
        <w:t xml:space="preserve"> investments to adopt SAPs (</w:t>
      </w:r>
      <w:proofErr w:type="spellStart"/>
      <w:del w:id="115" w:author="Mishra, Bijesh" w:date="2018-07-12T11:36:00Z">
        <w:r w:rsidRPr="00BF328D" w:rsidDel="00D11402">
          <w:rPr>
            <w:rFonts w:ascii="Times New Roman" w:hAnsi="Times New Roman" w:cs="Times New Roman"/>
            <w:sz w:val="24"/>
            <w:szCs w:val="24"/>
          </w:rPr>
          <w:delText xml:space="preserve">Baradi 2009; </w:delText>
        </w:r>
      </w:del>
      <w:r w:rsidRPr="00BF328D">
        <w:rPr>
          <w:rFonts w:ascii="Times New Roman" w:hAnsi="Times New Roman" w:cs="Times New Roman"/>
          <w:sz w:val="24"/>
          <w:szCs w:val="24"/>
        </w:rPr>
        <w:t>Coughenour</w:t>
      </w:r>
      <w:proofErr w:type="spellEnd"/>
      <w:r w:rsidRPr="00BF328D">
        <w:rPr>
          <w:rFonts w:ascii="Times New Roman" w:hAnsi="Times New Roman" w:cs="Times New Roman"/>
          <w:sz w:val="24"/>
          <w:szCs w:val="24"/>
        </w:rPr>
        <w:t xml:space="preserve"> 2003; Carlisle 2016). A conservation reserve program was helpful to increase the adoption of SAPs to reduce erosion, but the pace of adoption is slow. However, Risk Management Agency policy prevents the </w:t>
      </w:r>
      <w:r w:rsidRPr="00BF328D">
        <w:rPr>
          <w:rFonts w:ascii="Times New Roman" w:hAnsi="Times New Roman" w:cs="Times New Roman"/>
          <w:noProof/>
          <w:sz w:val="24"/>
          <w:szCs w:val="24"/>
        </w:rPr>
        <w:t>adoption</w:t>
      </w:r>
      <w:r w:rsidRPr="00BF328D">
        <w:rPr>
          <w:rFonts w:ascii="Times New Roman" w:hAnsi="Times New Roman" w:cs="Times New Roman"/>
          <w:sz w:val="24"/>
          <w:szCs w:val="24"/>
        </w:rPr>
        <w:t xml:space="preserve"> of cover crops as farmers may lose their insurance after adopting those cover crops (Carlisle 2016).</w:t>
      </w:r>
    </w:p>
    <w:p w:rsidR="00533846" w:rsidRPr="00BF328D" w:rsidDel="00C14EFD" w:rsidRDefault="00533846" w:rsidP="00B46FF7">
      <w:pPr>
        <w:spacing w:after="0" w:line="480" w:lineRule="auto"/>
        <w:ind w:firstLine="360"/>
        <w:contextualSpacing/>
        <w:rPr>
          <w:del w:id="116" w:author="Mishra, Bijesh" w:date="2018-07-11T12:14:00Z"/>
          <w:rFonts w:ascii="Times New Roman" w:hAnsi="Times New Roman" w:cs="Times New Roman"/>
          <w:sz w:val="24"/>
          <w:szCs w:val="24"/>
        </w:rPr>
      </w:pPr>
      <w:r w:rsidRPr="00BF328D">
        <w:rPr>
          <w:rFonts w:ascii="Times New Roman" w:hAnsi="Times New Roman" w:cs="Times New Roman"/>
          <w:sz w:val="24"/>
          <w:szCs w:val="24"/>
        </w:rPr>
        <w:t xml:space="preserve">Adoption of SAPs has been well accepted as one of the tools for achieving environmental improvement in agriculture (Greiner et al. 2009). </w:t>
      </w:r>
      <w:proofErr w:type="spellStart"/>
      <w:r w:rsidRPr="00BF328D">
        <w:rPr>
          <w:rFonts w:ascii="Times New Roman" w:hAnsi="Times New Roman" w:cs="Times New Roman"/>
          <w:sz w:val="24"/>
          <w:szCs w:val="24"/>
        </w:rPr>
        <w:t>Kabii</w:t>
      </w:r>
      <w:proofErr w:type="spellEnd"/>
      <w:r w:rsidRPr="00BF328D">
        <w:rPr>
          <w:rFonts w:ascii="Times New Roman" w:hAnsi="Times New Roman" w:cs="Times New Roman"/>
          <w:sz w:val="24"/>
          <w:szCs w:val="24"/>
        </w:rPr>
        <w:t xml:space="preserve"> and </w:t>
      </w:r>
      <w:proofErr w:type="spellStart"/>
      <w:r w:rsidRPr="00BF328D">
        <w:rPr>
          <w:rFonts w:ascii="Times New Roman" w:hAnsi="Times New Roman" w:cs="Times New Roman"/>
          <w:sz w:val="24"/>
          <w:szCs w:val="24"/>
        </w:rPr>
        <w:t>Horwiz</w:t>
      </w:r>
      <w:proofErr w:type="spellEnd"/>
      <w:r w:rsidRPr="00BF328D">
        <w:rPr>
          <w:rFonts w:ascii="Times New Roman" w:hAnsi="Times New Roman" w:cs="Times New Roman"/>
          <w:sz w:val="24"/>
          <w:szCs w:val="24"/>
        </w:rPr>
        <w:t xml:space="preserve"> (2006) found that conservation easement is affected by socioeconomic, farm attributes, geography, behavior, attitude, and knowledge factors. Similarly, </w:t>
      </w:r>
      <w:proofErr w:type="spellStart"/>
      <w:r w:rsidRPr="00BF328D">
        <w:rPr>
          <w:rFonts w:ascii="Times New Roman" w:hAnsi="Times New Roman" w:cs="Times New Roman"/>
          <w:sz w:val="24"/>
          <w:szCs w:val="24"/>
        </w:rPr>
        <w:t>Knowler</w:t>
      </w:r>
      <w:proofErr w:type="spellEnd"/>
      <w:r w:rsidRPr="00BF328D">
        <w:rPr>
          <w:rFonts w:ascii="Times New Roman" w:hAnsi="Times New Roman" w:cs="Times New Roman"/>
          <w:sz w:val="24"/>
          <w:szCs w:val="24"/>
        </w:rPr>
        <w:t xml:space="preserve"> and Bradshaw (2007) summarized factors </w:t>
      </w:r>
      <w:r w:rsidR="00747BBD" w:rsidRPr="00BF328D">
        <w:rPr>
          <w:rFonts w:ascii="Times New Roman" w:hAnsi="Times New Roman" w:cs="Times New Roman"/>
          <w:noProof/>
          <w:sz w:val="24"/>
          <w:szCs w:val="24"/>
        </w:rPr>
        <w:t>influenc</w:t>
      </w:r>
      <w:r w:rsidRPr="00BF328D">
        <w:rPr>
          <w:rFonts w:ascii="Times New Roman" w:hAnsi="Times New Roman" w:cs="Times New Roman"/>
          <w:noProof/>
          <w:sz w:val="24"/>
          <w:szCs w:val="24"/>
        </w:rPr>
        <w:t>ing</w:t>
      </w:r>
      <w:r w:rsidRPr="00BF328D">
        <w:rPr>
          <w:rFonts w:ascii="Times New Roman" w:hAnsi="Times New Roman" w:cs="Times New Roman"/>
          <w:sz w:val="24"/>
          <w:szCs w:val="24"/>
        </w:rPr>
        <w:t xml:space="preserve"> the adoption of conservation tillage all around the world. </w:t>
      </w:r>
      <w:proofErr w:type="spellStart"/>
      <w:r w:rsidRPr="00BF328D">
        <w:rPr>
          <w:rFonts w:ascii="Times New Roman" w:hAnsi="Times New Roman" w:cs="Times New Roman"/>
          <w:sz w:val="24"/>
          <w:szCs w:val="24"/>
        </w:rPr>
        <w:t>Prokopy</w:t>
      </w:r>
      <w:proofErr w:type="spellEnd"/>
      <w:r w:rsidRPr="00BF328D">
        <w:rPr>
          <w:rFonts w:ascii="Times New Roman" w:hAnsi="Times New Roman" w:cs="Times New Roman"/>
          <w:sz w:val="24"/>
          <w:szCs w:val="24"/>
        </w:rPr>
        <w:t xml:space="preserve"> et al. (2008) summarized U.S. based research focusing on the adoption of sustainable agriculture practices during the last twenty-five years. </w:t>
      </w:r>
      <w:proofErr w:type="spellStart"/>
      <w:r w:rsidRPr="00BF328D">
        <w:rPr>
          <w:rFonts w:ascii="Times New Roman" w:hAnsi="Times New Roman" w:cs="Times New Roman"/>
          <w:sz w:val="24"/>
          <w:szCs w:val="24"/>
        </w:rPr>
        <w:t>Mullendore</w:t>
      </w:r>
      <w:proofErr w:type="spellEnd"/>
      <w:r w:rsidRPr="00BF328D">
        <w:rPr>
          <w:rFonts w:ascii="Times New Roman" w:hAnsi="Times New Roman" w:cs="Times New Roman"/>
          <w:sz w:val="24"/>
          <w:szCs w:val="24"/>
        </w:rPr>
        <w:t xml:space="preserve"> (2015) found that place attachment and place identity among farmers in Midwestern Agriculture have significant effects on conservation practices adoption. Similarly, among Michigan farmers, the adoption of new, environmentally friendly management practices was influenced by attitudes, available resources, and incentives (</w:t>
      </w:r>
      <w:r w:rsidRPr="00BF328D">
        <w:rPr>
          <w:rFonts w:ascii="Times New Roman" w:hAnsi="Times New Roman" w:cs="Times New Roman"/>
          <w:sz w:val="24"/>
          <w:szCs w:val="24"/>
          <w:shd w:val="clear" w:color="auto" w:fill="FFFFFF"/>
        </w:rPr>
        <w:t>Swinton</w:t>
      </w:r>
      <w:r w:rsidRPr="00BF328D">
        <w:rPr>
          <w:rFonts w:ascii="Times New Roman" w:hAnsi="Times New Roman" w:cs="Times New Roman"/>
          <w:iCs/>
          <w:sz w:val="24"/>
          <w:szCs w:val="24"/>
          <w:shd w:val="clear" w:color="auto" w:fill="FFFFFF"/>
        </w:rPr>
        <w:t xml:space="preserve"> et al.</w:t>
      </w:r>
      <w:r w:rsidRPr="00BF328D">
        <w:rPr>
          <w:rFonts w:ascii="Times New Roman" w:hAnsi="Times New Roman" w:cs="Times New Roman"/>
          <w:sz w:val="24"/>
          <w:szCs w:val="24"/>
        </w:rPr>
        <w:t xml:space="preserve"> 2015). In aggregate, the existing literature collectively indicates that the adoption of SAPs is affected by various socioeconomic, demographics, farm attributes, knowledge, behavior, and attitudes not only in the USA but throughout the world. Also, factors that affect the adoption of sustainable agriculture practices are not consistent throughout the world in the sense that one variable that appears to be statistically significant with a positive sign may not necessarily be statistically significant and possess the same direction in other locations (</w:t>
      </w:r>
      <w:proofErr w:type="spellStart"/>
      <w:r w:rsidRPr="00BF328D">
        <w:rPr>
          <w:rFonts w:ascii="Times New Roman" w:hAnsi="Times New Roman" w:cs="Times New Roman"/>
          <w:sz w:val="24"/>
          <w:szCs w:val="24"/>
        </w:rPr>
        <w:t>Baumgart</w:t>
      </w:r>
      <w:proofErr w:type="spellEnd"/>
      <w:r w:rsidRPr="00BF328D">
        <w:rPr>
          <w:rFonts w:ascii="Times New Roman" w:hAnsi="Times New Roman" w:cs="Times New Roman"/>
          <w:sz w:val="24"/>
          <w:szCs w:val="24"/>
        </w:rPr>
        <w:t xml:space="preserve">-Getz 2012). However, research focus on determinant variables of SAPs adoption that are </w:t>
      </w:r>
      <w:r w:rsidRPr="00BF328D">
        <w:rPr>
          <w:rFonts w:ascii="Times New Roman" w:hAnsi="Times New Roman" w:cs="Times New Roman"/>
          <w:noProof/>
          <w:sz w:val="24"/>
          <w:szCs w:val="24"/>
        </w:rPr>
        <w:t>generally</w:t>
      </w:r>
      <w:r w:rsidRPr="00BF328D">
        <w:rPr>
          <w:rFonts w:ascii="Times New Roman" w:hAnsi="Times New Roman" w:cs="Times New Roman"/>
          <w:sz w:val="24"/>
          <w:szCs w:val="24"/>
        </w:rPr>
        <w:t xml:space="preserve"> significant across </w:t>
      </w:r>
      <w:r w:rsidRPr="00BF328D">
        <w:rPr>
          <w:rFonts w:ascii="Times New Roman" w:hAnsi="Times New Roman" w:cs="Times New Roman"/>
          <w:noProof/>
          <w:sz w:val="24"/>
          <w:szCs w:val="24"/>
        </w:rPr>
        <w:t>differ</w:t>
      </w:r>
      <w:r w:rsidR="00BF580F" w:rsidRPr="00BF328D">
        <w:rPr>
          <w:rFonts w:ascii="Times New Roman" w:hAnsi="Times New Roman" w:cs="Times New Roman"/>
          <w:noProof/>
          <w:sz w:val="24"/>
          <w:szCs w:val="24"/>
        </w:rPr>
        <w:t>ent</w:t>
      </w:r>
      <w:r w:rsidRPr="00BF328D">
        <w:rPr>
          <w:rFonts w:ascii="Times New Roman" w:hAnsi="Times New Roman" w:cs="Times New Roman"/>
          <w:sz w:val="24"/>
          <w:szCs w:val="24"/>
        </w:rPr>
        <w:t xml:space="preserve"> geographical areas can improve an overall adoption rate of SAPs (</w:t>
      </w:r>
      <w:proofErr w:type="spellStart"/>
      <w:r w:rsidRPr="00BF328D">
        <w:rPr>
          <w:rFonts w:ascii="Times New Roman" w:hAnsi="Times New Roman" w:cs="Times New Roman"/>
          <w:sz w:val="24"/>
          <w:szCs w:val="24"/>
        </w:rPr>
        <w:t>Prokopy</w:t>
      </w:r>
      <w:proofErr w:type="spellEnd"/>
      <w:r w:rsidRPr="00BF328D">
        <w:rPr>
          <w:rFonts w:ascii="Times New Roman" w:hAnsi="Times New Roman" w:cs="Times New Roman"/>
          <w:sz w:val="24"/>
          <w:szCs w:val="24"/>
        </w:rPr>
        <w:t xml:space="preserve"> et al. 2008).</w:t>
      </w:r>
    </w:p>
    <w:p w:rsidR="00C14EFD" w:rsidRPr="00BF328D" w:rsidRDefault="00C14EFD">
      <w:pPr>
        <w:spacing w:after="0" w:line="480" w:lineRule="auto"/>
        <w:ind w:firstLine="360"/>
        <w:contextualSpacing/>
        <w:rPr>
          <w:ins w:id="117" w:author="Mishra, Bijesh" w:date="2018-07-13T14:56:00Z"/>
          <w:rFonts w:ascii="Times New Roman" w:hAnsi="Times New Roman" w:cs="Times New Roman"/>
          <w:sz w:val="24"/>
          <w:szCs w:val="24"/>
        </w:rPr>
        <w:pPrChange w:id="118" w:author="Mishra, Bijesh" w:date="2018-07-11T12:14:00Z">
          <w:pPr>
            <w:pStyle w:val="ListParagraph"/>
            <w:numPr>
              <w:numId w:val="1"/>
            </w:numPr>
            <w:spacing w:after="0" w:line="480" w:lineRule="auto"/>
            <w:ind w:hanging="360"/>
          </w:pPr>
        </w:pPrChange>
      </w:pPr>
    </w:p>
    <w:p w:rsidR="00C14EFD" w:rsidRPr="00BF328D" w:rsidRDefault="00C14EFD" w:rsidP="00B46FF7">
      <w:pPr>
        <w:spacing w:after="0" w:line="480" w:lineRule="auto"/>
        <w:ind w:firstLine="360"/>
        <w:contextualSpacing/>
        <w:rPr>
          <w:ins w:id="119" w:author="Mishra, Bijesh" w:date="2018-07-13T14:57:00Z"/>
          <w:rFonts w:ascii="Times New Roman" w:hAnsi="Times New Roman" w:cs="Times New Roman"/>
          <w:sz w:val="24"/>
          <w:szCs w:val="24"/>
        </w:rPr>
      </w:pPr>
      <w:ins w:id="120" w:author="Mishra, Bijesh" w:date="2018-07-13T14:56:00Z">
        <w:r w:rsidRPr="00BF328D">
          <w:rPr>
            <w:rFonts w:ascii="Times New Roman" w:hAnsi="Times New Roman" w:cs="Times New Roman"/>
            <w:sz w:val="24"/>
            <w:szCs w:val="24"/>
          </w:rPr>
          <w:lastRenderedPageBreak/>
          <w:t xml:space="preserve">A table of relevant literature </w:t>
        </w:r>
      </w:ins>
      <w:ins w:id="121" w:author="Mishra, Bijesh" w:date="2018-07-13T14:57:00Z">
        <w:r w:rsidRPr="00BF328D">
          <w:rPr>
            <w:rFonts w:ascii="Times New Roman" w:hAnsi="Times New Roman" w:cs="Times New Roman"/>
            <w:sz w:val="24"/>
            <w:szCs w:val="24"/>
          </w:rPr>
          <w:t>cited in this paper is tabulated below summarizing their major findings:</w:t>
        </w:r>
      </w:ins>
    </w:p>
    <w:p w:rsidR="00C14EFD" w:rsidRPr="00BF328D" w:rsidRDefault="00C14EFD" w:rsidP="00C14EFD">
      <w:pPr>
        <w:spacing w:after="0" w:line="480" w:lineRule="auto"/>
        <w:ind w:left="360" w:firstLine="360"/>
        <w:contextualSpacing/>
        <w:jc w:val="center"/>
        <w:rPr>
          <w:ins w:id="122" w:author="Mishra, Bijesh" w:date="2018-07-13T14:58:00Z"/>
          <w:rFonts w:ascii="Times New Roman" w:hAnsi="Times New Roman" w:cs="Times New Roman"/>
          <w:b/>
          <w:bCs/>
          <w:sz w:val="24"/>
          <w:szCs w:val="24"/>
        </w:rPr>
      </w:pPr>
      <w:ins w:id="123" w:author="Mishra, Bijesh" w:date="2018-07-13T14:58:00Z">
        <w:r w:rsidRPr="00BF328D">
          <w:rPr>
            <w:rFonts w:ascii="Times New Roman" w:hAnsi="Times New Roman" w:cs="Times New Roman"/>
            <w:b/>
            <w:bCs/>
            <w:sz w:val="24"/>
            <w:szCs w:val="24"/>
          </w:rPr>
          <w:t>&lt;&lt; Insert Table 2</w:t>
        </w:r>
        <w:r w:rsidRPr="00BF328D">
          <w:rPr>
            <w:rFonts w:ascii="Times New Roman" w:hAnsi="Times New Roman" w:cs="Times New Roman"/>
            <w:b/>
            <w:bCs/>
            <w:sz w:val="24"/>
            <w:szCs w:val="24"/>
          </w:rPr>
          <w:t xml:space="preserve"> &gt;&gt;</w:t>
        </w:r>
      </w:ins>
    </w:p>
    <w:p w:rsidR="00533846" w:rsidRPr="00BF328D" w:rsidDel="001F7523" w:rsidRDefault="00533846" w:rsidP="00B46FF7">
      <w:pPr>
        <w:spacing w:after="0" w:line="480" w:lineRule="auto"/>
        <w:contextualSpacing/>
        <w:rPr>
          <w:del w:id="124" w:author="Mishra, Bijesh" w:date="2018-07-11T12:14:00Z"/>
          <w:rFonts w:ascii="Times New Roman" w:hAnsi="Times New Roman" w:cs="Times New Roman"/>
          <w:b/>
          <w:bCs/>
          <w:sz w:val="24"/>
          <w:szCs w:val="24"/>
        </w:rPr>
      </w:pPr>
    </w:p>
    <w:p w:rsidR="001F7523" w:rsidRPr="00BF328D" w:rsidRDefault="001F7523" w:rsidP="00B46FF7">
      <w:pPr>
        <w:spacing w:after="0" w:line="480" w:lineRule="auto"/>
        <w:contextualSpacing/>
        <w:rPr>
          <w:ins w:id="125" w:author="Mishra, Bijesh" w:date="2018-07-13T14:58:00Z"/>
          <w:rFonts w:ascii="Times New Roman" w:hAnsi="Times New Roman" w:cs="Times New Roman"/>
          <w:b/>
          <w:bCs/>
          <w:sz w:val="24"/>
          <w:szCs w:val="24"/>
        </w:rPr>
      </w:pPr>
    </w:p>
    <w:p w:rsidR="00533846" w:rsidRPr="00BF328D" w:rsidDel="001F7523" w:rsidRDefault="00533846">
      <w:pPr>
        <w:spacing w:after="0" w:line="480" w:lineRule="auto"/>
        <w:ind w:firstLine="360"/>
        <w:contextualSpacing/>
        <w:rPr>
          <w:del w:id="126" w:author="Mishra, Bijesh" w:date="2018-07-13T14:58:00Z"/>
          <w:rFonts w:ascii="Times New Roman" w:hAnsi="Times New Roman" w:cs="Times New Roman"/>
          <w:b/>
          <w:bCs/>
          <w:sz w:val="24"/>
          <w:szCs w:val="24"/>
          <w:rPrChange w:id="127" w:author="Mishra, Bijesh" w:date="2018-07-11T12:14:00Z">
            <w:rPr>
              <w:del w:id="128" w:author="Mishra, Bijesh" w:date="2018-07-13T14:58:00Z"/>
            </w:rPr>
          </w:rPrChange>
        </w:rPr>
        <w:pPrChange w:id="129" w:author="Mishra, Bijesh" w:date="2018-07-11T12:14:00Z">
          <w:pPr>
            <w:pStyle w:val="ListParagraph"/>
            <w:numPr>
              <w:numId w:val="1"/>
            </w:numPr>
            <w:spacing w:after="0" w:line="480" w:lineRule="auto"/>
            <w:ind w:hanging="360"/>
          </w:pPr>
        </w:pPrChange>
      </w:pPr>
      <w:del w:id="130" w:author="Mishra, Bijesh" w:date="2018-07-11T12:14:00Z">
        <w:r w:rsidRPr="00BF328D" w:rsidDel="002C1975">
          <w:rPr>
            <w:rFonts w:ascii="Times New Roman" w:hAnsi="Times New Roman" w:cs="Times New Roman"/>
            <w:b/>
            <w:bCs/>
            <w:sz w:val="24"/>
            <w:szCs w:val="24"/>
            <w:rPrChange w:id="131" w:author="Mishra, Bijesh" w:date="2018-07-11T12:14:00Z">
              <w:rPr/>
            </w:rPrChange>
          </w:rPr>
          <w:delText>Conceptual Framework</w:delText>
        </w:r>
      </w:del>
    </w:p>
    <w:p w:rsidR="00533846" w:rsidRPr="00BF328D" w:rsidDel="002C1975" w:rsidRDefault="00533846" w:rsidP="001F7523">
      <w:pPr>
        <w:spacing w:after="0" w:line="480" w:lineRule="auto"/>
        <w:ind w:firstLine="360"/>
        <w:rPr>
          <w:del w:id="132" w:author="Mishra, Bijesh" w:date="2018-07-11T12:15:00Z"/>
          <w:rFonts w:ascii="Times New Roman" w:hAnsi="Times New Roman" w:cs="Times New Roman"/>
          <w:bCs/>
          <w:sz w:val="24"/>
          <w:szCs w:val="24"/>
        </w:rPr>
        <w:pPrChange w:id="133" w:author="Mishra, Bijesh" w:date="2018-07-13T14:58:00Z">
          <w:pPr>
            <w:spacing w:after="0" w:line="480" w:lineRule="auto"/>
          </w:pPr>
        </w:pPrChange>
      </w:pPr>
      <w:del w:id="134" w:author="Mishra, Bijesh" w:date="2018-07-11T12:15:00Z">
        <w:r w:rsidRPr="00BF328D" w:rsidDel="002C1975">
          <w:rPr>
            <w:rFonts w:ascii="Times New Roman" w:hAnsi="Times New Roman" w:cs="Times New Roman"/>
            <w:bCs/>
            <w:sz w:val="24"/>
            <w:szCs w:val="24"/>
          </w:rPr>
          <w:delText xml:space="preserve">Farmers adopt SAPs for various reasons.  Some farmers </w:delText>
        </w:r>
        <w:r w:rsidRPr="00BF328D" w:rsidDel="002C1975">
          <w:rPr>
            <w:rFonts w:ascii="Times New Roman" w:hAnsi="Times New Roman" w:cs="Times New Roman"/>
            <w:bCs/>
            <w:noProof/>
            <w:sz w:val="24"/>
            <w:szCs w:val="24"/>
          </w:rPr>
          <w:delText>adopt</w:delText>
        </w:r>
        <w:r w:rsidRPr="00BF328D" w:rsidDel="002C1975">
          <w:rPr>
            <w:rFonts w:ascii="Times New Roman" w:hAnsi="Times New Roman" w:cs="Times New Roman"/>
            <w:bCs/>
            <w:sz w:val="24"/>
            <w:szCs w:val="24"/>
          </w:rPr>
          <w:delText xml:space="preserve"> SAPs because they believe these practices increase yield (and consequently net returns) associated with farming whereas others </w:delText>
        </w:r>
        <w:r w:rsidRPr="00BF328D" w:rsidDel="002C1975">
          <w:rPr>
            <w:rFonts w:ascii="Times New Roman" w:hAnsi="Times New Roman" w:cs="Times New Roman"/>
            <w:bCs/>
            <w:noProof/>
            <w:sz w:val="24"/>
            <w:szCs w:val="24"/>
          </w:rPr>
          <w:delText>believe</w:delText>
        </w:r>
        <w:r w:rsidRPr="00BF328D" w:rsidDel="002C1975">
          <w:rPr>
            <w:rFonts w:ascii="Times New Roman" w:hAnsi="Times New Roman" w:cs="Times New Roman"/>
            <w:bCs/>
            <w:sz w:val="24"/>
            <w:szCs w:val="24"/>
          </w:rPr>
          <w:delText xml:space="preserve"> that SAPs are good for the environment</w:delText>
        </w:r>
        <w:r w:rsidRPr="00BF328D" w:rsidDel="002C1975">
          <w:rPr>
            <w:rFonts w:ascii="Times New Roman" w:hAnsi="Times New Roman" w:cs="Times New Roman"/>
            <w:bCs/>
            <w:sz w:val="24"/>
            <w:szCs w:val="24"/>
            <w:rPrChange w:id="135" w:author="Mishra, Bijesh" w:date="2018-07-09T14:36:00Z">
              <w:rPr>
                <w:rFonts w:ascii="Times New Roman" w:hAnsi="Times New Roman" w:cs="Times New Roman"/>
                <w:bCs/>
                <w:sz w:val="24"/>
                <w:szCs w:val="24"/>
              </w:rPr>
            </w:rPrChange>
          </w:rPr>
          <w:delText xml:space="preserve">.  </w:delText>
        </w:r>
        <w:r w:rsidRPr="00BF328D" w:rsidDel="002C1975">
          <w:rPr>
            <w:rFonts w:ascii="Times New Roman" w:hAnsi="Times New Roman" w:cs="Times New Roman"/>
            <w:bCs/>
            <w:sz w:val="24"/>
            <w:szCs w:val="24"/>
          </w:rPr>
          <w:delText>Whether farmer</w:delText>
        </w:r>
        <w:r w:rsidR="00BF580F" w:rsidRPr="00BF328D" w:rsidDel="002C1975">
          <w:rPr>
            <w:rFonts w:ascii="Times New Roman" w:hAnsi="Times New Roman" w:cs="Times New Roman"/>
            <w:bCs/>
            <w:sz w:val="24"/>
            <w:szCs w:val="24"/>
          </w:rPr>
          <w:delText>s</w:delText>
        </w:r>
        <w:r w:rsidRPr="00BF328D" w:rsidDel="002C1975">
          <w:rPr>
            <w:rFonts w:ascii="Times New Roman" w:hAnsi="Times New Roman" w:cs="Times New Roman"/>
            <w:bCs/>
            <w:sz w:val="24"/>
            <w:szCs w:val="24"/>
          </w:rPr>
          <w:delText xml:space="preserve"> </w:delText>
        </w:r>
        <w:r w:rsidRPr="00BF328D" w:rsidDel="002C1975">
          <w:rPr>
            <w:rFonts w:ascii="Times New Roman" w:hAnsi="Times New Roman" w:cs="Times New Roman"/>
            <w:bCs/>
            <w:noProof/>
            <w:sz w:val="24"/>
            <w:szCs w:val="24"/>
          </w:rPr>
          <w:delText>adopt</w:delText>
        </w:r>
        <w:r w:rsidRPr="00BF328D" w:rsidDel="002C1975">
          <w:rPr>
            <w:rFonts w:ascii="Times New Roman" w:hAnsi="Times New Roman" w:cs="Times New Roman"/>
            <w:bCs/>
            <w:sz w:val="24"/>
            <w:szCs w:val="24"/>
          </w:rPr>
          <w:delText xml:space="preserve"> the technology for a yield/profit reason or</w:delText>
        </w:r>
        <w:r w:rsidR="00BF580F" w:rsidRPr="00BF328D" w:rsidDel="002C1975">
          <w:rPr>
            <w:rFonts w:ascii="Times New Roman" w:hAnsi="Times New Roman" w:cs="Times New Roman"/>
            <w:bCs/>
            <w:sz w:val="24"/>
            <w:szCs w:val="24"/>
          </w:rPr>
          <w:delText xml:space="preserve"> </w:delText>
        </w:r>
        <w:r w:rsidR="00BF580F" w:rsidRPr="00BF328D" w:rsidDel="002C1975">
          <w:rPr>
            <w:rFonts w:ascii="Times New Roman" w:hAnsi="Times New Roman" w:cs="Times New Roman"/>
            <w:bCs/>
            <w:noProof/>
            <w:sz w:val="24"/>
            <w:szCs w:val="24"/>
          </w:rPr>
          <w:delText>for</w:delText>
        </w:r>
        <w:r w:rsidRPr="00BF328D" w:rsidDel="002C1975">
          <w:rPr>
            <w:rFonts w:ascii="Times New Roman" w:hAnsi="Times New Roman" w:cs="Times New Roman"/>
            <w:bCs/>
            <w:sz w:val="24"/>
            <w:szCs w:val="24"/>
          </w:rPr>
          <w:delText xml:space="preserve"> an environmental quality reason, they </w:delText>
        </w:r>
        <w:r w:rsidRPr="00BF328D" w:rsidDel="002C1975">
          <w:rPr>
            <w:rFonts w:ascii="Times New Roman" w:hAnsi="Times New Roman" w:cs="Times New Roman"/>
            <w:bCs/>
            <w:noProof/>
            <w:sz w:val="24"/>
            <w:szCs w:val="24"/>
          </w:rPr>
          <w:delText>believe</w:delText>
        </w:r>
        <w:r w:rsidRPr="00BF328D" w:rsidDel="002C1975">
          <w:rPr>
            <w:rFonts w:ascii="Times New Roman" w:hAnsi="Times New Roman" w:cs="Times New Roman"/>
            <w:bCs/>
            <w:sz w:val="24"/>
            <w:szCs w:val="24"/>
          </w:rPr>
          <w:delText xml:space="preserve"> that adopting SAPs give them higher utility than not </w:delText>
        </w:r>
        <w:r w:rsidRPr="00BF328D" w:rsidDel="002C1975">
          <w:rPr>
            <w:rFonts w:ascii="Times New Roman" w:hAnsi="Times New Roman" w:cs="Times New Roman"/>
            <w:bCs/>
            <w:noProof/>
            <w:sz w:val="24"/>
            <w:szCs w:val="24"/>
          </w:rPr>
          <w:delText>adopting</w:delText>
        </w:r>
        <w:r w:rsidRPr="00BF328D" w:rsidDel="002C1975">
          <w:rPr>
            <w:rFonts w:ascii="Times New Roman" w:hAnsi="Times New Roman" w:cs="Times New Roman"/>
            <w:bCs/>
            <w:sz w:val="24"/>
            <w:szCs w:val="24"/>
          </w:rPr>
          <w:delText xml:space="preserve"> the technology.  We </w:delText>
        </w:r>
        <w:r w:rsidRPr="00BF328D" w:rsidDel="002C1975">
          <w:rPr>
            <w:rFonts w:ascii="Times New Roman" w:hAnsi="Times New Roman" w:cs="Times New Roman"/>
            <w:bCs/>
            <w:noProof/>
            <w:sz w:val="24"/>
            <w:szCs w:val="24"/>
          </w:rPr>
          <w:delText>believe</w:delText>
        </w:r>
        <w:r w:rsidRPr="00BF328D" w:rsidDel="002C1975">
          <w:rPr>
            <w:rFonts w:ascii="Times New Roman" w:hAnsi="Times New Roman" w:cs="Times New Roman"/>
            <w:bCs/>
            <w:sz w:val="24"/>
            <w:szCs w:val="24"/>
          </w:rPr>
          <w:delText xml:space="preserve"> that farmers </w:delText>
        </w:r>
        <w:r w:rsidRPr="00BF328D" w:rsidDel="002C1975">
          <w:rPr>
            <w:rFonts w:ascii="Times New Roman" w:hAnsi="Times New Roman" w:cs="Times New Roman"/>
            <w:bCs/>
            <w:noProof/>
            <w:sz w:val="24"/>
            <w:szCs w:val="24"/>
          </w:rPr>
          <w:delText>adopt</w:delText>
        </w:r>
        <w:r w:rsidR="00747BBD" w:rsidRPr="00BF328D" w:rsidDel="002C1975">
          <w:rPr>
            <w:rFonts w:ascii="Times New Roman" w:hAnsi="Times New Roman" w:cs="Times New Roman"/>
            <w:bCs/>
            <w:noProof/>
            <w:sz w:val="24"/>
            <w:szCs w:val="24"/>
          </w:rPr>
          <w:delText xml:space="preserve"> a</w:delText>
        </w:r>
        <w:r w:rsidRPr="00BF328D" w:rsidDel="002C1975">
          <w:rPr>
            <w:rFonts w:ascii="Times New Roman" w:hAnsi="Times New Roman" w:cs="Times New Roman"/>
            <w:bCs/>
            <w:sz w:val="24"/>
            <w:szCs w:val="24"/>
          </w:rPr>
          <w:delText xml:space="preserve"> </w:delText>
        </w:r>
        <w:r w:rsidR="00747BBD" w:rsidRPr="00BF328D" w:rsidDel="002C1975">
          <w:rPr>
            <w:rFonts w:ascii="Times New Roman" w:hAnsi="Times New Roman" w:cs="Times New Roman"/>
            <w:bCs/>
            <w:noProof/>
            <w:sz w:val="24"/>
            <w:szCs w:val="24"/>
          </w:rPr>
          <w:delText>higher</w:delText>
        </w:r>
        <w:r w:rsidR="00747BBD" w:rsidRPr="00BF328D" w:rsidDel="002C1975">
          <w:rPr>
            <w:rFonts w:ascii="Times New Roman" w:hAnsi="Times New Roman" w:cs="Times New Roman"/>
            <w:bCs/>
            <w:sz w:val="24"/>
            <w:szCs w:val="24"/>
          </w:rPr>
          <w:delText xml:space="preserve"> number of </w:delText>
        </w:r>
        <w:r w:rsidRPr="00BF328D" w:rsidDel="002C1975">
          <w:rPr>
            <w:rFonts w:ascii="Times New Roman" w:hAnsi="Times New Roman" w:cs="Times New Roman"/>
            <w:bCs/>
            <w:sz w:val="24"/>
            <w:szCs w:val="24"/>
          </w:rPr>
          <w:delText xml:space="preserve">SAPs because they perceive </w:delText>
        </w:r>
        <w:r w:rsidRPr="00BF328D" w:rsidDel="002C1975">
          <w:rPr>
            <w:rFonts w:ascii="Times New Roman" w:hAnsi="Times New Roman" w:cs="Times New Roman"/>
            <w:bCs/>
            <w:noProof/>
            <w:sz w:val="24"/>
            <w:szCs w:val="24"/>
          </w:rPr>
          <w:delText>more</w:delText>
        </w:r>
        <w:r w:rsidRPr="00BF328D" w:rsidDel="002C1975">
          <w:rPr>
            <w:rFonts w:ascii="Times New Roman" w:hAnsi="Times New Roman" w:cs="Times New Roman"/>
            <w:bCs/>
            <w:sz w:val="24"/>
            <w:szCs w:val="24"/>
          </w:rPr>
          <w:delText xml:space="preserve"> </w:delText>
        </w:r>
        <w:r w:rsidRPr="00BF328D" w:rsidDel="002C1975">
          <w:rPr>
            <w:rFonts w:ascii="Times New Roman" w:hAnsi="Times New Roman" w:cs="Times New Roman"/>
            <w:bCs/>
            <w:noProof/>
            <w:sz w:val="24"/>
            <w:szCs w:val="24"/>
          </w:rPr>
          <w:delText>number</w:delText>
        </w:r>
        <w:r w:rsidRPr="00BF328D" w:rsidDel="002C1975">
          <w:rPr>
            <w:rFonts w:ascii="Times New Roman" w:hAnsi="Times New Roman" w:cs="Times New Roman"/>
            <w:bCs/>
            <w:sz w:val="24"/>
            <w:szCs w:val="24"/>
          </w:rPr>
          <w:delText xml:space="preserve"> of SAPs adoption or more </w:delText>
        </w:r>
        <w:r w:rsidR="00747BBD" w:rsidRPr="00BF328D" w:rsidDel="002C1975">
          <w:rPr>
            <w:rFonts w:ascii="Times New Roman" w:hAnsi="Times New Roman" w:cs="Times New Roman"/>
            <w:bCs/>
            <w:sz w:val="24"/>
            <w:szCs w:val="24"/>
          </w:rPr>
          <w:delText>SAPs</w:delText>
        </w:r>
        <w:r w:rsidRPr="00BF328D" w:rsidDel="002C1975">
          <w:rPr>
            <w:rFonts w:ascii="Times New Roman" w:hAnsi="Times New Roman" w:cs="Times New Roman"/>
            <w:bCs/>
            <w:sz w:val="24"/>
            <w:szCs w:val="24"/>
          </w:rPr>
          <w:delText xml:space="preserve"> applied in more acres of land give them higher utility than otherwise.  We can write this </w:delText>
        </w:r>
        <w:r w:rsidRPr="00BF328D" w:rsidDel="002C1975">
          <w:rPr>
            <w:rFonts w:ascii="Times New Roman" w:hAnsi="Times New Roman" w:cs="Times New Roman"/>
            <w:bCs/>
            <w:noProof/>
            <w:sz w:val="24"/>
            <w:szCs w:val="24"/>
          </w:rPr>
          <w:delText>as:</w:delText>
        </w:r>
        <w:r w:rsidRPr="00BF328D" w:rsidDel="002C1975">
          <w:rPr>
            <w:rFonts w:ascii="Times New Roman" w:hAnsi="Times New Roman" w:cs="Times New Roman"/>
            <w:bCs/>
            <w:sz w:val="24"/>
            <w:szCs w:val="24"/>
          </w:rPr>
          <w:delText xml:space="preserve"> </w:delTex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SAPs adoption=yes</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SAPs adoption=no</m:t>
              </m:r>
            </m:sub>
          </m:sSub>
        </m:oMath>
        <w:r w:rsidRPr="00BF328D" w:rsidDel="002C1975">
          <w:rPr>
            <w:rFonts w:ascii="Times New Roman" w:hAnsi="Times New Roman" w:cs="Times New Roman"/>
            <w:sz w:val="24"/>
            <w:szCs w:val="24"/>
            <w:vertAlign w:val="subscript"/>
          </w:rPr>
          <w:delText xml:space="preserve">. </w:delText>
        </w:r>
        <w:r w:rsidRPr="00BF328D" w:rsidDel="002C1975">
          <w:rPr>
            <w:rFonts w:ascii="Times New Roman" w:hAnsi="Times New Roman" w:cs="Times New Roman"/>
            <w:bCs/>
            <w:sz w:val="24"/>
            <w:szCs w:val="24"/>
          </w:rPr>
          <w:delText xml:space="preserve">The probability of adopting SAPs can be shown as: </w:delText>
        </w:r>
      </w:del>
    </w:p>
    <w:p w:rsidR="00533846" w:rsidRPr="00BF328D" w:rsidDel="002C1975" w:rsidRDefault="00533846" w:rsidP="00B46FF7">
      <w:pPr>
        <w:spacing w:after="0" w:line="480" w:lineRule="auto"/>
        <w:rPr>
          <w:del w:id="136" w:author="Mishra, Bijesh" w:date="2018-07-11T12:15:00Z"/>
          <w:rFonts w:ascii="Times New Roman" w:hAnsi="Times New Roman" w:cs="Times New Roman"/>
          <w:b/>
          <w:bCs/>
          <w:sz w:val="24"/>
          <w:szCs w:val="24"/>
        </w:rPr>
      </w:pPr>
    </w:p>
    <w:p w:rsidR="00533846" w:rsidRPr="00BF328D" w:rsidDel="002C1975" w:rsidRDefault="004A06BC" w:rsidP="00B46FF7">
      <w:pPr>
        <w:spacing w:after="0" w:line="480" w:lineRule="auto"/>
        <w:rPr>
          <w:del w:id="137" w:author="Mishra, Bijesh" w:date="2018-07-11T12:15:00Z"/>
          <w:rFonts w:ascii="Times New Roman" w:hAnsi="Times New Roman" w:cs="Times New Roman"/>
          <w:b/>
          <w:bCs/>
          <w:sz w:val="24"/>
          <w:szCs w:val="24"/>
        </w:rPr>
      </w:pPr>
      <m:oMathPara>
        <m:oMath>
          <m:m>
            <m:mPr>
              <m:mcs>
                <m:mc>
                  <m:mcPr>
                    <m:count m:val="1"/>
                    <m:mcJc m:val="center"/>
                  </m:mcPr>
                </m:mc>
              </m:mcs>
              <m:ctrlPr>
                <w:del w:id="138" w:author="Mishra, Bijesh" w:date="2018-07-11T12:15:00Z">
                  <w:rPr>
                    <w:rFonts w:ascii="Cambria Math" w:hAnsi="Cambria Math" w:cs="Times New Roman"/>
                    <w:b/>
                    <w:bCs/>
                    <w:i/>
                    <w:sz w:val="24"/>
                    <w:szCs w:val="24"/>
                  </w:rPr>
                </w:del>
              </m:ctrlPr>
            </m:mPr>
            <m:mr>
              <m:e>
                <m:m>
                  <m:mPr>
                    <m:mcs>
                      <m:mc>
                        <m:mcPr>
                          <m:count m:val="1"/>
                          <m:mcJc m:val="center"/>
                        </m:mcPr>
                      </m:mc>
                    </m:mcs>
                    <m:ctrlPr>
                      <w:del w:id="139" w:author="Mishra, Bijesh" w:date="2018-07-11T12:15:00Z">
                        <w:rPr>
                          <w:rFonts w:ascii="Cambria Math" w:hAnsi="Cambria Math" w:cs="Times New Roman"/>
                          <w:b/>
                          <w:bCs/>
                          <w:i/>
                          <w:sz w:val="24"/>
                          <w:szCs w:val="24"/>
                        </w:rPr>
                      </w:del>
                    </m:ctrlPr>
                  </m:mPr>
                  <m:mr>
                    <m:e>
                      <m:func>
                        <m:funcPr>
                          <m:ctrlPr>
                            <w:del w:id="140" w:author="Mishra, Bijesh" w:date="2018-07-11T12:15:00Z">
                              <w:rPr>
                                <w:rFonts w:ascii="Cambria Math" w:hAnsi="Cambria Math" w:cs="Times New Roman"/>
                                <w:sz w:val="24"/>
                                <w:szCs w:val="24"/>
                              </w:rPr>
                            </w:del>
                          </m:ctrlPr>
                        </m:funcPr>
                        <m:fName>
                          <m:sSub>
                            <m:sSubPr>
                              <m:ctrlPr>
                                <w:del w:id="141" w:author="Mishra, Bijesh" w:date="2018-07-11T12:15:00Z">
                                  <w:rPr>
                                    <w:rFonts w:ascii="Cambria Math" w:hAnsi="Cambria Math" w:cs="Times New Roman"/>
                                    <w:sz w:val="24"/>
                                    <w:szCs w:val="24"/>
                                  </w:rPr>
                                </w:del>
                              </m:ctrlPr>
                            </m:sSubPr>
                            <m:e>
                              <m:r>
                                <w:del w:id="142" w:author="Mishra, Bijesh" w:date="2018-07-11T12:15:00Z">
                                  <w:rPr>
                                    <w:rFonts w:ascii="Cambria Math" w:hAnsi="Cambria Math" w:cs="Times New Roman"/>
                                    <w:sz w:val="24"/>
                                    <w:szCs w:val="24"/>
                                  </w:rPr>
                                  <m:t>P</m:t>
                                </w:del>
                              </m:r>
                            </m:e>
                            <m:sub>
                              <m:r>
                                <w:del w:id="143" w:author="Mishra, Bijesh" w:date="2018-07-11T12:15:00Z">
                                  <w:rPr>
                                    <w:rFonts w:ascii="Cambria Math" w:hAnsi="Cambria Math" w:cs="Times New Roman"/>
                                    <w:sz w:val="24"/>
                                    <w:szCs w:val="24"/>
                                  </w:rPr>
                                  <m:t>i</m:t>
                                </w:del>
                              </m:r>
                            </m:sub>
                          </m:sSub>
                          <m:r>
                            <w:del w:id="144" w:author="Mishra, Bijesh" w:date="2018-07-11T12:15:00Z">
                              <m:rPr>
                                <m:sty m:val="p"/>
                              </m:rPr>
                              <w:rPr>
                                <w:rFonts w:ascii="Cambria Math" w:hAnsi="Cambria Math" w:cs="Times New Roman"/>
                                <w:sz w:val="24"/>
                                <w:szCs w:val="24"/>
                              </w:rPr>
                              <m:t>=Prob</m:t>
                            </w:del>
                          </m:r>
                        </m:fName>
                        <m:e>
                          <m:d>
                            <m:dPr>
                              <m:begChr m:val="["/>
                              <m:endChr m:val="]"/>
                              <m:ctrlPr>
                                <w:del w:id="145" w:author="Mishra, Bijesh" w:date="2018-07-11T12:15:00Z">
                                  <w:rPr>
                                    <w:rFonts w:ascii="Cambria Math" w:hAnsi="Cambria Math" w:cs="Times New Roman"/>
                                    <w:i/>
                                    <w:sz w:val="24"/>
                                    <w:szCs w:val="24"/>
                                  </w:rPr>
                                </w:del>
                              </m:ctrlPr>
                            </m:dPr>
                            <m:e>
                              <m:sSub>
                                <m:sSubPr>
                                  <m:ctrlPr>
                                    <w:del w:id="146" w:author="Mishra, Bijesh" w:date="2018-07-11T12:15:00Z">
                                      <w:rPr>
                                        <w:rFonts w:ascii="Cambria Math" w:hAnsi="Cambria Math" w:cs="Times New Roman"/>
                                        <w:i/>
                                        <w:sz w:val="24"/>
                                        <w:szCs w:val="24"/>
                                      </w:rPr>
                                    </w:del>
                                  </m:ctrlPr>
                                </m:sSubPr>
                                <m:e>
                                  <m:r>
                                    <w:del w:id="147" w:author="Mishra, Bijesh" w:date="2018-07-11T12:15:00Z">
                                      <w:rPr>
                                        <w:rFonts w:ascii="Cambria Math" w:hAnsi="Cambria Math" w:cs="Times New Roman"/>
                                        <w:sz w:val="24"/>
                                        <w:szCs w:val="24"/>
                                      </w:rPr>
                                      <m:t>U</m:t>
                                    </w:del>
                                  </m:r>
                                </m:e>
                                <m:sub>
                                  <m:r>
                                    <w:del w:id="148" w:author="Mishra, Bijesh" w:date="2018-07-11T12:15:00Z">
                                      <w:rPr>
                                        <w:rFonts w:ascii="Cambria Math" w:hAnsi="Cambria Math" w:cs="Times New Roman"/>
                                        <w:sz w:val="24"/>
                                        <w:szCs w:val="24"/>
                                      </w:rPr>
                                      <m:t>adopt</m:t>
                                    </w:del>
                                  </m:r>
                                </m:sub>
                              </m:sSub>
                              <m:r>
                                <w:del w:id="149" w:author="Mishra, Bijesh" w:date="2018-07-11T12:15:00Z">
                                  <w:rPr>
                                    <w:rFonts w:ascii="Cambria Math" w:hAnsi="Cambria Math" w:cs="Times New Roman"/>
                                    <w:sz w:val="24"/>
                                    <w:szCs w:val="24"/>
                                  </w:rPr>
                                  <m:t>&gt;</m:t>
                                </w:del>
                              </m:r>
                              <m:sSub>
                                <m:sSubPr>
                                  <m:ctrlPr>
                                    <w:del w:id="150" w:author="Mishra, Bijesh" w:date="2018-07-11T12:15:00Z">
                                      <w:rPr>
                                        <w:rFonts w:ascii="Cambria Math" w:hAnsi="Cambria Math" w:cs="Times New Roman"/>
                                        <w:i/>
                                        <w:sz w:val="24"/>
                                        <w:szCs w:val="24"/>
                                      </w:rPr>
                                    </w:del>
                                  </m:ctrlPr>
                                </m:sSubPr>
                                <m:e>
                                  <m:r>
                                    <w:del w:id="151" w:author="Mishra, Bijesh" w:date="2018-07-11T12:15:00Z">
                                      <w:rPr>
                                        <w:rFonts w:ascii="Cambria Math" w:hAnsi="Cambria Math" w:cs="Times New Roman"/>
                                        <w:sz w:val="24"/>
                                        <w:szCs w:val="24"/>
                                      </w:rPr>
                                      <m:t>U</m:t>
                                    </w:del>
                                  </m:r>
                                </m:e>
                                <m:sub>
                                  <m:r>
                                    <w:del w:id="152" w:author="Mishra, Bijesh" w:date="2018-07-11T12:15:00Z">
                                      <w:rPr>
                                        <w:rFonts w:ascii="Cambria Math" w:hAnsi="Cambria Math" w:cs="Times New Roman"/>
                                        <w:sz w:val="24"/>
                                        <w:szCs w:val="24"/>
                                      </w:rPr>
                                      <m:t>not adopt</m:t>
                                    </w:del>
                                  </m:r>
                                </m:sub>
                              </m:sSub>
                            </m:e>
                          </m:d>
                        </m:e>
                      </m:func>
                    </m:e>
                  </m:mr>
                  <m:mr>
                    <m:e>
                      <m:func>
                        <m:funcPr>
                          <m:ctrlPr>
                            <w:del w:id="153" w:author="Mishra, Bijesh" w:date="2018-07-11T12:15:00Z">
                              <w:rPr>
                                <w:rFonts w:ascii="Cambria Math" w:hAnsi="Cambria Math" w:cs="Times New Roman"/>
                                <w:sz w:val="24"/>
                                <w:szCs w:val="24"/>
                              </w:rPr>
                            </w:del>
                          </m:ctrlPr>
                        </m:funcPr>
                        <m:fName>
                          <m:r>
                            <w:del w:id="154" w:author="Mishra, Bijesh" w:date="2018-07-11T12:15:00Z">
                              <m:rPr>
                                <m:sty m:val="p"/>
                              </m:rPr>
                              <w:rPr>
                                <w:rFonts w:ascii="Cambria Math" w:hAnsi="Cambria Math" w:cs="Times New Roman"/>
                                <w:sz w:val="24"/>
                                <w:szCs w:val="24"/>
                              </w:rPr>
                              <m:t>=Prob</m:t>
                            </w:del>
                          </m:r>
                        </m:fName>
                        <m:e>
                          <m:d>
                            <m:dPr>
                              <m:begChr m:val="["/>
                              <m:endChr m:val="]"/>
                              <m:ctrlPr>
                                <w:del w:id="155" w:author="Mishra, Bijesh" w:date="2018-07-11T12:15:00Z">
                                  <w:rPr>
                                    <w:rFonts w:ascii="Cambria Math" w:hAnsi="Cambria Math" w:cs="Times New Roman"/>
                                    <w:i/>
                                    <w:sz w:val="24"/>
                                    <w:szCs w:val="24"/>
                                  </w:rPr>
                                </w:del>
                              </m:ctrlPr>
                            </m:dPr>
                            <m:e>
                              <m:sSub>
                                <m:sSubPr>
                                  <m:ctrlPr>
                                    <w:del w:id="156" w:author="Mishra, Bijesh" w:date="2018-07-11T12:15:00Z">
                                      <w:rPr>
                                        <w:rFonts w:ascii="Cambria Math" w:hAnsi="Cambria Math" w:cs="Times New Roman"/>
                                        <w:i/>
                                        <w:sz w:val="24"/>
                                        <w:szCs w:val="24"/>
                                      </w:rPr>
                                    </w:del>
                                  </m:ctrlPr>
                                </m:sSubPr>
                                <m:e>
                                  <m:sSub>
                                    <m:sSubPr>
                                      <m:ctrlPr>
                                        <w:del w:id="157" w:author="Mishra, Bijesh" w:date="2018-07-11T12:15:00Z">
                                          <w:rPr>
                                            <w:rFonts w:ascii="Cambria Math" w:hAnsi="Cambria Math" w:cs="Times New Roman"/>
                                            <w:i/>
                                            <w:sz w:val="24"/>
                                            <w:szCs w:val="24"/>
                                          </w:rPr>
                                        </w:del>
                                      </m:ctrlPr>
                                    </m:sSubPr>
                                    <m:e>
                                      <m:r>
                                        <w:del w:id="158" w:author="Mishra, Bijesh" w:date="2018-07-11T12:15:00Z">
                                          <w:rPr>
                                            <w:rFonts w:ascii="Cambria Math" w:hAnsi="Cambria Math" w:cs="Times New Roman"/>
                                            <w:sz w:val="24"/>
                                            <w:szCs w:val="24"/>
                                          </w:rPr>
                                          <m:t>X</m:t>
                                        </w:del>
                                      </m:r>
                                    </m:e>
                                    <m:sub>
                                      <m:r>
                                        <w:del w:id="159" w:author="Mishra, Bijesh" w:date="2018-07-11T12:15:00Z">
                                          <w:rPr>
                                            <w:rFonts w:ascii="Cambria Math" w:hAnsi="Cambria Math" w:cs="Times New Roman"/>
                                            <w:sz w:val="24"/>
                                            <w:szCs w:val="24"/>
                                          </w:rPr>
                                          <m:t>i</m:t>
                                        </w:del>
                                      </m:r>
                                    </m:sub>
                                  </m:sSub>
                                  <m:sSub>
                                    <m:sSubPr>
                                      <m:ctrlPr>
                                        <w:del w:id="160" w:author="Mishra, Bijesh" w:date="2018-07-11T12:15:00Z">
                                          <w:rPr>
                                            <w:rFonts w:ascii="Cambria Math" w:hAnsi="Cambria Math" w:cs="Times New Roman"/>
                                            <w:i/>
                                            <w:sz w:val="24"/>
                                            <w:szCs w:val="24"/>
                                          </w:rPr>
                                        </w:del>
                                      </m:ctrlPr>
                                    </m:sSubPr>
                                    <m:e>
                                      <m:r>
                                        <w:del w:id="161" w:author="Mishra, Bijesh" w:date="2018-07-11T12:15:00Z">
                                          <w:rPr>
                                            <w:rFonts w:ascii="Cambria Math" w:hAnsi="Cambria Math" w:cs="Times New Roman"/>
                                            <w:sz w:val="24"/>
                                            <w:szCs w:val="24"/>
                                          </w:rPr>
                                          <m:t>α</m:t>
                                        </w:del>
                                      </m:r>
                                    </m:e>
                                    <m:sub>
                                      <m:r>
                                        <w:del w:id="162" w:author="Mishra, Bijesh" w:date="2018-07-11T12:15:00Z">
                                          <w:rPr>
                                            <w:rFonts w:ascii="Cambria Math" w:hAnsi="Cambria Math" w:cs="Times New Roman"/>
                                            <w:sz w:val="24"/>
                                            <w:szCs w:val="24"/>
                                          </w:rPr>
                                          <m:t>1</m:t>
                                        </w:del>
                                      </m:r>
                                    </m:sub>
                                  </m:sSub>
                                  <m:r>
                                    <w:del w:id="163" w:author="Mishra, Bijesh" w:date="2018-07-11T12:15:00Z">
                                      <w:rPr>
                                        <w:rFonts w:ascii="Cambria Math" w:hAnsi="Cambria Math" w:cs="Times New Roman"/>
                                        <w:sz w:val="24"/>
                                        <w:szCs w:val="24"/>
                                      </w:rPr>
                                      <m:t>+e</m:t>
                                    </w:del>
                                  </m:r>
                                </m:e>
                                <m:sub>
                                  <m:r>
                                    <w:del w:id="164" w:author="Mishra, Bijesh" w:date="2018-07-11T12:15:00Z">
                                      <w:rPr>
                                        <w:rFonts w:ascii="Cambria Math" w:hAnsi="Cambria Math" w:cs="Times New Roman"/>
                                        <w:sz w:val="24"/>
                                        <w:szCs w:val="24"/>
                                      </w:rPr>
                                      <m:t>1i</m:t>
                                    </w:del>
                                  </m:r>
                                </m:sub>
                              </m:sSub>
                              <m:r>
                                <w:del w:id="165" w:author="Mishra, Bijesh" w:date="2018-07-11T12:15:00Z">
                                  <w:rPr>
                                    <w:rFonts w:ascii="Cambria Math" w:hAnsi="Cambria Math" w:cs="Times New Roman"/>
                                    <w:sz w:val="24"/>
                                    <w:szCs w:val="24"/>
                                  </w:rPr>
                                  <m:t>&gt;</m:t>
                                </w:del>
                              </m:r>
                              <m:sSub>
                                <m:sSubPr>
                                  <m:ctrlPr>
                                    <w:del w:id="166" w:author="Mishra, Bijesh" w:date="2018-07-11T12:15:00Z">
                                      <w:rPr>
                                        <w:rFonts w:ascii="Cambria Math" w:hAnsi="Cambria Math" w:cs="Times New Roman"/>
                                        <w:i/>
                                        <w:sz w:val="24"/>
                                        <w:szCs w:val="24"/>
                                      </w:rPr>
                                    </w:del>
                                  </m:ctrlPr>
                                </m:sSubPr>
                                <m:e>
                                  <m:r>
                                    <w:del w:id="167" w:author="Mishra, Bijesh" w:date="2018-07-11T12:15:00Z">
                                      <w:rPr>
                                        <w:rFonts w:ascii="Cambria Math" w:hAnsi="Cambria Math" w:cs="Times New Roman"/>
                                        <w:sz w:val="24"/>
                                        <w:szCs w:val="24"/>
                                      </w:rPr>
                                      <m:t>X</m:t>
                                    </w:del>
                                  </m:r>
                                </m:e>
                                <m:sub>
                                  <m:r>
                                    <w:del w:id="168" w:author="Mishra, Bijesh" w:date="2018-07-11T12:15:00Z">
                                      <w:rPr>
                                        <w:rFonts w:ascii="Cambria Math" w:hAnsi="Cambria Math" w:cs="Times New Roman"/>
                                        <w:sz w:val="24"/>
                                        <w:szCs w:val="24"/>
                                      </w:rPr>
                                      <m:t>i</m:t>
                                    </w:del>
                                  </m:r>
                                </m:sub>
                              </m:sSub>
                              <m:sSub>
                                <m:sSubPr>
                                  <m:ctrlPr>
                                    <w:del w:id="169" w:author="Mishra, Bijesh" w:date="2018-07-11T12:15:00Z">
                                      <w:rPr>
                                        <w:rFonts w:ascii="Cambria Math" w:hAnsi="Cambria Math" w:cs="Times New Roman"/>
                                        <w:i/>
                                        <w:sz w:val="24"/>
                                        <w:szCs w:val="24"/>
                                      </w:rPr>
                                    </w:del>
                                  </m:ctrlPr>
                                </m:sSubPr>
                                <m:e>
                                  <m:r>
                                    <w:del w:id="170" w:author="Mishra, Bijesh" w:date="2018-07-11T12:15:00Z">
                                      <w:rPr>
                                        <w:rFonts w:ascii="Cambria Math" w:hAnsi="Cambria Math" w:cs="Times New Roman"/>
                                        <w:sz w:val="24"/>
                                        <w:szCs w:val="24"/>
                                      </w:rPr>
                                      <m:t>α</m:t>
                                    </w:del>
                                  </m:r>
                                </m:e>
                                <m:sub>
                                  <m:r>
                                    <w:del w:id="171" w:author="Mishra, Bijesh" w:date="2018-07-11T12:15:00Z">
                                      <w:rPr>
                                        <w:rFonts w:ascii="Cambria Math" w:hAnsi="Cambria Math" w:cs="Times New Roman"/>
                                        <w:sz w:val="24"/>
                                        <w:szCs w:val="24"/>
                                      </w:rPr>
                                      <m:t>0</m:t>
                                    </w:del>
                                  </m:r>
                                </m:sub>
                              </m:sSub>
                              <m:r>
                                <w:del w:id="172" w:author="Mishra, Bijesh" w:date="2018-07-11T12:15:00Z">
                                  <w:rPr>
                                    <w:rFonts w:ascii="Cambria Math" w:hAnsi="Cambria Math" w:cs="Times New Roman"/>
                                    <w:sz w:val="24"/>
                                    <w:szCs w:val="24"/>
                                  </w:rPr>
                                  <m:t>+</m:t>
                                </w:del>
                              </m:r>
                              <m:sSub>
                                <m:sSubPr>
                                  <m:ctrlPr>
                                    <w:del w:id="173" w:author="Mishra, Bijesh" w:date="2018-07-11T12:15:00Z">
                                      <w:rPr>
                                        <w:rFonts w:ascii="Cambria Math" w:hAnsi="Cambria Math" w:cs="Times New Roman"/>
                                        <w:i/>
                                        <w:sz w:val="24"/>
                                        <w:szCs w:val="24"/>
                                      </w:rPr>
                                    </w:del>
                                  </m:ctrlPr>
                                </m:sSubPr>
                                <m:e>
                                  <m:r>
                                    <w:del w:id="174" w:author="Mishra, Bijesh" w:date="2018-07-11T12:15:00Z">
                                      <w:rPr>
                                        <w:rFonts w:ascii="Cambria Math" w:hAnsi="Cambria Math" w:cs="Times New Roman"/>
                                        <w:sz w:val="24"/>
                                        <w:szCs w:val="24"/>
                                      </w:rPr>
                                      <m:t>e</m:t>
                                    </w:del>
                                  </m:r>
                                </m:e>
                                <m:sub>
                                  <m:r>
                                    <w:del w:id="175" w:author="Mishra, Bijesh" w:date="2018-07-11T12:15:00Z">
                                      <w:rPr>
                                        <w:rFonts w:ascii="Cambria Math" w:hAnsi="Cambria Math" w:cs="Times New Roman"/>
                                        <w:sz w:val="24"/>
                                        <w:szCs w:val="24"/>
                                      </w:rPr>
                                      <m:t>0i</m:t>
                                    </w:del>
                                  </m:r>
                                </m:sub>
                              </m:sSub>
                            </m:e>
                          </m:d>
                        </m:e>
                      </m:func>
                    </m:e>
                  </m:mr>
                  <m:mr>
                    <m:e>
                      <m:func>
                        <m:funcPr>
                          <m:ctrlPr>
                            <w:del w:id="176" w:author="Mishra, Bijesh" w:date="2018-07-11T12:15:00Z">
                              <w:rPr>
                                <w:rFonts w:ascii="Cambria Math" w:hAnsi="Cambria Math" w:cs="Times New Roman"/>
                                <w:sz w:val="24"/>
                                <w:szCs w:val="24"/>
                              </w:rPr>
                            </w:del>
                          </m:ctrlPr>
                        </m:funcPr>
                        <m:fName>
                          <m:r>
                            <w:del w:id="177" w:author="Mishra, Bijesh" w:date="2018-07-11T12:15:00Z">
                              <m:rPr>
                                <m:sty m:val="p"/>
                              </m:rPr>
                              <w:rPr>
                                <w:rFonts w:ascii="Cambria Math" w:hAnsi="Cambria Math" w:cs="Times New Roman"/>
                                <w:sz w:val="24"/>
                                <w:szCs w:val="24"/>
                              </w:rPr>
                              <m:t>=Prob</m:t>
                            </w:del>
                          </m:r>
                        </m:fName>
                        <m:e>
                          <m:d>
                            <m:dPr>
                              <m:begChr m:val="["/>
                              <m:endChr m:val="]"/>
                              <m:ctrlPr>
                                <w:del w:id="178" w:author="Mishra, Bijesh" w:date="2018-07-11T12:15:00Z">
                                  <w:rPr>
                                    <w:rFonts w:ascii="Cambria Math" w:hAnsi="Cambria Math" w:cs="Times New Roman"/>
                                    <w:i/>
                                    <w:sz w:val="24"/>
                                    <w:szCs w:val="24"/>
                                  </w:rPr>
                                </w:del>
                              </m:ctrlPr>
                            </m:dPr>
                            <m:e>
                              <m:sSub>
                                <m:sSubPr>
                                  <m:ctrlPr>
                                    <w:del w:id="179" w:author="Mishra, Bijesh" w:date="2018-07-11T12:15:00Z">
                                      <w:rPr>
                                        <w:rFonts w:ascii="Cambria Math" w:hAnsi="Cambria Math" w:cs="Times New Roman"/>
                                        <w:i/>
                                        <w:sz w:val="24"/>
                                        <w:szCs w:val="24"/>
                                      </w:rPr>
                                    </w:del>
                                  </m:ctrlPr>
                                </m:sSubPr>
                                <m:e>
                                  <m:r>
                                    <w:del w:id="180" w:author="Mishra, Bijesh" w:date="2018-07-11T12:15:00Z">
                                      <w:rPr>
                                        <w:rFonts w:ascii="Cambria Math" w:hAnsi="Cambria Math" w:cs="Times New Roman"/>
                                        <w:sz w:val="24"/>
                                        <w:szCs w:val="24"/>
                                      </w:rPr>
                                      <m:t>X</m:t>
                                    </w:del>
                                  </m:r>
                                </m:e>
                                <m:sub>
                                  <m:r>
                                    <w:del w:id="181" w:author="Mishra, Bijesh" w:date="2018-07-11T12:15:00Z">
                                      <w:rPr>
                                        <w:rFonts w:ascii="Cambria Math" w:hAnsi="Cambria Math" w:cs="Times New Roman"/>
                                        <w:sz w:val="24"/>
                                        <w:szCs w:val="24"/>
                                      </w:rPr>
                                      <m:t>i</m:t>
                                    </w:del>
                                  </m:r>
                                </m:sub>
                              </m:sSub>
                              <m:sSub>
                                <m:sSubPr>
                                  <m:ctrlPr>
                                    <w:del w:id="182" w:author="Mishra, Bijesh" w:date="2018-07-11T12:15:00Z">
                                      <w:rPr>
                                        <w:rFonts w:ascii="Cambria Math" w:hAnsi="Cambria Math" w:cs="Times New Roman"/>
                                        <w:i/>
                                        <w:sz w:val="24"/>
                                        <w:szCs w:val="24"/>
                                      </w:rPr>
                                    </w:del>
                                  </m:ctrlPr>
                                </m:sSubPr>
                                <m:e>
                                  <m:r>
                                    <w:del w:id="183" w:author="Mishra, Bijesh" w:date="2018-07-11T12:15:00Z">
                                      <w:rPr>
                                        <w:rFonts w:ascii="Cambria Math" w:hAnsi="Cambria Math" w:cs="Times New Roman"/>
                                        <w:sz w:val="24"/>
                                        <w:szCs w:val="24"/>
                                      </w:rPr>
                                      <m:t>(α</m:t>
                                    </w:del>
                                  </m:r>
                                </m:e>
                                <m:sub>
                                  <m:r>
                                    <w:del w:id="184" w:author="Mishra, Bijesh" w:date="2018-07-11T12:15:00Z">
                                      <w:rPr>
                                        <w:rFonts w:ascii="Cambria Math" w:hAnsi="Cambria Math" w:cs="Times New Roman"/>
                                        <w:sz w:val="24"/>
                                        <w:szCs w:val="24"/>
                                      </w:rPr>
                                      <m:t>1</m:t>
                                    </w:del>
                                  </m:r>
                                </m:sub>
                              </m:sSub>
                              <m:r>
                                <w:del w:id="185" w:author="Mishra, Bijesh" w:date="2018-07-11T12:15:00Z">
                                  <w:rPr>
                                    <w:rFonts w:ascii="Cambria Math" w:hAnsi="Cambria Math" w:cs="Times New Roman"/>
                                    <w:sz w:val="24"/>
                                    <w:szCs w:val="24"/>
                                  </w:rPr>
                                  <m:t>-</m:t>
                                </w:del>
                              </m:r>
                              <m:sSub>
                                <m:sSubPr>
                                  <m:ctrlPr>
                                    <w:del w:id="186" w:author="Mishra, Bijesh" w:date="2018-07-11T12:15:00Z">
                                      <w:rPr>
                                        <w:rFonts w:ascii="Cambria Math" w:hAnsi="Cambria Math" w:cs="Times New Roman"/>
                                        <w:i/>
                                        <w:sz w:val="24"/>
                                        <w:szCs w:val="24"/>
                                      </w:rPr>
                                    </w:del>
                                  </m:ctrlPr>
                                </m:sSubPr>
                                <m:e>
                                  <m:r>
                                    <w:del w:id="187" w:author="Mishra, Bijesh" w:date="2018-07-11T12:15:00Z">
                                      <w:rPr>
                                        <w:rFonts w:ascii="Cambria Math" w:hAnsi="Cambria Math" w:cs="Times New Roman"/>
                                        <w:sz w:val="24"/>
                                        <w:szCs w:val="24"/>
                                      </w:rPr>
                                      <m:t>α</m:t>
                                    </w:del>
                                  </m:r>
                                </m:e>
                                <m:sub>
                                  <m:r>
                                    <w:del w:id="188" w:author="Mishra, Bijesh" w:date="2018-07-11T12:15:00Z">
                                      <w:rPr>
                                        <w:rFonts w:ascii="Cambria Math" w:hAnsi="Cambria Math" w:cs="Times New Roman"/>
                                        <w:sz w:val="24"/>
                                        <w:szCs w:val="24"/>
                                      </w:rPr>
                                      <m:t>0</m:t>
                                    </w:del>
                                  </m:r>
                                </m:sub>
                              </m:sSub>
                              <m:r>
                                <w:del w:id="189" w:author="Mishra, Bijesh" w:date="2018-07-11T12:15:00Z">
                                  <w:rPr>
                                    <w:rFonts w:ascii="Cambria Math" w:hAnsi="Cambria Math" w:cs="Times New Roman"/>
                                    <w:sz w:val="24"/>
                                    <w:szCs w:val="24"/>
                                  </w:rPr>
                                  <m:t>)&gt;</m:t>
                                </w:del>
                              </m:r>
                              <m:sSub>
                                <m:sSubPr>
                                  <m:ctrlPr>
                                    <w:del w:id="190" w:author="Mishra, Bijesh" w:date="2018-07-11T12:15:00Z">
                                      <w:rPr>
                                        <w:rFonts w:ascii="Cambria Math" w:hAnsi="Cambria Math" w:cs="Times New Roman"/>
                                        <w:i/>
                                        <w:sz w:val="24"/>
                                        <w:szCs w:val="24"/>
                                      </w:rPr>
                                    </w:del>
                                  </m:ctrlPr>
                                </m:sSubPr>
                                <m:e>
                                  <m:r>
                                    <w:del w:id="191" w:author="Mishra, Bijesh" w:date="2018-07-11T12:15:00Z">
                                      <w:rPr>
                                        <w:rFonts w:ascii="Cambria Math" w:hAnsi="Cambria Math" w:cs="Times New Roman"/>
                                        <w:sz w:val="24"/>
                                        <w:szCs w:val="24"/>
                                      </w:rPr>
                                      <m:t>(e</m:t>
                                    </w:del>
                                  </m:r>
                                </m:e>
                                <m:sub>
                                  <m:r>
                                    <w:del w:id="192" w:author="Mishra, Bijesh" w:date="2018-07-11T12:15:00Z">
                                      <w:rPr>
                                        <w:rFonts w:ascii="Cambria Math" w:hAnsi="Cambria Math" w:cs="Times New Roman"/>
                                        <w:sz w:val="24"/>
                                        <w:szCs w:val="24"/>
                                      </w:rPr>
                                      <m:t>0i</m:t>
                                    </w:del>
                                  </m:r>
                                </m:sub>
                              </m:sSub>
                              <m:r>
                                <w:del w:id="193" w:author="Mishra, Bijesh" w:date="2018-07-11T12:15:00Z">
                                  <w:rPr>
                                    <w:rFonts w:ascii="Cambria Math" w:hAnsi="Cambria Math" w:cs="Times New Roman"/>
                                    <w:sz w:val="24"/>
                                    <w:szCs w:val="24"/>
                                  </w:rPr>
                                  <m:t>-</m:t>
                                </w:del>
                              </m:r>
                              <m:sSub>
                                <m:sSubPr>
                                  <m:ctrlPr>
                                    <w:del w:id="194" w:author="Mishra, Bijesh" w:date="2018-07-11T12:15:00Z">
                                      <w:rPr>
                                        <w:rFonts w:ascii="Cambria Math" w:hAnsi="Cambria Math" w:cs="Times New Roman"/>
                                        <w:i/>
                                        <w:sz w:val="24"/>
                                        <w:szCs w:val="24"/>
                                      </w:rPr>
                                    </w:del>
                                  </m:ctrlPr>
                                </m:sSubPr>
                                <m:e>
                                  <m:r>
                                    <w:del w:id="195" w:author="Mishra, Bijesh" w:date="2018-07-11T12:15:00Z">
                                      <w:rPr>
                                        <w:rFonts w:ascii="Cambria Math" w:hAnsi="Cambria Math" w:cs="Times New Roman"/>
                                        <w:sz w:val="24"/>
                                        <w:szCs w:val="24"/>
                                      </w:rPr>
                                      <m:t>e</m:t>
                                    </w:del>
                                  </m:r>
                                </m:e>
                                <m:sub>
                                  <m:r>
                                    <w:del w:id="196" w:author="Mishra, Bijesh" w:date="2018-07-11T12:15:00Z">
                                      <w:rPr>
                                        <w:rFonts w:ascii="Cambria Math" w:hAnsi="Cambria Math" w:cs="Times New Roman"/>
                                        <w:sz w:val="24"/>
                                        <w:szCs w:val="24"/>
                                      </w:rPr>
                                      <m:t>1i</m:t>
                                    </w:del>
                                  </m:r>
                                </m:sub>
                              </m:sSub>
                              <m:r>
                                <w:del w:id="197" w:author="Mishra, Bijesh" w:date="2018-07-11T12:15:00Z">
                                  <w:rPr>
                                    <w:rFonts w:ascii="Cambria Math" w:hAnsi="Cambria Math" w:cs="Times New Roman"/>
                                    <w:sz w:val="24"/>
                                    <w:szCs w:val="24"/>
                                  </w:rPr>
                                  <m:t>)</m:t>
                                </w:del>
                              </m:r>
                            </m:e>
                          </m:d>
                        </m:e>
                      </m:func>
                    </m:e>
                  </m:mr>
                </m:m>
              </m:e>
            </m:mr>
            <m:mr>
              <m:e>
                <m:func>
                  <m:funcPr>
                    <m:ctrlPr>
                      <w:del w:id="198" w:author="Mishra, Bijesh" w:date="2018-07-11T12:15:00Z">
                        <w:rPr>
                          <w:rFonts w:ascii="Cambria Math" w:hAnsi="Cambria Math" w:cs="Times New Roman"/>
                          <w:sz w:val="24"/>
                          <w:szCs w:val="24"/>
                        </w:rPr>
                      </w:del>
                    </m:ctrlPr>
                  </m:funcPr>
                  <m:fName>
                    <m:r>
                      <w:del w:id="199" w:author="Mishra, Bijesh" w:date="2018-07-11T12:15:00Z">
                        <m:rPr>
                          <m:sty m:val="p"/>
                        </m:rPr>
                        <w:rPr>
                          <w:rFonts w:ascii="Cambria Math" w:hAnsi="Cambria Math" w:cs="Times New Roman"/>
                          <w:sz w:val="24"/>
                          <w:szCs w:val="24"/>
                        </w:rPr>
                        <m:t>=</m:t>
                      </w:del>
                    </m:r>
                  </m:fName>
                  <m:e>
                    <m:func>
                      <m:funcPr>
                        <m:ctrlPr>
                          <w:del w:id="200" w:author="Mishra, Bijesh" w:date="2018-07-11T12:15:00Z">
                            <w:rPr>
                              <w:rFonts w:ascii="Cambria Math" w:hAnsi="Cambria Math" w:cs="Times New Roman"/>
                              <w:sz w:val="24"/>
                              <w:szCs w:val="24"/>
                            </w:rPr>
                          </w:del>
                        </m:ctrlPr>
                      </m:funcPr>
                      <m:fName>
                        <m:r>
                          <w:del w:id="201" w:author="Mishra, Bijesh" w:date="2018-07-11T12:15:00Z">
                            <m:rPr>
                              <m:sty m:val="p"/>
                            </m:rPr>
                            <w:rPr>
                              <w:rFonts w:ascii="Cambria Math" w:hAnsi="Cambria Math" w:cs="Times New Roman"/>
                              <w:sz w:val="24"/>
                              <w:szCs w:val="24"/>
                            </w:rPr>
                            <m:t>Prob</m:t>
                          </w:del>
                        </m:r>
                      </m:fName>
                      <m:e>
                        <m:d>
                          <m:dPr>
                            <m:begChr m:val="["/>
                            <m:endChr m:val="]"/>
                            <m:ctrlPr>
                              <w:del w:id="202" w:author="Mishra, Bijesh" w:date="2018-07-11T12:15:00Z">
                                <w:rPr>
                                  <w:rFonts w:ascii="Cambria Math" w:hAnsi="Cambria Math" w:cs="Times New Roman"/>
                                  <w:i/>
                                  <w:sz w:val="24"/>
                                  <w:szCs w:val="24"/>
                                </w:rPr>
                              </w:del>
                            </m:ctrlPr>
                          </m:dPr>
                          <m:e>
                            <m:sSub>
                              <m:sSubPr>
                                <m:ctrlPr>
                                  <w:del w:id="203" w:author="Mishra, Bijesh" w:date="2018-07-11T12:15:00Z">
                                    <w:rPr>
                                      <w:rFonts w:ascii="Cambria Math" w:hAnsi="Cambria Math" w:cs="Times New Roman"/>
                                      <w:i/>
                                      <w:sz w:val="24"/>
                                      <w:szCs w:val="24"/>
                                    </w:rPr>
                                  </w:del>
                                </m:ctrlPr>
                              </m:sSubPr>
                              <m:e>
                                <m:r>
                                  <w:del w:id="204" w:author="Mishra, Bijesh" w:date="2018-07-11T12:15:00Z">
                                    <w:rPr>
                                      <w:rFonts w:ascii="Cambria Math" w:hAnsi="Cambria Math" w:cs="Times New Roman"/>
                                      <w:sz w:val="24"/>
                                      <w:szCs w:val="24"/>
                                    </w:rPr>
                                    <m:t>X</m:t>
                                  </w:del>
                                </m:r>
                              </m:e>
                              <m:sub>
                                <m:r>
                                  <w:del w:id="205" w:author="Mishra, Bijesh" w:date="2018-07-11T12:15:00Z">
                                    <w:rPr>
                                      <w:rFonts w:ascii="Cambria Math" w:hAnsi="Cambria Math" w:cs="Times New Roman"/>
                                      <w:sz w:val="24"/>
                                      <w:szCs w:val="24"/>
                                    </w:rPr>
                                    <m:t>i</m:t>
                                  </w:del>
                                </m:r>
                              </m:sub>
                            </m:sSub>
                            <m:r>
                              <w:del w:id="206" w:author="Mishra, Bijesh" w:date="2018-07-11T12:15:00Z">
                                <w:rPr>
                                  <w:rFonts w:ascii="Cambria Math" w:hAnsi="Cambria Math" w:cs="Times New Roman"/>
                                  <w:sz w:val="24"/>
                                  <w:szCs w:val="24"/>
                                </w:rPr>
                                <m:t>b&gt;</m:t>
                              </w:del>
                            </m:r>
                            <m:sSub>
                              <m:sSubPr>
                                <m:ctrlPr>
                                  <w:del w:id="207" w:author="Mishra, Bijesh" w:date="2018-07-11T12:15:00Z">
                                    <w:rPr>
                                      <w:rFonts w:ascii="Cambria Math" w:hAnsi="Cambria Math" w:cs="Times New Roman"/>
                                      <w:i/>
                                      <w:sz w:val="24"/>
                                      <w:szCs w:val="24"/>
                                    </w:rPr>
                                  </w:del>
                                </m:ctrlPr>
                              </m:sSubPr>
                              <m:e>
                                <m:r>
                                  <w:del w:id="208" w:author="Mishra, Bijesh" w:date="2018-07-11T12:15:00Z">
                                    <w:rPr>
                                      <w:rFonts w:ascii="Cambria Math" w:hAnsi="Cambria Math" w:cs="Times New Roman"/>
                                      <w:sz w:val="24"/>
                                      <w:szCs w:val="24"/>
                                    </w:rPr>
                                    <m:t>ε</m:t>
                                  </w:del>
                                </m:r>
                              </m:e>
                              <m:sub>
                                <m:r>
                                  <w:del w:id="209" w:author="Mishra, Bijesh" w:date="2018-07-11T12:15:00Z">
                                    <w:rPr>
                                      <w:rFonts w:ascii="Cambria Math" w:hAnsi="Cambria Math" w:cs="Times New Roman"/>
                                      <w:sz w:val="24"/>
                                      <w:szCs w:val="24"/>
                                    </w:rPr>
                                    <m:t>i</m:t>
                                  </w:del>
                                </m:r>
                              </m:sub>
                            </m:sSub>
                          </m:e>
                        </m:d>
                      </m:e>
                    </m:func>
                  </m:e>
                </m:func>
              </m:e>
            </m:mr>
            <m:mr>
              <m:e>
                <m:func>
                  <m:funcPr>
                    <m:ctrlPr>
                      <w:del w:id="210" w:author="Mishra, Bijesh" w:date="2018-07-11T12:15:00Z">
                        <w:rPr>
                          <w:rFonts w:ascii="Cambria Math" w:hAnsi="Cambria Math" w:cs="Times New Roman"/>
                          <w:sz w:val="24"/>
                          <w:szCs w:val="24"/>
                        </w:rPr>
                      </w:del>
                    </m:ctrlPr>
                  </m:funcPr>
                  <m:fName>
                    <m:r>
                      <w:del w:id="211" w:author="Mishra, Bijesh" w:date="2018-07-11T12:15:00Z">
                        <m:rPr>
                          <m:sty m:val="p"/>
                        </m:rPr>
                        <w:rPr>
                          <w:rFonts w:ascii="Cambria Math" w:hAnsi="Cambria Math" w:cs="Times New Roman"/>
                          <w:sz w:val="24"/>
                          <w:szCs w:val="24"/>
                        </w:rPr>
                        <m:t>=F</m:t>
                      </w:del>
                    </m:r>
                  </m:fName>
                  <m:e>
                    <m:d>
                      <m:dPr>
                        <m:begChr m:val="["/>
                        <m:endChr m:val="]"/>
                        <m:ctrlPr>
                          <w:del w:id="212" w:author="Mishra, Bijesh" w:date="2018-07-11T12:15:00Z">
                            <w:rPr>
                              <w:rFonts w:ascii="Cambria Math" w:hAnsi="Cambria Math" w:cs="Times New Roman"/>
                              <w:i/>
                              <w:sz w:val="24"/>
                              <w:szCs w:val="24"/>
                            </w:rPr>
                          </w:del>
                        </m:ctrlPr>
                      </m:dPr>
                      <m:e>
                        <m:sSub>
                          <m:sSubPr>
                            <m:ctrlPr>
                              <w:del w:id="213" w:author="Mishra, Bijesh" w:date="2018-07-11T12:15:00Z">
                                <w:rPr>
                                  <w:rFonts w:ascii="Cambria Math" w:hAnsi="Cambria Math" w:cs="Times New Roman"/>
                                  <w:i/>
                                  <w:sz w:val="24"/>
                                  <w:szCs w:val="24"/>
                                </w:rPr>
                              </w:del>
                            </m:ctrlPr>
                          </m:sSubPr>
                          <m:e>
                            <m:r>
                              <w:del w:id="214" w:author="Mishra, Bijesh" w:date="2018-07-11T12:15:00Z">
                                <w:rPr>
                                  <w:rFonts w:ascii="Cambria Math" w:hAnsi="Cambria Math" w:cs="Times New Roman"/>
                                  <w:sz w:val="24"/>
                                  <w:szCs w:val="24"/>
                                </w:rPr>
                                <m:t>X</m:t>
                              </w:del>
                            </m:r>
                          </m:e>
                          <m:sub>
                            <m:r>
                              <w:del w:id="215" w:author="Mishra, Bijesh" w:date="2018-07-11T12:15:00Z">
                                <w:rPr>
                                  <w:rFonts w:ascii="Cambria Math" w:hAnsi="Cambria Math" w:cs="Times New Roman"/>
                                  <w:sz w:val="24"/>
                                  <w:szCs w:val="24"/>
                                </w:rPr>
                                <m:t>i</m:t>
                              </w:del>
                            </m:r>
                          </m:sub>
                        </m:sSub>
                        <m:r>
                          <w:del w:id="216" w:author="Mishra, Bijesh" w:date="2018-07-11T12:15:00Z">
                            <w:rPr>
                              <w:rFonts w:ascii="Cambria Math" w:hAnsi="Cambria Math" w:cs="Times New Roman"/>
                              <w:sz w:val="24"/>
                              <w:szCs w:val="24"/>
                            </w:rPr>
                            <m:t>b</m:t>
                          </w:del>
                        </m:r>
                      </m:e>
                    </m:d>
                  </m:e>
                </m:func>
                <m:r>
                  <w:del w:id="217" w:author="Mishra, Bijesh" w:date="2018-07-11T12:15:00Z">
                    <w:rPr>
                      <w:rFonts w:ascii="Cambria Math" w:hAnsi="Cambria Math" w:cs="Times New Roman"/>
                      <w:sz w:val="24"/>
                      <w:szCs w:val="24"/>
                    </w:rPr>
                    <m:t>.</m:t>
                  </w:del>
                </m:r>
              </m:e>
            </m:mr>
          </m:m>
        </m:oMath>
      </m:oMathPara>
    </w:p>
    <w:p w:rsidR="00533846" w:rsidRPr="00BF328D" w:rsidDel="002C1975" w:rsidRDefault="00533846" w:rsidP="00B46FF7">
      <w:pPr>
        <w:spacing w:after="0" w:line="480" w:lineRule="auto"/>
        <w:rPr>
          <w:del w:id="218" w:author="Mishra, Bijesh" w:date="2018-07-11T12:15:00Z"/>
          <w:rFonts w:ascii="Times New Roman" w:hAnsi="Times New Roman" w:cs="Times New Roman"/>
          <w:b/>
          <w:bCs/>
          <w:sz w:val="24"/>
          <w:szCs w:val="24"/>
        </w:rPr>
      </w:pPr>
      <w:del w:id="219" w:author="Mishra, Bijesh" w:date="2018-07-11T12:15:00Z">
        <w:r w:rsidRPr="00BF328D" w:rsidDel="002C1975">
          <w:rPr>
            <w:rFonts w:ascii="Times New Roman" w:hAnsi="Times New Roman" w:cs="Times New Roman"/>
            <w:bCs/>
            <w:sz w:val="24"/>
            <w:szCs w:val="24"/>
          </w:rPr>
          <w:delText>Here,</w:delText>
        </w:r>
        <w:r w:rsidRPr="00BF328D" w:rsidDel="002C1975">
          <w:rPr>
            <w:rFonts w:ascii="Times New Roman" w:hAnsi="Times New Roman" w:cs="Times New Roman"/>
            <w:b/>
            <w:bCs/>
            <w:sz w:val="24"/>
            <w:szCs w:val="24"/>
          </w:rPr>
          <w:delText xml:space="preserve"> </w:delText>
        </w:r>
        <m:oMath>
          <m:r>
            <w:rPr>
              <w:rFonts w:ascii="Cambria Math" w:hAnsi="Cambria Math" w:cs="Times New Roman"/>
              <w:sz w:val="24"/>
              <w:szCs w:val="24"/>
            </w:rPr>
            <m:t>X</m:t>
          </m:r>
        </m:oMath>
        <w:r w:rsidRPr="00BF328D" w:rsidDel="002C1975">
          <w:rPr>
            <w:rFonts w:ascii="Times New Roman" w:eastAsiaTheme="minorEastAsia" w:hAnsi="Times New Roman" w:cs="Times New Roman"/>
            <w:sz w:val="24"/>
            <w:szCs w:val="24"/>
          </w:rPr>
          <w:delText>is a matrix of explanatory variables,</w:delText>
        </w:r>
        <m:oMath>
          <m:r>
            <w:rPr>
              <w:rFonts w:ascii="Cambria Math" w:eastAsiaTheme="minorEastAsia" w:hAnsi="Cambria Math" w:cs="Times New Roman"/>
              <w:sz w:val="24"/>
              <w:szCs w:val="24"/>
            </w:rPr>
            <m:t xml:space="preserve"> b (</m:t>
          </m:r>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α)</m:t>
          </m:r>
        </m:oMath>
        <w:r w:rsidRPr="00BF328D" w:rsidDel="002C1975">
          <w:rPr>
            <w:rFonts w:ascii="Times New Roman" w:eastAsiaTheme="minorEastAsia" w:hAnsi="Times New Roman" w:cs="Times New Roman"/>
            <w:sz w:val="24"/>
            <w:szCs w:val="24"/>
          </w:rPr>
          <w:delText xml:space="preserve"> is the parameter vector,</w:delText>
        </w:r>
        <w:r w:rsidRPr="00BF328D" w:rsidDel="002C1975">
          <w:rPr>
            <w:rFonts w:ascii="Times New Roman" w:hAnsi="Times New Roman" w:cs="Times New Roman"/>
            <w:b/>
            <w:bCs/>
            <w:sz w:val="24"/>
            <w:szCs w:val="24"/>
          </w:rPr>
          <w:delText xml:space="preserve"> </w:delText>
        </w:r>
        <m:oMath>
          <m:r>
            <w:rPr>
              <w:rFonts w:ascii="Cambria Math" w:hAnsi="Cambria Math" w:cs="Times New Roman"/>
              <w:sz w:val="24"/>
              <w:szCs w:val="24"/>
            </w:rPr>
            <m:t>ϵ</m:t>
          </m:r>
        </m:oMath>
        <w:r w:rsidRPr="00BF328D" w:rsidDel="002C1975">
          <w:rPr>
            <w:rFonts w:ascii="Times New Roman" w:eastAsiaTheme="minorEastAsia" w:hAnsi="Times New Roman" w:cs="Times New Roman"/>
            <w:sz w:val="24"/>
            <w:szCs w:val="24"/>
          </w:rPr>
          <w:delText xml:space="preserve"> </w:delText>
        </w:r>
        <w:r w:rsidR="000849B8" w:rsidRPr="00BF328D" w:rsidDel="002C1975">
          <w:rPr>
            <w:rFonts w:ascii="Times New Roman" w:eastAsiaTheme="minorEastAsia" w:hAnsi="Times New Roman" w:cs="Times New Roman"/>
            <w:sz w:val="24"/>
            <w:szCs w:val="24"/>
          </w:rPr>
          <w:delText xml:space="preserve">(and </w:delText>
        </w:r>
        <m:oMath>
          <m:r>
            <w:rPr>
              <w:rFonts w:ascii="Cambria Math" w:hAnsi="Cambria Math" w:cs="Times New Roman"/>
              <w:sz w:val="24"/>
              <w:szCs w:val="24"/>
            </w:rPr>
            <m:t>e</m:t>
          </m:r>
        </m:oMath>
        <w:r w:rsidR="000849B8" w:rsidRPr="00BF328D" w:rsidDel="002C1975">
          <w:rPr>
            <w:rFonts w:ascii="Times New Roman" w:eastAsiaTheme="minorEastAsia" w:hAnsi="Times New Roman" w:cs="Times New Roman"/>
            <w:sz w:val="24"/>
            <w:szCs w:val="24"/>
          </w:rPr>
          <w:delText xml:space="preserve">) </w:delText>
        </w:r>
        <w:r w:rsidRPr="00BF328D" w:rsidDel="002C1975">
          <w:rPr>
            <w:rFonts w:ascii="Times New Roman" w:eastAsiaTheme="minorEastAsia" w:hAnsi="Times New Roman" w:cs="Times New Roman"/>
            <w:sz w:val="24"/>
            <w:szCs w:val="24"/>
          </w:rPr>
          <w:delText>is error term, F is the cumulative distribution function, i = 1 when SAPs are adopted, and i = 0 when no adoption occurs.</w:delText>
        </w:r>
      </w:del>
    </w:p>
    <w:p w:rsidR="00533846" w:rsidRPr="00BF328D" w:rsidDel="002C1975" w:rsidRDefault="00533846" w:rsidP="00B46FF7">
      <w:pPr>
        <w:spacing w:after="0" w:line="480" w:lineRule="auto"/>
        <w:contextualSpacing/>
        <w:rPr>
          <w:del w:id="220" w:author="Mishra, Bijesh" w:date="2018-07-11T12:15:00Z"/>
          <w:rFonts w:ascii="Times New Roman" w:hAnsi="Times New Roman" w:cs="Times New Roman"/>
          <w:b/>
          <w:bCs/>
          <w:sz w:val="24"/>
          <w:szCs w:val="24"/>
        </w:rPr>
      </w:pPr>
    </w:p>
    <w:p w:rsidR="00533846" w:rsidRPr="00BF328D" w:rsidRDefault="00533846" w:rsidP="00B46FF7">
      <w:pPr>
        <w:spacing w:after="0" w:line="480" w:lineRule="auto"/>
        <w:contextualSpacing/>
        <w:rPr>
          <w:rFonts w:ascii="Times New Roman" w:hAnsi="Times New Roman" w:cs="Times New Roman"/>
          <w:b/>
          <w:bCs/>
          <w:sz w:val="24"/>
          <w:szCs w:val="24"/>
        </w:rPr>
      </w:pPr>
      <w:r w:rsidRPr="00BF328D">
        <w:rPr>
          <w:rFonts w:ascii="Times New Roman" w:hAnsi="Times New Roman" w:cs="Times New Roman"/>
          <w:b/>
          <w:bCs/>
          <w:sz w:val="24"/>
          <w:szCs w:val="24"/>
        </w:rPr>
        <w:t>4. Research Method</w:t>
      </w:r>
    </w:p>
    <w:p w:rsidR="00533846" w:rsidRPr="00BF328D" w:rsidRDefault="00533846" w:rsidP="00B46FF7">
      <w:pPr>
        <w:spacing w:after="0" w:line="480" w:lineRule="auto"/>
        <w:contextualSpacing/>
        <w:rPr>
          <w:rFonts w:ascii="Times New Roman" w:hAnsi="Times New Roman" w:cs="Times New Roman"/>
          <w:bCs/>
          <w:i/>
          <w:sz w:val="24"/>
          <w:szCs w:val="24"/>
        </w:rPr>
      </w:pPr>
      <w:r w:rsidRPr="00BF328D">
        <w:rPr>
          <w:rFonts w:ascii="Times New Roman" w:hAnsi="Times New Roman" w:cs="Times New Roman"/>
          <w:bCs/>
          <w:i/>
          <w:sz w:val="24"/>
          <w:szCs w:val="24"/>
        </w:rPr>
        <w:t>4.1 Study Area</w:t>
      </w:r>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sz w:val="24"/>
          <w:szCs w:val="24"/>
        </w:rPr>
        <w:t xml:space="preserve">The study area of this research is the state of Kentucky, USA (Figure 1). Western Kentucky contributes significantly to the state’s agricultural sector. This region is more mechanized than the other parts of the </w:t>
      </w:r>
      <w:r w:rsidRPr="00BF328D">
        <w:rPr>
          <w:rFonts w:ascii="Times New Roman" w:hAnsi="Times New Roman" w:cs="Times New Roman"/>
          <w:noProof/>
          <w:sz w:val="24"/>
          <w:szCs w:val="24"/>
        </w:rPr>
        <w:t>state</w:t>
      </w:r>
      <w:r w:rsidRPr="00BF328D">
        <w:rPr>
          <w:rFonts w:ascii="Times New Roman" w:hAnsi="Times New Roman" w:cs="Times New Roman"/>
          <w:sz w:val="24"/>
          <w:szCs w:val="24"/>
        </w:rPr>
        <w:t xml:space="preserve">. Central Kentucky is more urbanized compared to </w:t>
      </w:r>
      <w:r w:rsidRPr="00BF328D">
        <w:rPr>
          <w:rFonts w:ascii="Times New Roman" w:hAnsi="Times New Roman" w:cs="Times New Roman"/>
          <w:noProof/>
          <w:sz w:val="24"/>
          <w:szCs w:val="24"/>
        </w:rPr>
        <w:t>other regions</w:t>
      </w:r>
      <w:r w:rsidRPr="00BF328D">
        <w:rPr>
          <w:rFonts w:ascii="Times New Roman" w:hAnsi="Times New Roman" w:cs="Times New Roman"/>
          <w:sz w:val="24"/>
          <w:szCs w:val="24"/>
        </w:rPr>
        <w:t xml:space="preserve">. It has three big cities and several other small and growing urban centers. However, this area also has the highest number of farmers. This region </w:t>
      </w:r>
      <w:r w:rsidRPr="00BF328D">
        <w:rPr>
          <w:rFonts w:ascii="Times New Roman" w:hAnsi="Times New Roman" w:cs="Times New Roman"/>
          <w:noProof/>
          <w:sz w:val="24"/>
          <w:szCs w:val="24"/>
        </w:rPr>
        <w:t>is known</w:t>
      </w:r>
      <w:r w:rsidRPr="00BF328D">
        <w:rPr>
          <w:rFonts w:ascii="Times New Roman" w:hAnsi="Times New Roman" w:cs="Times New Roman"/>
          <w:sz w:val="24"/>
          <w:szCs w:val="24"/>
        </w:rPr>
        <w:t xml:space="preserve"> for having </w:t>
      </w:r>
      <w:r w:rsidRPr="00BF328D">
        <w:rPr>
          <w:rFonts w:ascii="Times New Roman" w:hAnsi="Times New Roman" w:cs="Times New Roman"/>
          <w:noProof/>
          <w:sz w:val="24"/>
          <w:szCs w:val="24"/>
        </w:rPr>
        <w:t>large</w:t>
      </w:r>
      <w:r w:rsidRPr="00BF328D">
        <w:rPr>
          <w:rFonts w:ascii="Times New Roman" w:hAnsi="Times New Roman" w:cs="Times New Roman"/>
          <w:sz w:val="24"/>
          <w:szCs w:val="24"/>
        </w:rPr>
        <w:t xml:space="preserve"> acres of farmland and</w:t>
      </w:r>
      <w:r w:rsidR="00BF580F" w:rsidRPr="00BF328D">
        <w:rPr>
          <w:rFonts w:ascii="Times New Roman" w:hAnsi="Times New Roman" w:cs="Times New Roman"/>
          <w:sz w:val="24"/>
          <w:szCs w:val="24"/>
        </w:rPr>
        <w:t xml:space="preserve"> a</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large</w:t>
      </w:r>
      <w:r w:rsidRPr="00BF328D">
        <w:rPr>
          <w:rFonts w:ascii="Times New Roman" w:hAnsi="Times New Roman" w:cs="Times New Roman"/>
          <w:sz w:val="24"/>
          <w:szCs w:val="24"/>
        </w:rPr>
        <w:t xml:space="preserve"> number of farmers</w:t>
      </w:r>
      <w:r w:rsidR="00747BBD" w:rsidRPr="00BF328D">
        <w:rPr>
          <w:rFonts w:ascii="Times New Roman" w:hAnsi="Times New Roman" w:cs="Times New Roman"/>
          <w:sz w:val="24"/>
          <w:szCs w:val="24"/>
        </w:rPr>
        <w:t>.</w:t>
      </w:r>
      <w:r w:rsidRPr="00BF328D">
        <w:rPr>
          <w:rFonts w:ascii="Times New Roman" w:hAnsi="Times New Roman" w:cs="Times New Roman"/>
          <w:sz w:val="24"/>
          <w:szCs w:val="24"/>
        </w:rPr>
        <w:t xml:space="preserve"> Eastern Kentucky has fewer agriculture enterprises compared to </w:t>
      </w:r>
      <w:r w:rsidRPr="00BF328D">
        <w:rPr>
          <w:rFonts w:ascii="Times New Roman" w:hAnsi="Times New Roman" w:cs="Times New Roman"/>
          <w:noProof/>
          <w:sz w:val="24"/>
          <w:szCs w:val="24"/>
        </w:rPr>
        <w:t>the other regions of</w:t>
      </w:r>
      <w:r w:rsidRPr="00BF328D">
        <w:rPr>
          <w:rFonts w:ascii="Times New Roman" w:hAnsi="Times New Roman" w:cs="Times New Roman"/>
          <w:sz w:val="24"/>
          <w:szCs w:val="24"/>
        </w:rPr>
        <w:t xml:space="preserve"> the state. This region </w:t>
      </w:r>
      <w:r w:rsidRPr="00BF328D">
        <w:rPr>
          <w:rFonts w:ascii="Times New Roman" w:hAnsi="Times New Roman" w:cs="Times New Roman"/>
          <w:noProof/>
          <w:sz w:val="24"/>
          <w:szCs w:val="24"/>
        </w:rPr>
        <w:t>is occupied</w:t>
      </w:r>
      <w:r w:rsidRPr="00BF328D">
        <w:rPr>
          <w:rFonts w:ascii="Times New Roman" w:hAnsi="Times New Roman" w:cs="Times New Roman"/>
          <w:sz w:val="24"/>
          <w:szCs w:val="24"/>
        </w:rPr>
        <w:t xml:space="preserve"> by the Appalachian Mountain range and is also well-known for coal mining and reclaimed lands.</w:t>
      </w:r>
    </w:p>
    <w:p w:rsidR="00F46B62" w:rsidRPr="00BF328D" w:rsidRDefault="00533846" w:rsidP="00B46FF7">
      <w:pPr>
        <w:spacing w:after="0" w:line="480" w:lineRule="auto"/>
        <w:contextualSpacing/>
        <w:rPr>
          <w:ins w:id="221" w:author="Mishra, Bijesh" w:date="2018-07-11T12:16:00Z"/>
          <w:rFonts w:ascii="Times New Roman" w:hAnsi="Times New Roman" w:cs="Times New Roman"/>
          <w:sz w:val="24"/>
          <w:szCs w:val="24"/>
        </w:rPr>
      </w:pPr>
      <w:r w:rsidRPr="00BF328D">
        <w:rPr>
          <w:rFonts w:ascii="Times New Roman" w:hAnsi="Times New Roman" w:cs="Times New Roman"/>
          <w:sz w:val="24"/>
          <w:szCs w:val="24"/>
        </w:rPr>
        <w:tab/>
        <w:t xml:space="preserve">According to the Agriculture Census 2012, Kentucky has about 77,000 farmers and 13 million acres of land used for agriculture. The average size of a farm is 169 acres.  The majority of farmers have less than 500 acres of </w:t>
      </w:r>
      <w:r w:rsidRPr="00BF328D">
        <w:rPr>
          <w:rFonts w:ascii="Times New Roman" w:hAnsi="Times New Roman" w:cs="Times New Roman"/>
          <w:noProof/>
          <w:sz w:val="24"/>
          <w:szCs w:val="24"/>
        </w:rPr>
        <w:t>farm</w:t>
      </w:r>
      <w:r w:rsidRPr="00BF328D">
        <w:rPr>
          <w:rFonts w:ascii="Times New Roman" w:hAnsi="Times New Roman" w:cs="Times New Roman"/>
          <w:sz w:val="24"/>
          <w:szCs w:val="24"/>
        </w:rPr>
        <w:t xml:space="preserve">. Most of the farm operators in Kentucky are small farmers </w:t>
      </w:r>
      <w:r w:rsidRPr="00BF328D">
        <w:rPr>
          <w:rFonts w:ascii="Times New Roman" w:hAnsi="Times New Roman" w:cs="Times New Roman"/>
          <w:noProof/>
          <w:sz w:val="24"/>
          <w:szCs w:val="24"/>
        </w:rPr>
        <w:t>with age</w:t>
      </w:r>
      <w:r w:rsidRPr="00BF328D">
        <w:rPr>
          <w:rFonts w:ascii="Times New Roman" w:hAnsi="Times New Roman" w:cs="Times New Roman"/>
          <w:sz w:val="24"/>
          <w:szCs w:val="24"/>
        </w:rPr>
        <w:t xml:space="preserve"> above 45. Looking at the trend over some decades, the number of farmers is decreasing, the average size of each farm is increasing, and the average age of farmers is also increasing (NASS 2015).</w:t>
      </w:r>
    </w:p>
    <w:p w:rsidR="00533846" w:rsidRPr="00BF328D" w:rsidDel="00E66550" w:rsidRDefault="00672EF9" w:rsidP="00B46FF7">
      <w:pPr>
        <w:spacing w:after="0" w:line="480" w:lineRule="auto"/>
        <w:contextualSpacing/>
        <w:rPr>
          <w:del w:id="222" w:author="Mishra, Bijesh" w:date="2018-07-11T12:16:00Z"/>
          <w:rFonts w:ascii="Times New Roman" w:hAnsi="Times New Roman" w:cs="Times New Roman"/>
          <w:sz w:val="24"/>
          <w:szCs w:val="24"/>
        </w:rPr>
      </w:pPr>
      <w:ins w:id="223" w:author="Mishra, Bijesh" w:date="2018-07-11T12:16:00Z">
        <w:r w:rsidRPr="00BF328D">
          <w:rPr>
            <w:rFonts w:ascii="Times New Roman" w:hAnsi="Times New Roman" w:cs="Times New Roman"/>
            <w:sz w:val="24"/>
            <w:szCs w:val="24"/>
          </w:rPr>
          <w:tab/>
        </w:r>
      </w:ins>
      <w:del w:id="224" w:author="Mishra, Bijesh" w:date="2018-07-11T12:16:00Z">
        <w:r w:rsidR="00533846" w:rsidRPr="00BF328D" w:rsidDel="00F46B62">
          <w:rPr>
            <w:rFonts w:ascii="Times New Roman" w:hAnsi="Times New Roman" w:cs="Times New Roman"/>
            <w:sz w:val="24"/>
            <w:szCs w:val="24"/>
          </w:rPr>
          <w:delText xml:space="preserve"> </w:delText>
        </w:r>
      </w:del>
    </w:p>
    <w:p w:rsidR="00A661AA" w:rsidRPr="00BF328D" w:rsidRDefault="00F42398" w:rsidP="00B46FF7">
      <w:pPr>
        <w:spacing w:after="0" w:line="480" w:lineRule="auto"/>
        <w:contextualSpacing/>
        <w:rPr>
          <w:ins w:id="225" w:author="Mishra, Bijesh" w:date="2018-07-11T12:15:00Z"/>
          <w:rFonts w:ascii="Times New Roman" w:hAnsi="Times New Roman" w:cs="Times New Roman"/>
          <w:sz w:val="24"/>
          <w:szCs w:val="24"/>
        </w:rPr>
      </w:pPr>
      <w:ins w:id="226" w:author="Mishra, Bijesh" w:date="2018-07-11T12:16:00Z">
        <w:r w:rsidRPr="00BF328D">
          <w:rPr>
            <w:rFonts w:ascii="Times New Roman" w:hAnsi="Times New Roman" w:cs="Times New Roman"/>
            <w:sz w:val="24"/>
            <w:szCs w:val="24"/>
          </w:rPr>
          <w:t>The adopti</w:t>
        </w:r>
      </w:ins>
      <w:ins w:id="227" w:author="Mishra, Bijesh" w:date="2018-07-11T12:18:00Z">
        <w:r w:rsidRPr="00BF328D">
          <w:rPr>
            <w:rFonts w:ascii="Times New Roman" w:hAnsi="Times New Roman" w:cs="Times New Roman"/>
            <w:sz w:val="24"/>
            <w:szCs w:val="24"/>
          </w:rPr>
          <w:t xml:space="preserve">on of sustainable agriculture practices also varies with the agriculture district in Kentucky. Western </w:t>
        </w:r>
      </w:ins>
      <w:ins w:id="228" w:author="Mishra, Bijesh" w:date="2018-07-11T12:19:00Z">
        <w:r w:rsidRPr="00BF328D">
          <w:rPr>
            <w:rFonts w:ascii="Times New Roman" w:hAnsi="Times New Roman" w:cs="Times New Roman"/>
            <w:sz w:val="24"/>
            <w:szCs w:val="24"/>
          </w:rPr>
          <w:t>Kentucky</w:t>
        </w:r>
      </w:ins>
      <w:ins w:id="229" w:author="Mishra, Bijesh" w:date="2018-07-11T12:18:00Z">
        <w:r w:rsidRPr="00BF328D">
          <w:rPr>
            <w:rFonts w:ascii="Times New Roman" w:hAnsi="Times New Roman" w:cs="Times New Roman"/>
            <w:sz w:val="24"/>
            <w:szCs w:val="24"/>
          </w:rPr>
          <w:t xml:space="preserve"> </w:t>
        </w:r>
      </w:ins>
      <w:ins w:id="230" w:author="Mishra, Bijesh" w:date="2018-07-11T12:19:00Z">
        <w:r w:rsidRPr="00BF328D">
          <w:rPr>
            <w:rFonts w:ascii="Times New Roman" w:hAnsi="Times New Roman" w:cs="Times New Roman"/>
            <w:sz w:val="24"/>
            <w:szCs w:val="24"/>
          </w:rPr>
          <w:t xml:space="preserve">is well known for the commercial agriculture production and flat plain agriculture lands. So use of precision agriculture, computer and </w:t>
        </w:r>
      </w:ins>
      <w:ins w:id="231" w:author="Mishra, Bijesh" w:date="2018-07-11T12:20:00Z">
        <w:r w:rsidRPr="00BF328D">
          <w:rPr>
            <w:rFonts w:ascii="Times New Roman" w:hAnsi="Times New Roman" w:cs="Times New Roman"/>
            <w:sz w:val="24"/>
            <w:szCs w:val="24"/>
          </w:rPr>
          <w:t xml:space="preserve">large farm machinery </w:t>
        </w:r>
        <w:r w:rsidRPr="00BF328D">
          <w:rPr>
            <w:rFonts w:ascii="Times New Roman" w:hAnsi="Times New Roman" w:cs="Times New Roman"/>
            <w:sz w:val="24"/>
            <w:szCs w:val="24"/>
          </w:rPr>
          <w:lastRenderedPageBreak/>
          <w:t>are some of the most commonly adopted practices adopted in that region. However, Eastern Ke</w:t>
        </w:r>
      </w:ins>
      <w:ins w:id="232" w:author="Mishra, Bijesh" w:date="2018-07-11T12:21:00Z">
        <w:r w:rsidRPr="00BF328D">
          <w:rPr>
            <w:rFonts w:ascii="Times New Roman" w:hAnsi="Times New Roman" w:cs="Times New Roman"/>
            <w:sz w:val="24"/>
            <w:szCs w:val="24"/>
          </w:rPr>
          <w:t xml:space="preserve">ntucky is well known for coal mining. So practices such as use of animal for land </w:t>
        </w:r>
      </w:ins>
      <w:ins w:id="233" w:author="Mishra, Bijesh" w:date="2018-07-11T12:22:00Z">
        <w:r w:rsidRPr="00BF328D">
          <w:rPr>
            <w:rFonts w:ascii="Times New Roman" w:hAnsi="Times New Roman" w:cs="Times New Roman"/>
            <w:sz w:val="24"/>
            <w:szCs w:val="24"/>
          </w:rPr>
          <w:t>reclamation</w:t>
        </w:r>
      </w:ins>
      <w:ins w:id="234" w:author="Mishra, Bijesh" w:date="2018-07-11T12:21:00Z">
        <w:r w:rsidRPr="00BF328D">
          <w:rPr>
            <w:rFonts w:ascii="Times New Roman" w:hAnsi="Times New Roman" w:cs="Times New Roman"/>
            <w:sz w:val="24"/>
            <w:szCs w:val="24"/>
          </w:rPr>
          <w:t xml:space="preserve"> is more applicable to</w:t>
        </w:r>
        <w:r w:rsidR="004512E5" w:rsidRPr="00BF328D">
          <w:rPr>
            <w:rFonts w:ascii="Times New Roman" w:hAnsi="Times New Roman" w:cs="Times New Roman"/>
            <w:sz w:val="24"/>
            <w:szCs w:val="24"/>
          </w:rPr>
          <w:t xml:space="preserve"> Eastern Kentucky (Larkin et al</w:t>
        </w:r>
      </w:ins>
      <w:ins w:id="235" w:author="Mishra, Bijesh" w:date="2018-07-11T12:22:00Z">
        <w:r w:rsidR="004512E5" w:rsidRPr="00BF328D">
          <w:rPr>
            <w:rFonts w:ascii="Times New Roman" w:hAnsi="Times New Roman" w:cs="Times New Roman"/>
            <w:sz w:val="24"/>
            <w:szCs w:val="24"/>
          </w:rPr>
          <w:t>.</w:t>
        </w:r>
      </w:ins>
      <w:ins w:id="236" w:author="Mishra, Bijesh" w:date="2018-07-11T12:21:00Z">
        <w:r w:rsidR="009D1DF9" w:rsidRPr="00BF328D">
          <w:rPr>
            <w:rFonts w:ascii="Times New Roman" w:hAnsi="Times New Roman" w:cs="Times New Roman"/>
            <w:sz w:val="24"/>
            <w:szCs w:val="24"/>
          </w:rPr>
          <w:t xml:space="preserve">, 2008). Some sustainable </w:t>
        </w:r>
      </w:ins>
      <w:ins w:id="237" w:author="Mishra, Bijesh" w:date="2018-07-11T12:23:00Z">
        <w:r w:rsidR="009D1DF9" w:rsidRPr="00BF328D">
          <w:rPr>
            <w:rFonts w:ascii="Times New Roman" w:hAnsi="Times New Roman" w:cs="Times New Roman"/>
            <w:sz w:val="24"/>
            <w:szCs w:val="24"/>
          </w:rPr>
          <w:t>agriculture</w:t>
        </w:r>
      </w:ins>
      <w:ins w:id="238" w:author="Mishra, Bijesh" w:date="2018-07-11T12:21:00Z">
        <w:r w:rsidR="009D1DF9" w:rsidRPr="00BF328D">
          <w:rPr>
            <w:rFonts w:ascii="Times New Roman" w:hAnsi="Times New Roman" w:cs="Times New Roman"/>
            <w:sz w:val="24"/>
            <w:szCs w:val="24"/>
          </w:rPr>
          <w:t xml:space="preserve"> </w:t>
        </w:r>
      </w:ins>
      <w:ins w:id="239" w:author="Mishra, Bijesh" w:date="2018-07-11T12:23:00Z">
        <w:r w:rsidR="009D1DF9" w:rsidRPr="00BF328D">
          <w:rPr>
            <w:rFonts w:ascii="Times New Roman" w:hAnsi="Times New Roman" w:cs="Times New Roman"/>
            <w:sz w:val="24"/>
            <w:szCs w:val="24"/>
          </w:rPr>
          <w:t>practices which has common application su</w:t>
        </w:r>
      </w:ins>
      <w:ins w:id="240" w:author="Mishra, Bijesh" w:date="2018-07-11T12:24:00Z">
        <w:r w:rsidR="009D1DF9" w:rsidRPr="00BF328D">
          <w:rPr>
            <w:rFonts w:ascii="Times New Roman" w:hAnsi="Times New Roman" w:cs="Times New Roman"/>
            <w:sz w:val="24"/>
            <w:szCs w:val="24"/>
          </w:rPr>
          <w:t xml:space="preserve">ch as reduced use of chemicals, cover cropping and green manuring, use of manure as fertilizer, </w:t>
        </w:r>
      </w:ins>
      <w:ins w:id="241" w:author="Mishra, Bijesh" w:date="2018-07-11T12:25:00Z">
        <w:r w:rsidR="009D1DF9" w:rsidRPr="00BF328D">
          <w:rPr>
            <w:rFonts w:ascii="Times New Roman" w:hAnsi="Times New Roman" w:cs="Times New Roman"/>
            <w:sz w:val="24"/>
            <w:szCs w:val="24"/>
          </w:rPr>
          <w:t xml:space="preserve">controlled grazing are some of the most commonly used </w:t>
        </w:r>
        <w:r w:rsidR="0032115C" w:rsidRPr="00BF328D">
          <w:rPr>
            <w:rFonts w:ascii="Times New Roman" w:hAnsi="Times New Roman" w:cs="Times New Roman"/>
            <w:sz w:val="24"/>
            <w:szCs w:val="24"/>
          </w:rPr>
          <w:t>practiced throughout the state.</w:t>
        </w:r>
      </w:ins>
    </w:p>
    <w:p w:rsidR="002C1975" w:rsidRPr="00BF328D" w:rsidDel="008403AA" w:rsidRDefault="002C1975" w:rsidP="00B46FF7">
      <w:pPr>
        <w:spacing w:after="0" w:line="480" w:lineRule="auto"/>
        <w:contextualSpacing/>
        <w:rPr>
          <w:del w:id="242" w:author="Mishra, Bijesh" w:date="2018-07-11T12:15:00Z"/>
          <w:rFonts w:ascii="Times New Roman" w:hAnsi="Times New Roman" w:cs="Times New Roman"/>
          <w:sz w:val="24"/>
          <w:szCs w:val="24"/>
        </w:rPr>
      </w:pPr>
    </w:p>
    <w:p w:rsidR="00533846" w:rsidRPr="00BF328D" w:rsidRDefault="00533846" w:rsidP="00B46FF7">
      <w:pPr>
        <w:spacing w:after="0" w:line="480" w:lineRule="auto"/>
        <w:contextualSpacing/>
        <w:rPr>
          <w:rFonts w:ascii="Times New Roman" w:hAnsi="Times New Roman" w:cs="Times New Roman"/>
          <w:bCs/>
          <w:i/>
          <w:sz w:val="24"/>
          <w:szCs w:val="24"/>
        </w:rPr>
      </w:pPr>
      <w:r w:rsidRPr="00BF328D">
        <w:rPr>
          <w:rFonts w:ascii="Times New Roman" w:hAnsi="Times New Roman" w:cs="Times New Roman"/>
          <w:bCs/>
          <w:i/>
          <w:sz w:val="24"/>
          <w:szCs w:val="24"/>
        </w:rPr>
        <w:t>4.</w:t>
      </w:r>
      <w:ins w:id="243" w:author="Mishra, Bijesh" w:date="2018-07-11T12:15:00Z">
        <w:r w:rsidR="00614FA0" w:rsidRPr="00BF328D">
          <w:rPr>
            <w:rFonts w:ascii="Times New Roman" w:hAnsi="Times New Roman" w:cs="Times New Roman"/>
            <w:bCs/>
            <w:i/>
            <w:sz w:val="24"/>
            <w:szCs w:val="24"/>
          </w:rPr>
          <w:t>2</w:t>
        </w:r>
      </w:ins>
      <w:del w:id="244" w:author="Mishra, Bijesh" w:date="2018-07-11T12:15:00Z">
        <w:r w:rsidRPr="00BF328D" w:rsidDel="00BC37CE">
          <w:rPr>
            <w:rFonts w:ascii="Times New Roman" w:hAnsi="Times New Roman" w:cs="Times New Roman"/>
            <w:bCs/>
            <w:i/>
            <w:sz w:val="24"/>
            <w:szCs w:val="24"/>
          </w:rPr>
          <w:delText>2</w:delText>
        </w:r>
      </w:del>
      <w:r w:rsidRPr="00BF328D">
        <w:rPr>
          <w:rFonts w:ascii="Times New Roman" w:hAnsi="Times New Roman" w:cs="Times New Roman"/>
          <w:bCs/>
          <w:i/>
          <w:sz w:val="24"/>
          <w:szCs w:val="24"/>
        </w:rPr>
        <w:t xml:space="preserve"> Sampling Procedure Applied</w:t>
      </w:r>
    </w:p>
    <w:p w:rsidR="00533846" w:rsidRPr="00BF328D" w:rsidRDefault="00533846" w:rsidP="00B46FF7">
      <w:pPr>
        <w:spacing w:after="0" w:line="480" w:lineRule="auto"/>
        <w:contextualSpacing/>
        <w:rPr>
          <w:rFonts w:ascii="Times New Roman" w:hAnsi="Times New Roman" w:cs="Times New Roman"/>
          <w:b/>
          <w:bCs/>
          <w:sz w:val="24"/>
          <w:szCs w:val="24"/>
        </w:rPr>
      </w:pPr>
      <w:r w:rsidRPr="00BF328D">
        <w:rPr>
          <w:rFonts w:ascii="Times New Roman" w:hAnsi="Times New Roman" w:cs="Times New Roman"/>
          <w:sz w:val="24"/>
          <w:szCs w:val="24"/>
        </w:rPr>
        <w:t xml:space="preserve">A survey questionnaire was developed to ask respondents about their farm characteristics, current farming practices and knowledge and attitudes towards sustainable agriculture practices. The survey questionnaire </w:t>
      </w:r>
      <w:r w:rsidRPr="00BF328D">
        <w:rPr>
          <w:rFonts w:ascii="Times New Roman" w:hAnsi="Times New Roman" w:cs="Times New Roman"/>
          <w:noProof/>
          <w:sz w:val="24"/>
          <w:szCs w:val="24"/>
        </w:rPr>
        <w:t>was tested</w:t>
      </w:r>
      <w:r w:rsidRPr="00BF328D">
        <w:rPr>
          <w:rFonts w:ascii="Times New Roman" w:hAnsi="Times New Roman" w:cs="Times New Roman"/>
          <w:sz w:val="24"/>
          <w:szCs w:val="24"/>
        </w:rPr>
        <w:t xml:space="preserve"> among small farmers all over the State of Kentucky in “Third Thursday Thing”—an outreach program on every third Thursday of each month—at the Kentucky State University Research Farm. Final survey questionnaire incorporated suggestions made by the participants. The annual gross sales value of farm outputs and agriculture districts were used for double-stratified sampling to select samples from all agriculture districts. The </w:t>
      </w:r>
      <w:r w:rsidRPr="00BF328D">
        <w:rPr>
          <w:rFonts w:ascii="Times New Roman" w:hAnsi="Times New Roman" w:cs="Times New Roman"/>
          <w:noProof/>
          <w:sz w:val="24"/>
          <w:szCs w:val="24"/>
        </w:rPr>
        <w:t>annual</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gross</w:t>
      </w:r>
      <w:r w:rsidRPr="00BF328D">
        <w:rPr>
          <w:rFonts w:ascii="Times New Roman" w:hAnsi="Times New Roman" w:cs="Times New Roman"/>
          <w:sz w:val="24"/>
          <w:szCs w:val="24"/>
        </w:rPr>
        <w:t xml:space="preserve"> sales value and agricultural </w:t>
      </w:r>
      <w:r w:rsidRPr="00BF328D">
        <w:rPr>
          <w:rFonts w:ascii="Times New Roman" w:hAnsi="Times New Roman" w:cs="Times New Roman"/>
          <w:noProof/>
          <w:sz w:val="24"/>
          <w:szCs w:val="24"/>
        </w:rPr>
        <w:t>districts</w:t>
      </w:r>
      <w:r w:rsidRPr="00BF328D">
        <w:rPr>
          <w:rFonts w:ascii="Times New Roman" w:hAnsi="Times New Roman" w:cs="Times New Roman"/>
          <w:sz w:val="24"/>
          <w:szCs w:val="24"/>
        </w:rPr>
        <w:t xml:space="preserve"> were taken as</w:t>
      </w:r>
      <w:r w:rsidR="00BF580F" w:rsidRPr="00BF328D">
        <w:rPr>
          <w:rFonts w:ascii="Times New Roman" w:hAnsi="Times New Roman" w:cs="Times New Roman"/>
          <w:sz w:val="24"/>
          <w:szCs w:val="24"/>
        </w:rPr>
        <w:t xml:space="preserve"> a</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reference</w:t>
      </w:r>
      <w:r w:rsidRPr="00BF328D">
        <w:rPr>
          <w:rFonts w:ascii="Times New Roman" w:hAnsi="Times New Roman" w:cs="Times New Roman"/>
          <w:sz w:val="24"/>
          <w:szCs w:val="24"/>
        </w:rPr>
        <w:t xml:space="preserve"> while stratification for the proportional representation of farmers with different income levels throughout the state and farmers from different agriculture districts with different </w:t>
      </w:r>
      <w:r w:rsidRPr="00BF328D">
        <w:rPr>
          <w:rFonts w:ascii="Times New Roman" w:hAnsi="Times New Roman" w:cs="Times New Roman"/>
          <w:noProof/>
          <w:sz w:val="24"/>
          <w:szCs w:val="24"/>
        </w:rPr>
        <w:t>agricultural</w:t>
      </w:r>
      <w:r w:rsidRPr="00BF328D">
        <w:rPr>
          <w:rFonts w:ascii="Times New Roman" w:hAnsi="Times New Roman" w:cs="Times New Roman"/>
          <w:sz w:val="24"/>
          <w:szCs w:val="24"/>
        </w:rPr>
        <w:t xml:space="preserve"> characteristics, respectively.</w:t>
      </w:r>
    </w:p>
    <w:p w:rsidR="00533846" w:rsidRPr="00BF328D" w:rsidDel="001A6BF1" w:rsidRDefault="00533846" w:rsidP="00B46FF7">
      <w:pPr>
        <w:spacing w:after="0" w:line="480" w:lineRule="auto"/>
        <w:contextualSpacing/>
        <w:rPr>
          <w:del w:id="245" w:author="Mishra, Bijesh" w:date="2018-07-11T12:30:00Z"/>
          <w:rFonts w:ascii="Times New Roman" w:hAnsi="Times New Roman" w:cs="Times New Roman"/>
          <w:b/>
          <w:bCs/>
          <w:sz w:val="24"/>
          <w:szCs w:val="24"/>
        </w:rPr>
      </w:pPr>
    </w:p>
    <w:p w:rsidR="00533846" w:rsidRPr="00BF328D" w:rsidRDefault="00533846" w:rsidP="00B46FF7">
      <w:pPr>
        <w:spacing w:after="0" w:line="480" w:lineRule="auto"/>
        <w:contextualSpacing/>
        <w:rPr>
          <w:rFonts w:ascii="Times New Roman" w:hAnsi="Times New Roman" w:cs="Times New Roman"/>
          <w:bCs/>
          <w:i/>
          <w:sz w:val="24"/>
          <w:szCs w:val="24"/>
        </w:rPr>
      </w:pPr>
      <w:proofErr w:type="gramStart"/>
      <w:r w:rsidRPr="00BF328D">
        <w:rPr>
          <w:rFonts w:ascii="Times New Roman" w:hAnsi="Times New Roman" w:cs="Times New Roman"/>
          <w:bCs/>
          <w:i/>
          <w:sz w:val="24"/>
          <w:szCs w:val="24"/>
        </w:rPr>
        <w:t>4.</w:t>
      </w:r>
      <w:proofErr w:type="gramEnd"/>
      <w:del w:id="246" w:author="Mishra, Bijesh" w:date="2018-07-11T12:15:00Z">
        <w:r w:rsidRPr="00BF328D" w:rsidDel="00BC37CE">
          <w:rPr>
            <w:rFonts w:ascii="Times New Roman" w:hAnsi="Times New Roman" w:cs="Times New Roman"/>
            <w:bCs/>
            <w:i/>
            <w:sz w:val="24"/>
            <w:szCs w:val="24"/>
          </w:rPr>
          <w:delText>3</w:delText>
        </w:r>
      </w:del>
      <w:ins w:id="247" w:author="Mishra, Bijesh" w:date="2018-07-11T12:15:00Z">
        <w:r w:rsidR="00614FA0" w:rsidRPr="00BF328D">
          <w:rPr>
            <w:rFonts w:ascii="Times New Roman" w:hAnsi="Times New Roman" w:cs="Times New Roman"/>
            <w:bCs/>
            <w:i/>
            <w:sz w:val="24"/>
            <w:szCs w:val="24"/>
          </w:rPr>
          <w:t>3</w:t>
        </w:r>
      </w:ins>
      <w:r w:rsidRPr="00BF328D">
        <w:rPr>
          <w:rFonts w:ascii="Times New Roman" w:hAnsi="Times New Roman" w:cs="Times New Roman"/>
          <w:bCs/>
          <w:i/>
          <w:sz w:val="24"/>
          <w:szCs w:val="24"/>
        </w:rPr>
        <w:t xml:space="preserve"> Data Collection Techniques Used</w:t>
      </w:r>
    </w:p>
    <w:p w:rsidR="00533846" w:rsidRPr="00BF328D" w:rsidRDefault="00533846" w:rsidP="00B46FF7">
      <w:pPr>
        <w:spacing w:after="0" w:line="480" w:lineRule="auto"/>
        <w:contextualSpacing/>
        <w:rPr>
          <w:rFonts w:ascii="Times New Roman" w:hAnsi="Times New Roman" w:cs="Times New Roman"/>
          <w:sz w:val="24"/>
          <w:szCs w:val="24"/>
        </w:rPr>
      </w:pPr>
      <w:r w:rsidRPr="00BF328D">
        <w:rPr>
          <w:rFonts w:ascii="Times New Roman" w:hAnsi="Times New Roman" w:cs="Times New Roman"/>
          <w:sz w:val="24"/>
          <w:szCs w:val="24"/>
        </w:rPr>
        <w:t xml:space="preserve">A mail survey, followed by phone calls, was conducted by The National Agriculture Statistics Service of the United States Department of Agriculture (NASS/USDA) from September 10, </w:t>
      </w:r>
      <w:r w:rsidRPr="00BF328D">
        <w:rPr>
          <w:rFonts w:ascii="Times New Roman" w:hAnsi="Times New Roman" w:cs="Times New Roman"/>
          <w:noProof/>
          <w:sz w:val="24"/>
          <w:szCs w:val="24"/>
        </w:rPr>
        <w:t>2015</w:t>
      </w:r>
      <w:r w:rsidRPr="00BF328D">
        <w:rPr>
          <w:rFonts w:ascii="Times New Roman" w:hAnsi="Times New Roman" w:cs="Times New Roman"/>
          <w:sz w:val="24"/>
          <w:szCs w:val="24"/>
        </w:rPr>
        <w:t xml:space="preserve"> to January 13, 2016. One thousand surveys requesting information for the production year 2014 were mailed to farmers across Kentucky from the North Carolina Print Mail Center. Survey </w:t>
      </w:r>
      <w:r w:rsidRPr="00BF328D">
        <w:rPr>
          <w:rFonts w:ascii="Times New Roman" w:hAnsi="Times New Roman" w:cs="Times New Roman"/>
          <w:sz w:val="24"/>
          <w:szCs w:val="24"/>
        </w:rPr>
        <w:lastRenderedPageBreak/>
        <w:t xml:space="preserve">responses were returned and documented at Regional and Field Office (RFO) of USDA/NASS in Louisville, Kentucky. Surveys were randomly cross-verified by USDA/NASS staff and demographic </w:t>
      </w:r>
      <w:r w:rsidRPr="00BF328D">
        <w:rPr>
          <w:rFonts w:ascii="Times New Roman" w:hAnsi="Times New Roman" w:cs="Times New Roman"/>
          <w:noProof/>
          <w:sz w:val="24"/>
          <w:szCs w:val="24"/>
        </w:rPr>
        <w:t>and</w:t>
      </w:r>
      <w:r w:rsidRPr="00BF328D">
        <w:rPr>
          <w:rFonts w:ascii="Times New Roman" w:hAnsi="Times New Roman" w:cs="Times New Roman"/>
          <w:sz w:val="24"/>
          <w:szCs w:val="24"/>
        </w:rPr>
        <w:t xml:space="preserve"> farm attributes summaries </w:t>
      </w:r>
      <w:r w:rsidRPr="00BF328D">
        <w:rPr>
          <w:rFonts w:ascii="Times New Roman" w:hAnsi="Times New Roman" w:cs="Times New Roman"/>
          <w:noProof/>
          <w:sz w:val="24"/>
          <w:szCs w:val="24"/>
        </w:rPr>
        <w:t>were cross-checked</w:t>
      </w:r>
      <w:r w:rsidRPr="00BF328D">
        <w:rPr>
          <w:rFonts w:ascii="Times New Roman" w:hAnsi="Times New Roman" w:cs="Times New Roman"/>
          <w:sz w:val="24"/>
          <w:szCs w:val="24"/>
        </w:rPr>
        <w:t xml:space="preserve"> with the 2012 United States Census of Agriculture.  </w:t>
      </w:r>
    </w:p>
    <w:p w:rsidR="00533846" w:rsidRPr="00BF328D" w:rsidRDefault="00533846" w:rsidP="00B46FF7">
      <w:pPr>
        <w:spacing w:after="0" w:line="480" w:lineRule="auto"/>
        <w:contextualSpacing/>
        <w:rPr>
          <w:rFonts w:ascii="Times New Roman" w:hAnsi="Times New Roman" w:cs="Times New Roman"/>
          <w:sz w:val="24"/>
          <w:szCs w:val="24"/>
        </w:rPr>
      </w:pPr>
    </w:p>
    <w:p w:rsidR="00533846" w:rsidRPr="00BF328D" w:rsidRDefault="00533846" w:rsidP="00B46FF7">
      <w:pPr>
        <w:spacing w:after="0" w:line="480" w:lineRule="auto"/>
        <w:contextualSpacing/>
        <w:rPr>
          <w:rFonts w:ascii="Times New Roman" w:hAnsi="Times New Roman" w:cs="Times New Roman"/>
          <w:i/>
          <w:sz w:val="24"/>
          <w:szCs w:val="24"/>
        </w:rPr>
      </w:pPr>
      <w:r w:rsidRPr="00BF328D">
        <w:rPr>
          <w:rFonts w:ascii="Times New Roman" w:hAnsi="Times New Roman" w:cs="Times New Roman"/>
          <w:i/>
          <w:sz w:val="24"/>
          <w:szCs w:val="24"/>
        </w:rPr>
        <w:t>4.</w:t>
      </w:r>
      <w:ins w:id="248" w:author="Mishra, Bijesh" w:date="2018-07-11T12:15:00Z">
        <w:r w:rsidR="00614FA0" w:rsidRPr="00BF328D">
          <w:rPr>
            <w:rFonts w:ascii="Times New Roman" w:hAnsi="Times New Roman" w:cs="Times New Roman"/>
            <w:i/>
            <w:sz w:val="24"/>
            <w:szCs w:val="24"/>
          </w:rPr>
          <w:t>4</w:t>
        </w:r>
      </w:ins>
      <w:del w:id="249" w:author="Mishra, Bijesh" w:date="2018-07-11T12:15:00Z">
        <w:r w:rsidRPr="00BF328D" w:rsidDel="004A0492">
          <w:rPr>
            <w:rFonts w:ascii="Times New Roman" w:hAnsi="Times New Roman" w:cs="Times New Roman"/>
            <w:i/>
            <w:sz w:val="24"/>
            <w:szCs w:val="24"/>
          </w:rPr>
          <w:delText>4</w:delText>
        </w:r>
      </w:del>
      <w:r w:rsidRPr="00BF328D">
        <w:rPr>
          <w:rFonts w:ascii="Times New Roman" w:hAnsi="Times New Roman" w:cs="Times New Roman"/>
          <w:i/>
          <w:sz w:val="24"/>
          <w:szCs w:val="24"/>
        </w:rPr>
        <w:t xml:space="preserve"> Definition of Variables</w:t>
      </w:r>
    </w:p>
    <w:p w:rsidR="00533846" w:rsidRPr="00BF328D" w:rsidRDefault="00533846" w:rsidP="00B46FF7">
      <w:pPr>
        <w:spacing w:after="0" w:line="480" w:lineRule="auto"/>
        <w:contextualSpacing/>
        <w:rPr>
          <w:rFonts w:ascii="Times New Roman" w:hAnsi="Times New Roman" w:cs="Times New Roman"/>
          <w:i/>
          <w:sz w:val="24"/>
          <w:szCs w:val="24"/>
        </w:rPr>
      </w:pPr>
      <w:r w:rsidRPr="00BF328D">
        <w:rPr>
          <w:rFonts w:ascii="Times New Roman" w:hAnsi="Times New Roman" w:cs="Times New Roman"/>
          <w:i/>
          <w:sz w:val="24"/>
          <w:szCs w:val="24"/>
        </w:rPr>
        <w:t>4.</w:t>
      </w:r>
      <w:ins w:id="250" w:author="Mishra, Bijesh" w:date="2018-07-11T12:15:00Z">
        <w:r w:rsidR="00614FA0" w:rsidRPr="00BF328D">
          <w:rPr>
            <w:rFonts w:ascii="Times New Roman" w:hAnsi="Times New Roman" w:cs="Times New Roman"/>
            <w:i/>
            <w:sz w:val="24"/>
            <w:szCs w:val="24"/>
          </w:rPr>
          <w:t>4</w:t>
        </w:r>
      </w:ins>
      <w:del w:id="251" w:author="Mishra, Bijesh" w:date="2018-07-11T12:15:00Z">
        <w:r w:rsidRPr="00BF328D" w:rsidDel="004A0492">
          <w:rPr>
            <w:rFonts w:ascii="Times New Roman" w:hAnsi="Times New Roman" w:cs="Times New Roman"/>
            <w:i/>
            <w:sz w:val="24"/>
            <w:szCs w:val="24"/>
          </w:rPr>
          <w:delText>4</w:delText>
        </w:r>
      </w:del>
      <w:r w:rsidRPr="00BF328D">
        <w:rPr>
          <w:rFonts w:ascii="Times New Roman" w:hAnsi="Times New Roman" w:cs="Times New Roman"/>
          <w:i/>
          <w:sz w:val="24"/>
          <w:szCs w:val="24"/>
        </w:rPr>
        <w:t>.1 Dependent Variable</w:t>
      </w:r>
    </w:p>
    <w:p w:rsidR="00533846" w:rsidRPr="00BF328D" w:rsidRDefault="00533846" w:rsidP="00B46FF7">
      <w:pPr>
        <w:spacing w:after="0" w:line="480" w:lineRule="auto"/>
        <w:contextualSpacing/>
        <w:rPr>
          <w:rFonts w:ascii="Times New Roman" w:hAnsi="Times New Roman" w:cs="Times New Roman"/>
          <w:sz w:val="24"/>
          <w:szCs w:val="24"/>
        </w:rPr>
      </w:pPr>
      <w:r w:rsidRPr="00BF328D">
        <w:rPr>
          <w:rFonts w:ascii="Times New Roman" w:hAnsi="Times New Roman" w:cs="Times New Roman"/>
          <w:sz w:val="24"/>
          <w:szCs w:val="24"/>
        </w:rPr>
        <w:t>We found that majority of the farmers are non-adopters of the sustainable agriculture practices. Only 34.68% of farmers have adopted sustainable agriculture practices</w:t>
      </w:r>
      <w:r w:rsidR="00747BBD" w:rsidRPr="00BF328D">
        <w:rPr>
          <w:rFonts w:ascii="Times New Roman" w:hAnsi="Times New Roman" w:cs="Times New Roman"/>
          <w:sz w:val="24"/>
          <w:szCs w:val="24"/>
        </w:rPr>
        <w:t>,</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and</w:t>
      </w:r>
      <w:r w:rsidRPr="00BF328D">
        <w:rPr>
          <w:rFonts w:ascii="Times New Roman" w:hAnsi="Times New Roman" w:cs="Times New Roman"/>
          <w:sz w:val="24"/>
          <w:szCs w:val="24"/>
        </w:rPr>
        <w:t xml:space="preserve"> 65.32% of farmers have not adopted any types of </w:t>
      </w:r>
      <w:r w:rsidRPr="00BF328D">
        <w:rPr>
          <w:rFonts w:ascii="Times New Roman" w:hAnsi="Times New Roman" w:cs="Times New Roman"/>
          <w:noProof/>
          <w:sz w:val="24"/>
          <w:szCs w:val="24"/>
        </w:rPr>
        <w:t>agricultur</w:t>
      </w:r>
      <w:r w:rsidR="00747BBD" w:rsidRPr="00BF328D">
        <w:rPr>
          <w:rFonts w:ascii="Times New Roman" w:hAnsi="Times New Roman" w:cs="Times New Roman"/>
          <w:noProof/>
          <w:sz w:val="24"/>
          <w:szCs w:val="24"/>
        </w:rPr>
        <w:t>al</w:t>
      </w:r>
      <w:r w:rsidRPr="00BF328D">
        <w:rPr>
          <w:rFonts w:ascii="Times New Roman" w:hAnsi="Times New Roman" w:cs="Times New Roman"/>
          <w:sz w:val="24"/>
          <w:szCs w:val="24"/>
        </w:rPr>
        <w:t xml:space="preserve"> practices that </w:t>
      </w:r>
      <w:r w:rsidRPr="00BF328D">
        <w:rPr>
          <w:rFonts w:ascii="Times New Roman" w:hAnsi="Times New Roman" w:cs="Times New Roman"/>
          <w:noProof/>
          <w:sz w:val="24"/>
          <w:szCs w:val="24"/>
        </w:rPr>
        <w:t>were identified</w:t>
      </w:r>
      <w:r w:rsidRPr="00BF328D">
        <w:rPr>
          <w:rFonts w:ascii="Times New Roman" w:hAnsi="Times New Roman" w:cs="Times New Roman"/>
          <w:sz w:val="24"/>
          <w:szCs w:val="24"/>
        </w:rPr>
        <w:t xml:space="preserve"> as the most commonly adopted sustainable agriculture practices among Kentucky farmers by this research. Among adopters, the majority of farmers have adopted 1-7 different practices. About 22.37% of farmers have adopted 1-7 practices, 9.39% of farmers have adopted 8-14 practices</w:t>
      </w:r>
      <w:r w:rsidR="00747BBD" w:rsidRPr="00BF328D">
        <w:rPr>
          <w:rFonts w:ascii="Times New Roman" w:hAnsi="Times New Roman" w:cs="Times New Roman"/>
          <w:sz w:val="24"/>
          <w:szCs w:val="24"/>
        </w:rPr>
        <w:t>,</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and</w:t>
      </w:r>
      <w:r w:rsidRPr="00BF328D">
        <w:rPr>
          <w:rFonts w:ascii="Times New Roman" w:hAnsi="Times New Roman" w:cs="Times New Roman"/>
          <w:sz w:val="24"/>
          <w:szCs w:val="24"/>
        </w:rPr>
        <w:t xml:space="preserve"> only 0.65% of farmers have adopted more than 21 sustainable agriculture practices. At most, a single farmer has adopted up to 28 different types of most commonly adopted sustainable agriculture practices identified in this research.</w:t>
      </w:r>
    </w:p>
    <w:p w:rsidR="00533846" w:rsidRPr="00BF328D" w:rsidRDefault="00533846" w:rsidP="00B46FF7">
      <w:pPr>
        <w:spacing w:after="0" w:line="480" w:lineRule="auto"/>
        <w:ind w:left="360" w:firstLine="360"/>
        <w:contextualSpacing/>
        <w:jc w:val="center"/>
        <w:rPr>
          <w:rFonts w:ascii="Times New Roman" w:hAnsi="Times New Roman" w:cs="Times New Roman"/>
          <w:b/>
          <w:bCs/>
          <w:sz w:val="24"/>
          <w:szCs w:val="24"/>
        </w:rPr>
      </w:pPr>
      <w:r w:rsidRPr="00BF328D">
        <w:rPr>
          <w:rFonts w:ascii="Times New Roman" w:hAnsi="Times New Roman" w:cs="Times New Roman"/>
          <w:b/>
          <w:bCs/>
          <w:sz w:val="24"/>
          <w:szCs w:val="24"/>
        </w:rPr>
        <w:t xml:space="preserve">&lt;&lt; Insert Table </w:t>
      </w:r>
      <w:ins w:id="252" w:author="Mishra, Bijesh" w:date="2018-07-10T12:22:00Z">
        <w:r w:rsidR="00793A4F" w:rsidRPr="00BF328D">
          <w:rPr>
            <w:rFonts w:ascii="Times New Roman" w:hAnsi="Times New Roman" w:cs="Times New Roman"/>
            <w:b/>
            <w:bCs/>
            <w:sz w:val="24"/>
            <w:szCs w:val="24"/>
          </w:rPr>
          <w:t>3</w:t>
        </w:r>
      </w:ins>
      <w:del w:id="253" w:author="Mishra, Bijesh" w:date="2018-07-10T12:22:00Z">
        <w:r w:rsidRPr="00BF328D" w:rsidDel="000E0F1A">
          <w:rPr>
            <w:rFonts w:ascii="Times New Roman" w:hAnsi="Times New Roman" w:cs="Times New Roman"/>
            <w:b/>
            <w:bCs/>
            <w:sz w:val="24"/>
            <w:szCs w:val="24"/>
          </w:rPr>
          <w:delText>1</w:delText>
        </w:r>
      </w:del>
      <w:r w:rsidRPr="00BF328D">
        <w:rPr>
          <w:rFonts w:ascii="Times New Roman" w:hAnsi="Times New Roman" w:cs="Times New Roman"/>
          <w:b/>
          <w:bCs/>
          <w:sz w:val="24"/>
          <w:szCs w:val="24"/>
        </w:rPr>
        <w:t xml:space="preserve"> &gt;&gt;</w:t>
      </w:r>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sz w:val="24"/>
          <w:szCs w:val="24"/>
        </w:rPr>
        <w:t xml:space="preserve">We found that </w:t>
      </w:r>
      <w:r w:rsidRPr="00BF328D">
        <w:rPr>
          <w:rFonts w:ascii="Times New Roman" w:hAnsi="Times New Roman" w:cs="Times New Roman"/>
          <w:bCs/>
          <w:sz w:val="24"/>
          <w:szCs w:val="24"/>
        </w:rPr>
        <w:t>farmers</w:t>
      </w:r>
      <w:r w:rsidRPr="00BF328D">
        <w:rPr>
          <w:rFonts w:ascii="Times New Roman" w:hAnsi="Times New Roman" w:cs="Times New Roman"/>
          <w:sz w:val="24"/>
          <w:szCs w:val="24"/>
        </w:rPr>
        <w:t xml:space="preserve"> adopted thirty-one different types of sustainable agriculture practices throughout the state. “Manure distribution as fertilizer” was the most adopted practices by farmers followed by “reduced use of </w:t>
      </w:r>
      <w:r w:rsidRPr="00BF328D">
        <w:rPr>
          <w:rFonts w:ascii="Times New Roman" w:hAnsi="Times New Roman" w:cs="Times New Roman"/>
          <w:noProof/>
          <w:sz w:val="24"/>
          <w:szCs w:val="24"/>
        </w:rPr>
        <w:t>chemical</w:t>
      </w:r>
      <w:r w:rsidR="00747BBD" w:rsidRPr="00BF328D">
        <w:rPr>
          <w:rFonts w:ascii="Times New Roman" w:hAnsi="Times New Roman" w:cs="Times New Roman"/>
          <w:noProof/>
          <w:sz w:val="24"/>
          <w:szCs w:val="24"/>
        </w:rPr>
        <w:t>s</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Agriculture practices such as precision agriculture, polyculture farming, reforestation, and mulching are adopted by only a few farmers</w:t>
      </w:r>
      <w:r w:rsidRPr="00BF328D">
        <w:rPr>
          <w:rFonts w:ascii="Times New Roman" w:hAnsi="Times New Roman" w:cs="Times New Roman"/>
          <w:sz w:val="24"/>
          <w:szCs w:val="24"/>
        </w:rPr>
        <w:t>. The results suggest that the easiness in the adoption process, technical skills requirements, investment, and income play important roles in farmers’</w:t>
      </w:r>
      <w:r w:rsidRPr="00BF328D" w:rsidDel="00314ACF">
        <w:rPr>
          <w:rFonts w:ascii="Times New Roman" w:hAnsi="Times New Roman" w:cs="Times New Roman"/>
          <w:sz w:val="24"/>
          <w:szCs w:val="24"/>
        </w:rPr>
        <w:t xml:space="preserve"> </w:t>
      </w:r>
      <w:r w:rsidRPr="00BF328D">
        <w:rPr>
          <w:rFonts w:ascii="Times New Roman" w:hAnsi="Times New Roman" w:cs="Times New Roman"/>
          <w:sz w:val="24"/>
          <w:szCs w:val="24"/>
        </w:rPr>
        <w:t xml:space="preserve">decisions of whether and which </w:t>
      </w:r>
      <w:r w:rsidRPr="00BF328D">
        <w:rPr>
          <w:rFonts w:ascii="Times New Roman" w:hAnsi="Times New Roman" w:cs="Times New Roman"/>
          <w:sz w:val="24"/>
          <w:szCs w:val="24"/>
        </w:rPr>
        <w:lastRenderedPageBreak/>
        <w:t>sustainable agriculture practices to adopt for their farm. Highly adopted practices among Kentucky farmers are less expensive as well as easy to adopt</w:t>
      </w:r>
      <w:r w:rsidR="00BF580F" w:rsidRPr="00BF328D">
        <w:rPr>
          <w:rFonts w:ascii="Times New Roman" w:hAnsi="Times New Roman" w:cs="Times New Roman"/>
          <w:sz w:val="24"/>
          <w:szCs w:val="24"/>
        </w:rPr>
        <w:t>,</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and</w:t>
      </w:r>
      <w:r w:rsidRPr="00BF328D">
        <w:rPr>
          <w:rFonts w:ascii="Times New Roman" w:hAnsi="Times New Roman" w:cs="Times New Roman"/>
          <w:sz w:val="24"/>
          <w:szCs w:val="24"/>
        </w:rPr>
        <w:t xml:space="preserve"> the least adopted practices are highly skill based </w:t>
      </w:r>
      <w:r w:rsidRPr="00BF328D">
        <w:rPr>
          <w:rFonts w:ascii="Times New Roman" w:hAnsi="Times New Roman" w:cs="Times New Roman"/>
          <w:noProof/>
          <w:sz w:val="24"/>
          <w:szCs w:val="24"/>
        </w:rPr>
        <w:t>and</w:t>
      </w:r>
      <w:r w:rsidR="00BF580F" w:rsidRPr="00BF328D">
        <w:rPr>
          <w:rFonts w:ascii="Times New Roman" w:hAnsi="Times New Roman" w:cs="Times New Roman"/>
          <w:noProof/>
          <w:sz w:val="24"/>
          <w:szCs w:val="24"/>
        </w:rPr>
        <w:t xml:space="preserve"> </w:t>
      </w:r>
      <w:r w:rsidRPr="00BF328D">
        <w:rPr>
          <w:rFonts w:ascii="Times New Roman" w:hAnsi="Times New Roman" w:cs="Times New Roman"/>
          <w:noProof/>
          <w:sz w:val="24"/>
          <w:szCs w:val="24"/>
        </w:rPr>
        <w:t>investment</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demanding</w:t>
      </w:r>
      <w:r w:rsidRPr="00BF328D">
        <w:rPr>
          <w:rFonts w:ascii="Times New Roman" w:hAnsi="Times New Roman" w:cs="Times New Roman"/>
          <w:sz w:val="24"/>
          <w:szCs w:val="24"/>
        </w:rPr>
        <w:t xml:space="preserve">. The most commonly adopted practices and their adoption intensity </w:t>
      </w:r>
      <w:r w:rsidRPr="00BF328D">
        <w:rPr>
          <w:rFonts w:ascii="Times New Roman" w:hAnsi="Times New Roman" w:cs="Times New Roman"/>
          <w:noProof/>
          <w:sz w:val="24"/>
          <w:szCs w:val="24"/>
        </w:rPr>
        <w:t>are shown</w:t>
      </w:r>
      <w:r w:rsidRPr="00BF328D">
        <w:rPr>
          <w:rFonts w:ascii="Times New Roman" w:hAnsi="Times New Roman" w:cs="Times New Roman"/>
          <w:sz w:val="24"/>
          <w:szCs w:val="24"/>
        </w:rPr>
        <w:t xml:space="preserve"> in Figure 2.</w:t>
      </w:r>
    </w:p>
    <w:p w:rsidR="00533846" w:rsidRPr="00BF328D" w:rsidRDefault="00533846" w:rsidP="00B46FF7">
      <w:pPr>
        <w:spacing w:after="0" w:line="480" w:lineRule="auto"/>
        <w:ind w:firstLine="360"/>
        <w:contextualSpacing/>
        <w:jc w:val="center"/>
        <w:rPr>
          <w:rFonts w:ascii="Times New Roman" w:hAnsi="Times New Roman" w:cs="Times New Roman"/>
          <w:b/>
          <w:bCs/>
          <w:sz w:val="24"/>
          <w:szCs w:val="24"/>
        </w:rPr>
      </w:pPr>
      <w:r w:rsidRPr="00BF328D">
        <w:rPr>
          <w:rFonts w:ascii="Times New Roman" w:hAnsi="Times New Roman" w:cs="Times New Roman"/>
          <w:b/>
          <w:bCs/>
          <w:sz w:val="24"/>
          <w:szCs w:val="24"/>
        </w:rPr>
        <w:t>&lt;&lt;Insert Figure 2 here&gt;&gt;</w:t>
      </w:r>
    </w:p>
    <w:p w:rsidR="00533846" w:rsidRPr="00BF328D" w:rsidRDefault="00533846" w:rsidP="00B46FF7">
      <w:pPr>
        <w:spacing w:after="0" w:line="480" w:lineRule="auto"/>
        <w:ind w:firstLine="720"/>
        <w:contextualSpacing/>
        <w:rPr>
          <w:rFonts w:ascii="Times New Roman" w:hAnsi="Times New Roman" w:cs="Times New Roman"/>
          <w:i/>
          <w:sz w:val="24"/>
          <w:szCs w:val="24"/>
        </w:rPr>
      </w:pPr>
      <w:r w:rsidRPr="00BF328D">
        <w:rPr>
          <w:rFonts w:ascii="Times New Roman" w:hAnsi="Times New Roman" w:cs="Times New Roman"/>
          <w:sz w:val="24"/>
          <w:szCs w:val="24"/>
        </w:rPr>
        <w:t xml:space="preserve">The description of variables and their descriptive statistics </w:t>
      </w:r>
      <w:r w:rsidRPr="00BF328D">
        <w:rPr>
          <w:rFonts w:ascii="Times New Roman" w:hAnsi="Times New Roman" w:cs="Times New Roman"/>
          <w:noProof/>
          <w:sz w:val="24"/>
          <w:szCs w:val="24"/>
        </w:rPr>
        <w:t>are given</w:t>
      </w:r>
      <w:r w:rsidRPr="00BF328D">
        <w:rPr>
          <w:rFonts w:ascii="Times New Roman" w:hAnsi="Times New Roman" w:cs="Times New Roman"/>
          <w:sz w:val="24"/>
          <w:szCs w:val="24"/>
        </w:rPr>
        <w:t xml:space="preserve"> in Table 2. The dependent variable </w:t>
      </w:r>
      <w:r w:rsidRPr="00BF328D">
        <w:rPr>
          <w:rFonts w:ascii="Times New Roman" w:hAnsi="Times New Roman" w:cs="Times New Roman"/>
          <w:i/>
          <w:iCs/>
          <w:sz w:val="24"/>
          <w:szCs w:val="24"/>
        </w:rPr>
        <w:t>(SAPs)</w:t>
      </w:r>
      <w:r w:rsidRPr="00BF328D">
        <w:rPr>
          <w:rFonts w:ascii="Times New Roman" w:hAnsi="Times New Roman" w:cs="Times New Roman"/>
          <w:sz w:val="24"/>
          <w:szCs w:val="24"/>
        </w:rPr>
        <w:t xml:space="preserve"> is the count variable (non-negative whole numbers) that shows the total number of </w:t>
      </w:r>
      <w:r w:rsidRPr="00BF328D">
        <w:rPr>
          <w:rFonts w:ascii="Times New Roman" w:hAnsi="Times New Roman" w:cs="Times New Roman"/>
          <w:bCs/>
          <w:sz w:val="24"/>
          <w:szCs w:val="24"/>
        </w:rPr>
        <w:t>sustainable</w:t>
      </w:r>
      <w:r w:rsidRPr="00BF328D">
        <w:rPr>
          <w:rFonts w:ascii="Times New Roman" w:hAnsi="Times New Roman" w:cs="Times New Roman"/>
          <w:sz w:val="24"/>
          <w:szCs w:val="24"/>
        </w:rPr>
        <w:t xml:space="preserve"> agriculture practices adopted by Kentucky farmers who responded to the survey. The value of the dependent variable ranged from 0 to 28. </w:t>
      </w:r>
    </w:p>
    <w:p w:rsidR="00533846" w:rsidRPr="00BF328D" w:rsidRDefault="00533846" w:rsidP="00B46FF7">
      <w:pPr>
        <w:spacing w:after="0" w:line="480" w:lineRule="auto"/>
        <w:ind w:firstLine="360"/>
        <w:contextualSpacing/>
        <w:jc w:val="center"/>
        <w:rPr>
          <w:rFonts w:ascii="Times New Roman" w:hAnsi="Times New Roman" w:cs="Times New Roman"/>
          <w:b/>
          <w:bCs/>
          <w:sz w:val="24"/>
          <w:szCs w:val="24"/>
        </w:rPr>
      </w:pPr>
      <w:r w:rsidRPr="00BF328D">
        <w:rPr>
          <w:rFonts w:ascii="Times New Roman" w:hAnsi="Times New Roman" w:cs="Times New Roman"/>
          <w:b/>
          <w:bCs/>
          <w:sz w:val="24"/>
          <w:szCs w:val="24"/>
        </w:rPr>
        <w:t xml:space="preserve">&lt;&lt;Insert Table </w:t>
      </w:r>
      <w:ins w:id="254" w:author="Mishra, Bijesh" w:date="2018-07-10T12:22:00Z">
        <w:r w:rsidR="00793A4F" w:rsidRPr="00BF328D">
          <w:rPr>
            <w:rFonts w:ascii="Times New Roman" w:hAnsi="Times New Roman" w:cs="Times New Roman"/>
            <w:b/>
            <w:bCs/>
            <w:sz w:val="24"/>
            <w:szCs w:val="24"/>
          </w:rPr>
          <w:t>4</w:t>
        </w:r>
      </w:ins>
      <w:del w:id="255" w:author="Mishra, Bijesh" w:date="2018-07-10T12:22:00Z">
        <w:r w:rsidRPr="00BF328D" w:rsidDel="000E0F1A">
          <w:rPr>
            <w:rFonts w:ascii="Times New Roman" w:hAnsi="Times New Roman" w:cs="Times New Roman"/>
            <w:b/>
            <w:bCs/>
            <w:sz w:val="24"/>
            <w:szCs w:val="24"/>
          </w:rPr>
          <w:delText>2</w:delText>
        </w:r>
      </w:del>
      <w:r w:rsidRPr="00BF328D">
        <w:rPr>
          <w:rFonts w:ascii="Times New Roman" w:hAnsi="Times New Roman" w:cs="Times New Roman"/>
          <w:b/>
          <w:bCs/>
          <w:sz w:val="24"/>
          <w:szCs w:val="24"/>
        </w:rPr>
        <w:t xml:space="preserve"> here&gt;&gt;</w:t>
      </w:r>
    </w:p>
    <w:p w:rsidR="00533846" w:rsidRPr="00BF328D" w:rsidRDefault="00533846" w:rsidP="00B46FF7">
      <w:pPr>
        <w:spacing w:after="0" w:line="480" w:lineRule="auto"/>
        <w:contextualSpacing/>
        <w:rPr>
          <w:rFonts w:ascii="Times New Roman" w:hAnsi="Times New Roman" w:cs="Times New Roman"/>
          <w:bCs/>
          <w:i/>
          <w:sz w:val="24"/>
          <w:szCs w:val="24"/>
        </w:rPr>
      </w:pPr>
    </w:p>
    <w:p w:rsidR="00533846" w:rsidRPr="00BF328D" w:rsidRDefault="00533846" w:rsidP="00B46FF7">
      <w:pPr>
        <w:spacing w:after="0" w:line="480" w:lineRule="auto"/>
        <w:contextualSpacing/>
        <w:rPr>
          <w:rFonts w:ascii="Times New Roman" w:hAnsi="Times New Roman" w:cs="Times New Roman"/>
          <w:bCs/>
          <w:i/>
          <w:sz w:val="24"/>
          <w:szCs w:val="24"/>
        </w:rPr>
      </w:pPr>
      <w:r w:rsidRPr="00BF328D">
        <w:rPr>
          <w:rFonts w:ascii="Times New Roman" w:hAnsi="Times New Roman" w:cs="Times New Roman"/>
          <w:bCs/>
          <w:i/>
          <w:sz w:val="24"/>
          <w:szCs w:val="24"/>
        </w:rPr>
        <w:t>4.</w:t>
      </w:r>
      <w:ins w:id="256" w:author="Mishra, Bijesh" w:date="2018-07-11T12:31:00Z">
        <w:r w:rsidR="00614FA0" w:rsidRPr="00BF328D">
          <w:rPr>
            <w:rFonts w:ascii="Times New Roman" w:hAnsi="Times New Roman" w:cs="Times New Roman"/>
            <w:bCs/>
            <w:i/>
            <w:sz w:val="24"/>
            <w:szCs w:val="24"/>
          </w:rPr>
          <w:t>4</w:t>
        </w:r>
      </w:ins>
      <w:del w:id="257" w:author="Mishra, Bijesh" w:date="2018-07-11T12:31:00Z">
        <w:r w:rsidRPr="00BF328D" w:rsidDel="00614FA0">
          <w:rPr>
            <w:rFonts w:ascii="Times New Roman" w:hAnsi="Times New Roman" w:cs="Times New Roman"/>
            <w:bCs/>
            <w:i/>
            <w:sz w:val="24"/>
            <w:szCs w:val="24"/>
          </w:rPr>
          <w:delText>5</w:delText>
        </w:r>
      </w:del>
      <w:r w:rsidRPr="00BF328D">
        <w:rPr>
          <w:rFonts w:ascii="Times New Roman" w:hAnsi="Times New Roman" w:cs="Times New Roman"/>
          <w:bCs/>
          <w:i/>
          <w:sz w:val="24"/>
          <w:szCs w:val="24"/>
        </w:rPr>
        <w:t>.2 Independent Variables</w:t>
      </w:r>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sz w:val="24"/>
          <w:szCs w:val="24"/>
        </w:rPr>
        <w:t xml:space="preserve">Based on the literature review presented in section 2, the </w:t>
      </w:r>
      <w:r w:rsidRPr="00BF328D">
        <w:rPr>
          <w:rFonts w:ascii="Times New Roman" w:hAnsi="Times New Roman" w:cs="Times New Roman"/>
          <w:bCs/>
          <w:sz w:val="24"/>
          <w:szCs w:val="24"/>
        </w:rPr>
        <w:t>adoption</w:t>
      </w:r>
      <w:r w:rsidRPr="00BF328D">
        <w:rPr>
          <w:rFonts w:ascii="Times New Roman" w:hAnsi="Times New Roman" w:cs="Times New Roman"/>
          <w:sz w:val="24"/>
          <w:szCs w:val="24"/>
        </w:rPr>
        <w:t xml:space="preserve"> of SAPs is affected by various socioeconomic factors, demographics, farm </w:t>
      </w:r>
      <w:r w:rsidRPr="00BF328D">
        <w:rPr>
          <w:rFonts w:ascii="Times New Roman" w:hAnsi="Times New Roman" w:cs="Times New Roman"/>
          <w:bCs/>
          <w:sz w:val="24"/>
          <w:szCs w:val="24"/>
        </w:rPr>
        <w:t>attributes</w:t>
      </w:r>
      <w:r w:rsidRPr="00BF328D">
        <w:rPr>
          <w:rFonts w:ascii="Times New Roman" w:hAnsi="Times New Roman" w:cs="Times New Roman"/>
          <w:sz w:val="24"/>
          <w:szCs w:val="24"/>
        </w:rPr>
        <w:t xml:space="preserve">, knowledge, education, behavior, and attitude. </w:t>
      </w:r>
      <w:r w:rsidRPr="00BF328D">
        <w:rPr>
          <w:rFonts w:ascii="Times New Roman" w:hAnsi="Times New Roman" w:cs="Times New Roman"/>
          <w:noProof/>
          <w:sz w:val="24"/>
          <w:szCs w:val="24"/>
        </w:rPr>
        <w:t xml:space="preserve">Fourteen explanatory variables related to these factors were used for the analysis: </w:t>
      </w:r>
      <w:r w:rsidRPr="00BF328D">
        <w:rPr>
          <w:rFonts w:ascii="Times New Roman" w:hAnsi="Times New Roman" w:cs="Times New Roman"/>
          <w:i/>
          <w:noProof/>
          <w:sz w:val="24"/>
          <w:szCs w:val="24"/>
        </w:rPr>
        <w:t>Crops</w:t>
      </w:r>
      <w:r w:rsidRPr="00BF328D">
        <w:rPr>
          <w:rFonts w:ascii="Times New Roman" w:hAnsi="Times New Roman" w:cs="Times New Roman"/>
          <w:noProof/>
          <w:sz w:val="24"/>
          <w:szCs w:val="24"/>
        </w:rPr>
        <w:t xml:space="preserve"> (</w:t>
      </w:r>
      <w:ins w:id="258" w:author="Mishra, Bijesh" w:date="2018-07-12T12:01:00Z">
        <w:r w:rsidR="00BB734F" w:rsidRPr="00BF328D">
          <w:rPr>
            <w:rFonts w:ascii="Times New Roman" w:hAnsi="Times New Roman" w:cs="Times New Roman"/>
            <w:noProof/>
            <w:sz w:val="24"/>
            <w:szCs w:val="24"/>
          </w:rPr>
          <w:t>r</w:t>
        </w:r>
      </w:ins>
      <w:del w:id="259" w:author="Mishra, Bijesh" w:date="2018-07-12T12:01:00Z">
        <w:r w:rsidRPr="00BF328D" w:rsidDel="00BB734F">
          <w:rPr>
            <w:rFonts w:ascii="Times New Roman" w:hAnsi="Times New Roman" w:cs="Times New Roman"/>
            <w:noProof/>
            <w:sz w:val="24"/>
            <w:szCs w:val="24"/>
          </w:rPr>
          <w:delText>R</w:delText>
        </w:r>
      </w:del>
      <w:r w:rsidRPr="00BF328D">
        <w:rPr>
          <w:rFonts w:ascii="Times New Roman" w:hAnsi="Times New Roman" w:cs="Times New Roman"/>
          <w:noProof/>
          <w:sz w:val="24"/>
          <w:szCs w:val="24"/>
        </w:rPr>
        <w:t xml:space="preserve">ow </w:t>
      </w:r>
      <w:ins w:id="260" w:author="Mishra, Bijesh" w:date="2018-07-12T12:01:00Z">
        <w:r w:rsidR="00BB734F" w:rsidRPr="00BF328D">
          <w:rPr>
            <w:rFonts w:ascii="Times New Roman" w:hAnsi="Times New Roman" w:cs="Times New Roman"/>
            <w:noProof/>
            <w:sz w:val="24"/>
            <w:szCs w:val="24"/>
          </w:rPr>
          <w:t>c</w:t>
        </w:r>
      </w:ins>
      <w:del w:id="261" w:author="Mishra, Bijesh" w:date="2018-07-12T12:01:00Z">
        <w:r w:rsidRPr="00BF328D" w:rsidDel="00BB734F">
          <w:rPr>
            <w:rFonts w:ascii="Times New Roman" w:hAnsi="Times New Roman" w:cs="Times New Roman"/>
            <w:noProof/>
            <w:sz w:val="24"/>
            <w:szCs w:val="24"/>
          </w:rPr>
          <w:delText>C</w:delText>
        </w:r>
      </w:del>
      <w:r w:rsidRPr="00BF328D">
        <w:rPr>
          <w:rFonts w:ascii="Times New Roman" w:hAnsi="Times New Roman" w:cs="Times New Roman"/>
          <w:noProof/>
          <w:sz w:val="24"/>
          <w:szCs w:val="24"/>
        </w:rPr>
        <w:t xml:space="preserve">rops growers), </w:t>
      </w:r>
      <w:r w:rsidRPr="00BF328D">
        <w:rPr>
          <w:rFonts w:ascii="Times New Roman" w:hAnsi="Times New Roman" w:cs="Times New Roman"/>
          <w:i/>
          <w:noProof/>
          <w:sz w:val="24"/>
          <w:szCs w:val="24"/>
        </w:rPr>
        <w:t>Veggies</w:t>
      </w:r>
      <w:r w:rsidRPr="00BF328D">
        <w:rPr>
          <w:rFonts w:ascii="Times New Roman" w:hAnsi="Times New Roman" w:cs="Times New Roman"/>
          <w:noProof/>
          <w:sz w:val="24"/>
          <w:szCs w:val="24"/>
        </w:rPr>
        <w:t xml:space="preserve"> (vegetable growers), </w:t>
      </w:r>
      <w:r w:rsidRPr="00BF328D">
        <w:rPr>
          <w:rFonts w:ascii="Times New Roman" w:hAnsi="Times New Roman" w:cs="Times New Roman"/>
          <w:i/>
          <w:noProof/>
          <w:sz w:val="24"/>
          <w:szCs w:val="24"/>
        </w:rPr>
        <w:t>Livestock</w:t>
      </w:r>
      <w:r w:rsidRPr="00BF328D">
        <w:rPr>
          <w:rFonts w:ascii="Times New Roman" w:hAnsi="Times New Roman" w:cs="Times New Roman"/>
          <w:noProof/>
          <w:sz w:val="24"/>
          <w:szCs w:val="24"/>
        </w:rPr>
        <w:t xml:space="preserve"> (livestock farmers), </w:t>
      </w:r>
      <w:r w:rsidRPr="00BF328D">
        <w:rPr>
          <w:rFonts w:ascii="Times New Roman" w:hAnsi="Times New Roman" w:cs="Times New Roman"/>
          <w:i/>
          <w:noProof/>
          <w:sz w:val="24"/>
          <w:szCs w:val="24"/>
        </w:rPr>
        <w:t>Irrigation</w:t>
      </w:r>
      <w:r w:rsidRPr="00BF328D">
        <w:rPr>
          <w:rFonts w:ascii="Times New Roman" w:hAnsi="Times New Roman" w:cs="Times New Roman"/>
          <w:noProof/>
          <w:sz w:val="24"/>
          <w:szCs w:val="24"/>
        </w:rPr>
        <w:t xml:space="preserve"> (irrigation facilities in farm), </w:t>
      </w:r>
      <w:r w:rsidRPr="00BF328D">
        <w:rPr>
          <w:rFonts w:ascii="Times New Roman" w:hAnsi="Times New Roman" w:cs="Times New Roman"/>
          <w:i/>
          <w:noProof/>
          <w:sz w:val="24"/>
          <w:szCs w:val="24"/>
        </w:rPr>
        <w:t xml:space="preserve">Diverse </w:t>
      </w:r>
      <w:r w:rsidRPr="00BF328D">
        <w:rPr>
          <w:rFonts w:ascii="Times New Roman" w:hAnsi="Times New Roman" w:cs="Times New Roman"/>
          <w:noProof/>
          <w:sz w:val="24"/>
          <w:szCs w:val="24"/>
        </w:rPr>
        <w:t xml:space="preserve">(in favor of farm diversification), </w:t>
      </w:r>
      <w:r w:rsidRPr="00BF328D">
        <w:rPr>
          <w:rFonts w:ascii="Times New Roman" w:hAnsi="Times New Roman" w:cs="Times New Roman"/>
          <w:i/>
          <w:noProof/>
          <w:sz w:val="24"/>
          <w:szCs w:val="24"/>
        </w:rPr>
        <w:t>Solo Proprietorship</w:t>
      </w:r>
      <w:r w:rsidRPr="00BF328D">
        <w:rPr>
          <w:rFonts w:ascii="Times New Roman" w:hAnsi="Times New Roman" w:cs="Times New Roman"/>
          <w:noProof/>
          <w:sz w:val="24"/>
          <w:szCs w:val="24"/>
        </w:rPr>
        <w:t xml:space="preserve"> (single owner of farm), </w:t>
      </w:r>
      <w:r w:rsidRPr="00BF328D">
        <w:rPr>
          <w:rFonts w:ascii="Times New Roman" w:hAnsi="Times New Roman" w:cs="Times New Roman"/>
          <w:i/>
          <w:noProof/>
          <w:sz w:val="24"/>
          <w:szCs w:val="24"/>
        </w:rPr>
        <w:t>Off</w:t>
      </w:r>
      <w:r w:rsidR="00BF580F" w:rsidRPr="00BF328D">
        <w:rPr>
          <w:rFonts w:ascii="Times New Roman" w:hAnsi="Times New Roman" w:cs="Times New Roman"/>
          <w:i/>
          <w:noProof/>
          <w:sz w:val="24"/>
          <w:szCs w:val="24"/>
        </w:rPr>
        <w:t>-</w:t>
      </w:r>
      <w:r w:rsidRPr="00BF328D">
        <w:rPr>
          <w:rFonts w:ascii="Times New Roman" w:hAnsi="Times New Roman" w:cs="Times New Roman"/>
          <w:i/>
          <w:noProof/>
          <w:sz w:val="24"/>
          <w:szCs w:val="24"/>
        </w:rPr>
        <w:t>Farm Work</w:t>
      </w:r>
      <w:r w:rsidRPr="00BF328D">
        <w:rPr>
          <w:rFonts w:ascii="Times New Roman" w:hAnsi="Times New Roman" w:cs="Times New Roman"/>
          <w:noProof/>
          <w:sz w:val="24"/>
          <w:szCs w:val="24"/>
        </w:rPr>
        <w:t xml:space="preserve"> (working off</w:t>
      </w:r>
      <w:r w:rsidR="00BF580F" w:rsidRPr="00BF328D">
        <w:rPr>
          <w:rFonts w:ascii="Times New Roman" w:hAnsi="Times New Roman" w:cs="Times New Roman"/>
          <w:noProof/>
          <w:sz w:val="24"/>
          <w:szCs w:val="24"/>
        </w:rPr>
        <w:t>-</w:t>
      </w:r>
      <w:r w:rsidRPr="00BF328D">
        <w:rPr>
          <w:rFonts w:ascii="Times New Roman" w:hAnsi="Times New Roman" w:cs="Times New Roman"/>
          <w:noProof/>
          <w:sz w:val="24"/>
          <w:szCs w:val="24"/>
        </w:rPr>
        <w:t xml:space="preserve">farm for income), </w:t>
      </w:r>
      <w:r w:rsidRPr="00BF328D">
        <w:rPr>
          <w:rFonts w:ascii="Times New Roman" w:hAnsi="Times New Roman" w:cs="Times New Roman"/>
          <w:i/>
          <w:noProof/>
          <w:sz w:val="24"/>
          <w:szCs w:val="24"/>
        </w:rPr>
        <w:t xml:space="preserve">Age </w:t>
      </w:r>
      <w:r w:rsidRPr="00BF328D">
        <w:rPr>
          <w:rFonts w:ascii="Times New Roman" w:hAnsi="Times New Roman" w:cs="Times New Roman"/>
          <w:noProof/>
          <w:sz w:val="24"/>
          <w:szCs w:val="24"/>
        </w:rPr>
        <w:t xml:space="preserve">(year), </w:t>
      </w:r>
      <w:r w:rsidRPr="00BF328D">
        <w:rPr>
          <w:rFonts w:ascii="Times New Roman" w:hAnsi="Times New Roman" w:cs="Times New Roman"/>
          <w:i/>
          <w:noProof/>
          <w:sz w:val="24"/>
          <w:szCs w:val="24"/>
        </w:rPr>
        <w:t>TBP</w:t>
      </w:r>
      <w:r w:rsidRPr="00BF328D">
        <w:rPr>
          <w:rFonts w:ascii="Times New Roman" w:hAnsi="Times New Roman" w:cs="Times New Roman"/>
          <w:noProof/>
          <w:sz w:val="24"/>
          <w:szCs w:val="24"/>
        </w:rPr>
        <w:t xml:space="preserve"> (participation in Tobacco Buyout Program), </w:t>
      </w:r>
      <w:r w:rsidRPr="00BF328D">
        <w:rPr>
          <w:rFonts w:ascii="Times New Roman" w:hAnsi="Times New Roman" w:cs="Times New Roman"/>
          <w:i/>
          <w:noProof/>
          <w:sz w:val="24"/>
          <w:szCs w:val="24"/>
        </w:rPr>
        <w:t>College Degree</w:t>
      </w:r>
      <w:r w:rsidRPr="00BF328D">
        <w:rPr>
          <w:rFonts w:ascii="Times New Roman" w:hAnsi="Times New Roman" w:cs="Times New Roman"/>
          <w:noProof/>
          <w:sz w:val="24"/>
          <w:szCs w:val="24"/>
        </w:rPr>
        <w:t xml:space="preserve"> (education level of farmers</w:t>
      </w:r>
      <w:ins w:id="262" w:author="Mishra, Bijesh" w:date="2018-07-12T12:02:00Z">
        <w:r w:rsidR="001B0C31" w:rsidRPr="00BF328D">
          <w:rPr>
            <w:rFonts w:ascii="Times New Roman" w:hAnsi="Times New Roman" w:cs="Times New Roman"/>
            <w:noProof/>
            <w:sz w:val="24"/>
            <w:szCs w:val="24"/>
          </w:rPr>
          <w:t xml:space="preserve"> with college degree or above</w:t>
        </w:r>
        <w:r w:rsidR="00E363CF" w:rsidRPr="00BF328D">
          <w:rPr>
            <w:rFonts w:ascii="Times New Roman" w:hAnsi="Times New Roman" w:cs="Times New Roman"/>
            <w:noProof/>
            <w:sz w:val="24"/>
            <w:szCs w:val="24"/>
          </w:rPr>
          <w:t xml:space="preserve"> completed</w:t>
        </w:r>
      </w:ins>
      <w:r w:rsidRPr="00BF328D">
        <w:rPr>
          <w:rFonts w:ascii="Times New Roman" w:hAnsi="Times New Roman" w:cs="Times New Roman"/>
          <w:noProof/>
          <w:sz w:val="24"/>
          <w:szCs w:val="24"/>
        </w:rPr>
        <w:t xml:space="preserve">), and </w:t>
      </w:r>
      <w:r w:rsidRPr="00BF328D">
        <w:rPr>
          <w:rFonts w:ascii="Times New Roman" w:hAnsi="Times New Roman" w:cs="Times New Roman"/>
          <w:i/>
          <w:noProof/>
          <w:sz w:val="24"/>
          <w:szCs w:val="24"/>
        </w:rPr>
        <w:t>Land Operated</w:t>
      </w:r>
      <w:r w:rsidRPr="00BF328D">
        <w:rPr>
          <w:rFonts w:ascii="Times New Roman" w:hAnsi="Times New Roman" w:cs="Times New Roman"/>
          <w:noProof/>
          <w:sz w:val="24"/>
          <w:szCs w:val="24"/>
        </w:rPr>
        <w:t xml:space="preserve"> (Acres).</w:t>
      </w:r>
      <w:r w:rsidRPr="00BF328D">
        <w:rPr>
          <w:rFonts w:ascii="Times New Roman" w:hAnsi="Times New Roman" w:cs="Times New Roman"/>
          <w:sz w:val="24"/>
          <w:szCs w:val="24"/>
        </w:rPr>
        <w:t xml:space="preserve"> Three barriers to adoption of sustainable agriculture practices—</w:t>
      </w:r>
      <w:r w:rsidRPr="00BF328D">
        <w:rPr>
          <w:rFonts w:ascii="Times New Roman" w:hAnsi="Times New Roman" w:cs="Times New Roman"/>
          <w:i/>
          <w:sz w:val="24"/>
          <w:szCs w:val="24"/>
        </w:rPr>
        <w:t>Happy</w:t>
      </w:r>
      <w:r w:rsidRPr="00BF328D">
        <w:rPr>
          <w:rFonts w:ascii="Times New Roman" w:hAnsi="Times New Roman" w:cs="Times New Roman"/>
          <w:sz w:val="24"/>
          <w:szCs w:val="24"/>
        </w:rPr>
        <w:t xml:space="preserve"> (</w:t>
      </w:r>
      <w:r w:rsidR="00747BBD" w:rsidRPr="00BF328D">
        <w:rPr>
          <w:rFonts w:ascii="Times New Roman" w:hAnsi="Times New Roman" w:cs="Times New Roman"/>
          <w:sz w:val="24"/>
          <w:szCs w:val="24"/>
        </w:rPr>
        <w:t>h</w:t>
      </w:r>
      <w:r w:rsidRPr="00BF328D">
        <w:rPr>
          <w:rFonts w:ascii="Times New Roman" w:hAnsi="Times New Roman" w:cs="Times New Roman"/>
          <w:sz w:val="24"/>
          <w:szCs w:val="24"/>
        </w:rPr>
        <w:t xml:space="preserve">appy with current practices reflecting the attitude </w:t>
      </w:r>
      <w:r w:rsidRPr="00BF328D">
        <w:rPr>
          <w:rFonts w:ascii="Times New Roman" w:hAnsi="Times New Roman" w:cs="Times New Roman"/>
          <w:noProof/>
          <w:sz w:val="24"/>
          <w:szCs w:val="24"/>
        </w:rPr>
        <w:t>of farmers</w:t>
      </w:r>
      <w:r w:rsidRPr="00BF328D">
        <w:rPr>
          <w:rFonts w:ascii="Times New Roman" w:hAnsi="Times New Roman" w:cs="Times New Roman"/>
          <w:sz w:val="24"/>
          <w:szCs w:val="24"/>
        </w:rPr>
        <w:t xml:space="preserve"> toward SAPs), </w:t>
      </w:r>
      <w:r w:rsidRPr="00BF328D">
        <w:rPr>
          <w:rFonts w:ascii="Times New Roman" w:hAnsi="Times New Roman" w:cs="Times New Roman"/>
          <w:i/>
          <w:sz w:val="24"/>
          <w:szCs w:val="24"/>
        </w:rPr>
        <w:t>Implementation Difficulty</w:t>
      </w:r>
      <w:r w:rsidRPr="00BF328D">
        <w:rPr>
          <w:rFonts w:ascii="Times New Roman" w:hAnsi="Times New Roman" w:cs="Times New Roman"/>
          <w:sz w:val="24"/>
          <w:szCs w:val="24"/>
        </w:rPr>
        <w:t xml:space="preserve"> (perceived difficulty of implementation), and </w:t>
      </w:r>
      <w:r w:rsidRPr="00BF328D">
        <w:rPr>
          <w:rFonts w:ascii="Times New Roman" w:hAnsi="Times New Roman" w:cs="Times New Roman"/>
          <w:i/>
          <w:sz w:val="24"/>
          <w:szCs w:val="24"/>
        </w:rPr>
        <w:t>Inadequate Knowledge</w:t>
      </w:r>
      <w:r w:rsidRPr="00BF328D">
        <w:rPr>
          <w:rFonts w:ascii="Times New Roman" w:hAnsi="Times New Roman" w:cs="Times New Roman"/>
          <w:sz w:val="24"/>
          <w:szCs w:val="24"/>
        </w:rPr>
        <w:t xml:space="preserve">—were also used as independent variables in the </w:t>
      </w:r>
      <w:r w:rsidRPr="00BF328D">
        <w:rPr>
          <w:rFonts w:ascii="Times New Roman" w:hAnsi="Times New Roman" w:cs="Times New Roman"/>
          <w:sz w:val="24"/>
          <w:szCs w:val="24"/>
        </w:rPr>
        <w:lastRenderedPageBreak/>
        <w:t xml:space="preserve">model. These were the top three barriers marked by respondents in the survey. Six dummy variables are created based on crop growing regions of Kentucky to examine spatial impacts of on the adoption of sustainable agriculture practices. These crop growing areas </w:t>
      </w:r>
      <w:r w:rsidRPr="00BF328D">
        <w:rPr>
          <w:rFonts w:ascii="Times New Roman" w:hAnsi="Times New Roman" w:cs="Times New Roman"/>
          <w:noProof/>
          <w:sz w:val="24"/>
          <w:szCs w:val="24"/>
        </w:rPr>
        <w:t>are shown</w:t>
      </w:r>
      <w:r w:rsidRPr="00BF328D">
        <w:rPr>
          <w:rFonts w:ascii="Times New Roman" w:hAnsi="Times New Roman" w:cs="Times New Roman"/>
          <w:sz w:val="24"/>
          <w:szCs w:val="24"/>
        </w:rPr>
        <w:t xml:space="preserve"> in Figure 1. </w:t>
      </w:r>
    </w:p>
    <w:p w:rsidR="00533846" w:rsidRPr="00BF328D" w:rsidRDefault="00533846" w:rsidP="00B46FF7">
      <w:pPr>
        <w:spacing w:after="0" w:line="480" w:lineRule="auto"/>
        <w:contextualSpacing/>
        <w:jc w:val="center"/>
        <w:rPr>
          <w:rFonts w:ascii="Times New Roman" w:hAnsi="Times New Roman" w:cs="Times New Roman"/>
          <w:b/>
          <w:sz w:val="24"/>
          <w:szCs w:val="24"/>
        </w:rPr>
      </w:pPr>
      <w:r w:rsidRPr="00BF328D">
        <w:rPr>
          <w:rFonts w:ascii="Times New Roman" w:hAnsi="Times New Roman" w:cs="Times New Roman"/>
          <w:b/>
          <w:sz w:val="24"/>
          <w:szCs w:val="24"/>
        </w:rPr>
        <w:t xml:space="preserve"> </w:t>
      </w:r>
    </w:p>
    <w:p w:rsidR="00533846" w:rsidRPr="00BF328D" w:rsidRDefault="00533846" w:rsidP="00B46FF7">
      <w:pPr>
        <w:spacing w:after="0" w:line="480" w:lineRule="auto"/>
        <w:contextualSpacing/>
        <w:rPr>
          <w:ins w:id="263" w:author="Mishra, Bijesh" w:date="2018-07-11T12:30:00Z"/>
          <w:rFonts w:ascii="Times New Roman" w:hAnsi="Times New Roman" w:cs="Times New Roman"/>
          <w:bCs/>
          <w:i/>
          <w:sz w:val="24"/>
          <w:szCs w:val="24"/>
        </w:rPr>
      </w:pPr>
      <w:r w:rsidRPr="00BF328D">
        <w:rPr>
          <w:rFonts w:ascii="Times New Roman" w:hAnsi="Times New Roman" w:cs="Times New Roman"/>
          <w:bCs/>
          <w:i/>
          <w:sz w:val="24"/>
          <w:szCs w:val="24"/>
        </w:rPr>
        <w:t>4.</w:t>
      </w:r>
      <w:ins w:id="264" w:author="Mishra, Bijesh" w:date="2018-07-11T12:31:00Z">
        <w:r w:rsidR="00614FA0" w:rsidRPr="00BF328D">
          <w:rPr>
            <w:rFonts w:ascii="Times New Roman" w:hAnsi="Times New Roman" w:cs="Times New Roman"/>
            <w:bCs/>
            <w:i/>
            <w:sz w:val="24"/>
            <w:szCs w:val="24"/>
          </w:rPr>
          <w:t>5</w:t>
        </w:r>
      </w:ins>
      <w:del w:id="265" w:author="Mishra, Bijesh" w:date="2018-07-11T12:31:00Z">
        <w:r w:rsidRPr="00BF328D" w:rsidDel="00614FA0">
          <w:rPr>
            <w:rFonts w:ascii="Times New Roman" w:hAnsi="Times New Roman" w:cs="Times New Roman"/>
            <w:bCs/>
            <w:i/>
            <w:sz w:val="24"/>
            <w:szCs w:val="24"/>
          </w:rPr>
          <w:delText>6</w:delText>
        </w:r>
      </w:del>
      <w:r w:rsidRPr="00BF328D">
        <w:rPr>
          <w:rFonts w:ascii="Times New Roman" w:hAnsi="Times New Roman" w:cs="Times New Roman"/>
          <w:bCs/>
          <w:i/>
          <w:sz w:val="24"/>
          <w:szCs w:val="24"/>
        </w:rPr>
        <w:t xml:space="preserve"> Econometric/Empirical Model</w:t>
      </w:r>
    </w:p>
    <w:p w:rsidR="001A6BF1" w:rsidRPr="00BF328D" w:rsidRDefault="001A6BF1">
      <w:pPr>
        <w:spacing w:after="0" w:line="480" w:lineRule="auto"/>
        <w:ind w:firstLine="720"/>
        <w:rPr>
          <w:ins w:id="266" w:author="Mishra, Bijesh" w:date="2018-07-11T12:30:00Z"/>
          <w:rFonts w:ascii="Times New Roman" w:hAnsi="Times New Roman" w:cs="Times New Roman"/>
          <w:bCs/>
          <w:sz w:val="24"/>
          <w:szCs w:val="24"/>
        </w:rPr>
        <w:pPrChange w:id="267" w:author="Mishra, Bijesh" w:date="2018-07-11T12:30:00Z">
          <w:pPr>
            <w:spacing w:after="0" w:line="480" w:lineRule="auto"/>
          </w:pPr>
        </w:pPrChange>
      </w:pPr>
      <w:ins w:id="268" w:author="Mishra, Bijesh" w:date="2018-07-11T12:30:00Z">
        <w:r w:rsidRPr="00BF328D">
          <w:rPr>
            <w:rFonts w:ascii="Times New Roman" w:hAnsi="Times New Roman" w:cs="Times New Roman"/>
            <w:bCs/>
            <w:sz w:val="24"/>
            <w:szCs w:val="24"/>
          </w:rPr>
          <w:t xml:space="preserve">Farmers adopt SAPs for various reasons.  Some farmers </w:t>
        </w:r>
        <w:r w:rsidRPr="00BF328D">
          <w:rPr>
            <w:rFonts w:ascii="Times New Roman" w:hAnsi="Times New Roman" w:cs="Times New Roman"/>
            <w:bCs/>
            <w:noProof/>
            <w:sz w:val="24"/>
            <w:szCs w:val="24"/>
          </w:rPr>
          <w:t>adopt</w:t>
        </w:r>
        <w:r w:rsidRPr="00BF328D">
          <w:rPr>
            <w:rFonts w:ascii="Times New Roman" w:hAnsi="Times New Roman" w:cs="Times New Roman"/>
            <w:bCs/>
            <w:sz w:val="24"/>
            <w:szCs w:val="24"/>
          </w:rPr>
          <w:t xml:space="preserve"> SAPs because they believe these practices increase yield (and consequently net returns) associated with farming whereas others </w:t>
        </w:r>
        <w:r w:rsidRPr="00BF328D">
          <w:rPr>
            <w:rFonts w:ascii="Times New Roman" w:hAnsi="Times New Roman" w:cs="Times New Roman"/>
            <w:bCs/>
            <w:noProof/>
            <w:sz w:val="24"/>
            <w:szCs w:val="24"/>
          </w:rPr>
          <w:t>believe</w:t>
        </w:r>
        <w:r w:rsidRPr="00BF328D">
          <w:rPr>
            <w:rFonts w:ascii="Times New Roman" w:hAnsi="Times New Roman" w:cs="Times New Roman"/>
            <w:bCs/>
            <w:sz w:val="24"/>
            <w:szCs w:val="24"/>
          </w:rPr>
          <w:t xml:space="preserve"> that SAPs are good for the environment. Also there are farmers who adopt SAPs considering economic and environmental benefits. Whether farmers </w:t>
        </w:r>
        <w:r w:rsidRPr="00BF328D">
          <w:rPr>
            <w:rFonts w:ascii="Times New Roman" w:hAnsi="Times New Roman" w:cs="Times New Roman"/>
            <w:bCs/>
            <w:noProof/>
            <w:sz w:val="24"/>
            <w:szCs w:val="24"/>
          </w:rPr>
          <w:t>adopt</w:t>
        </w:r>
        <w:r w:rsidRPr="00BF328D">
          <w:rPr>
            <w:rFonts w:ascii="Times New Roman" w:hAnsi="Times New Roman" w:cs="Times New Roman"/>
            <w:bCs/>
            <w:sz w:val="24"/>
            <w:szCs w:val="24"/>
          </w:rPr>
          <w:t xml:space="preserve"> the technology for a yield/profit reason or </w:t>
        </w:r>
        <w:r w:rsidRPr="00BF328D">
          <w:rPr>
            <w:rFonts w:ascii="Times New Roman" w:hAnsi="Times New Roman" w:cs="Times New Roman"/>
            <w:bCs/>
            <w:noProof/>
            <w:sz w:val="24"/>
            <w:szCs w:val="24"/>
          </w:rPr>
          <w:t>for</w:t>
        </w:r>
        <w:r w:rsidRPr="00BF328D">
          <w:rPr>
            <w:rFonts w:ascii="Times New Roman" w:hAnsi="Times New Roman" w:cs="Times New Roman"/>
            <w:bCs/>
            <w:sz w:val="24"/>
            <w:szCs w:val="24"/>
          </w:rPr>
          <w:t xml:space="preserve"> an environmental quality reason, they </w:t>
        </w:r>
        <w:r w:rsidRPr="00BF328D">
          <w:rPr>
            <w:rFonts w:ascii="Times New Roman" w:hAnsi="Times New Roman" w:cs="Times New Roman"/>
            <w:bCs/>
            <w:noProof/>
            <w:sz w:val="24"/>
            <w:szCs w:val="24"/>
          </w:rPr>
          <w:t>believe</w:t>
        </w:r>
        <w:r w:rsidRPr="00BF328D">
          <w:rPr>
            <w:rFonts w:ascii="Times New Roman" w:hAnsi="Times New Roman" w:cs="Times New Roman"/>
            <w:bCs/>
            <w:sz w:val="24"/>
            <w:szCs w:val="24"/>
          </w:rPr>
          <w:t xml:space="preserve"> that adopting SAPs give them higher utility than not </w:t>
        </w:r>
        <w:r w:rsidRPr="00BF328D">
          <w:rPr>
            <w:rFonts w:ascii="Times New Roman" w:hAnsi="Times New Roman" w:cs="Times New Roman"/>
            <w:bCs/>
            <w:noProof/>
            <w:sz w:val="24"/>
            <w:szCs w:val="24"/>
          </w:rPr>
          <w:t>adopting</w:t>
        </w:r>
        <w:r w:rsidRPr="00BF328D">
          <w:rPr>
            <w:rFonts w:ascii="Times New Roman" w:hAnsi="Times New Roman" w:cs="Times New Roman"/>
            <w:bCs/>
            <w:sz w:val="24"/>
            <w:szCs w:val="24"/>
          </w:rPr>
          <w:t xml:space="preserve"> the technology.  We </w:t>
        </w:r>
        <w:r w:rsidRPr="00BF328D">
          <w:rPr>
            <w:rFonts w:ascii="Times New Roman" w:hAnsi="Times New Roman" w:cs="Times New Roman"/>
            <w:bCs/>
            <w:noProof/>
            <w:sz w:val="24"/>
            <w:szCs w:val="24"/>
          </w:rPr>
          <w:t>believe</w:t>
        </w:r>
        <w:r w:rsidRPr="00BF328D">
          <w:rPr>
            <w:rFonts w:ascii="Times New Roman" w:hAnsi="Times New Roman" w:cs="Times New Roman"/>
            <w:bCs/>
            <w:sz w:val="24"/>
            <w:szCs w:val="24"/>
          </w:rPr>
          <w:t xml:space="preserve"> that farmers </w:t>
        </w:r>
        <w:r w:rsidRPr="00BF328D">
          <w:rPr>
            <w:rFonts w:ascii="Times New Roman" w:hAnsi="Times New Roman" w:cs="Times New Roman"/>
            <w:bCs/>
            <w:noProof/>
            <w:sz w:val="24"/>
            <w:szCs w:val="24"/>
          </w:rPr>
          <w:t>adopt a</w:t>
        </w:r>
        <w:r w:rsidRPr="00BF328D">
          <w:rPr>
            <w:rFonts w:ascii="Times New Roman" w:hAnsi="Times New Roman" w:cs="Times New Roman"/>
            <w:bCs/>
            <w:sz w:val="24"/>
            <w:szCs w:val="24"/>
          </w:rPr>
          <w:t xml:space="preserve"> </w:t>
        </w:r>
        <w:r w:rsidRPr="00BF328D">
          <w:rPr>
            <w:rFonts w:ascii="Times New Roman" w:hAnsi="Times New Roman" w:cs="Times New Roman"/>
            <w:bCs/>
            <w:noProof/>
            <w:sz w:val="24"/>
            <w:szCs w:val="24"/>
          </w:rPr>
          <w:t>higher</w:t>
        </w:r>
        <w:r w:rsidRPr="00BF328D">
          <w:rPr>
            <w:rFonts w:ascii="Times New Roman" w:hAnsi="Times New Roman" w:cs="Times New Roman"/>
            <w:bCs/>
            <w:sz w:val="24"/>
            <w:szCs w:val="24"/>
          </w:rPr>
          <w:t xml:space="preserve"> number of SAPs because they perceive </w:t>
        </w:r>
        <w:r w:rsidRPr="00BF328D">
          <w:rPr>
            <w:rFonts w:ascii="Times New Roman" w:hAnsi="Times New Roman" w:cs="Times New Roman"/>
            <w:bCs/>
            <w:noProof/>
            <w:sz w:val="24"/>
            <w:szCs w:val="24"/>
          </w:rPr>
          <w:t>more</w:t>
        </w:r>
        <w:r w:rsidRPr="00BF328D">
          <w:rPr>
            <w:rFonts w:ascii="Times New Roman" w:hAnsi="Times New Roman" w:cs="Times New Roman"/>
            <w:bCs/>
            <w:sz w:val="24"/>
            <w:szCs w:val="24"/>
          </w:rPr>
          <w:t xml:space="preserve"> </w:t>
        </w:r>
        <w:r w:rsidRPr="00BF328D">
          <w:rPr>
            <w:rFonts w:ascii="Times New Roman" w:hAnsi="Times New Roman" w:cs="Times New Roman"/>
            <w:bCs/>
            <w:noProof/>
            <w:sz w:val="24"/>
            <w:szCs w:val="24"/>
          </w:rPr>
          <w:t>number</w:t>
        </w:r>
        <w:r w:rsidRPr="00BF328D">
          <w:rPr>
            <w:rFonts w:ascii="Times New Roman" w:hAnsi="Times New Roman" w:cs="Times New Roman"/>
            <w:bCs/>
            <w:sz w:val="24"/>
            <w:szCs w:val="24"/>
          </w:rPr>
          <w:t xml:space="preserve"> of SAPs adoption or more SAPs applied in more acres of land give them higher utility than otherwise.  We can write this </w:t>
        </w:r>
        <w:r w:rsidRPr="00BF328D">
          <w:rPr>
            <w:rFonts w:ascii="Times New Roman" w:hAnsi="Times New Roman" w:cs="Times New Roman"/>
            <w:bCs/>
            <w:noProof/>
            <w:sz w:val="24"/>
            <w:szCs w:val="24"/>
          </w:rPr>
          <w:t>as</w:t>
        </w:r>
        <w:proofErr w:type="gramStart"/>
        <w:r w:rsidRPr="00BF328D">
          <w:rPr>
            <w:rFonts w:ascii="Times New Roman" w:hAnsi="Times New Roman" w:cs="Times New Roman"/>
            <w:bCs/>
            <w:noProof/>
            <w:sz w:val="24"/>
            <w:szCs w:val="24"/>
          </w:rPr>
          <w:t>:</w:t>
        </w:r>
        <w:r w:rsidRPr="00BF328D">
          <w:rPr>
            <w:rFonts w:ascii="Times New Roman" w:hAnsi="Times New Roman" w:cs="Times New Roman"/>
            <w:bCs/>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SAPs adoption=yes</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SAPs adoption=no</m:t>
              </m:r>
            </m:sub>
          </m:sSub>
        </m:oMath>
        <w:r w:rsidRPr="00BF328D">
          <w:rPr>
            <w:rFonts w:ascii="Times New Roman" w:hAnsi="Times New Roman" w:cs="Times New Roman"/>
            <w:sz w:val="24"/>
            <w:szCs w:val="24"/>
            <w:vertAlign w:val="subscript"/>
          </w:rPr>
          <w:t xml:space="preserve">. </w:t>
        </w:r>
        <w:r w:rsidRPr="00BF328D">
          <w:rPr>
            <w:rFonts w:ascii="Times New Roman" w:hAnsi="Times New Roman" w:cs="Times New Roman"/>
            <w:bCs/>
            <w:sz w:val="24"/>
            <w:szCs w:val="24"/>
          </w:rPr>
          <w:t xml:space="preserve">The probability of adopting SAPs can be shown as: </w:t>
        </w:r>
      </w:ins>
    </w:p>
    <w:p w:rsidR="001A6BF1" w:rsidRPr="00BF328D" w:rsidRDefault="001A6BF1" w:rsidP="001A6BF1">
      <w:pPr>
        <w:spacing w:after="0" w:line="480" w:lineRule="auto"/>
        <w:rPr>
          <w:ins w:id="269" w:author="Mishra, Bijesh" w:date="2018-07-11T12:30:00Z"/>
          <w:rFonts w:ascii="Times New Roman" w:hAnsi="Times New Roman" w:cs="Times New Roman"/>
          <w:b/>
          <w:bCs/>
          <w:sz w:val="24"/>
          <w:szCs w:val="24"/>
        </w:rPr>
      </w:pPr>
    </w:p>
    <w:p w:rsidR="001A6BF1" w:rsidRPr="00BF328D" w:rsidRDefault="004A06BC" w:rsidP="001A6BF1">
      <w:pPr>
        <w:spacing w:after="0" w:line="480" w:lineRule="auto"/>
        <w:rPr>
          <w:ins w:id="270" w:author="Mishra, Bijesh" w:date="2018-07-11T12:30:00Z"/>
          <w:rFonts w:ascii="Times New Roman" w:hAnsi="Times New Roman" w:cs="Times New Roman"/>
          <w:b/>
          <w:bCs/>
          <w:sz w:val="24"/>
          <w:szCs w:val="24"/>
        </w:rPr>
      </w:pPr>
      <m:oMathPara>
        <m:oMath>
          <m:m>
            <m:mPr>
              <m:mcs>
                <m:mc>
                  <m:mcPr>
                    <m:count m:val="1"/>
                    <m:mcJc m:val="center"/>
                  </m:mcPr>
                </m:mc>
              </m:mcs>
              <m:ctrlPr>
                <w:ins w:id="271" w:author="Mishra, Bijesh" w:date="2018-07-11T12:30:00Z">
                  <w:rPr>
                    <w:rFonts w:ascii="Cambria Math" w:hAnsi="Cambria Math" w:cs="Times New Roman"/>
                    <w:b/>
                    <w:bCs/>
                    <w:i/>
                    <w:sz w:val="24"/>
                    <w:szCs w:val="24"/>
                  </w:rPr>
                </w:ins>
              </m:ctrlPr>
            </m:mPr>
            <m:mr>
              <m:e>
                <m:m>
                  <m:mPr>
                    <m:mcs>
                      <m:mc>
                        <m:mcPr>
                          <m:count m:val="1"/>
                          <m:mcJc m:val="center"/>
                        </m:mcPr>
                      </m:mc>
                    </m:mcs>
                    <m:ctrlPr>
                      <w:ins w:id="272" w:author="Mishra, Bijesh" w:date="2018-07-11T12:30:00Z">
                        <w:rPr>
                          <w:rFonts w:ascii="Cambria Math" w:hAnsi="Cambria Math" w:cs="Times New Roman"/>
                          <w:b/>
                          <w:bCs/>
                          <w:i/>
                          <w:sz w:val="24"/>
                          <w:szCs w:val="24"/>
                        </w:rPr>
                      </w:ins>
                    </m:ctrlPr>
                  </m:mPr>
                  <m:mr>
                    <m:e>
                      <m:func>
                        <m:funcPr>
                          <m:ctrlPr>
                            <w:ins w:id="273" w:author="Mishra, Bijesh" w:date="2018-07-11T12:30:00Z">
                              <w:rPr>
                                <w:rFonts w:ascii="Cambria Math" w:hAnsi="Cambria Math" w:cs="Times New Roman"/>
                                <w:sz w:val="24"/>
                                <w:szCs w:val="24"/>
                              </w:rPr>
                            </w:ins>
                          </m:ctrlPr>
                        </m:funcPr>
                        <m:fName>
                          <m:sSub>
                            <m:sSubPr>
                              <m:ctrlPr>
                                <w:ins w:id="274" w:author="Mishra, Bijesh" w:date="2018-07-11T12:30:00Z">
                                  <w:rPr>
                                    <w:rFonts w:ascii="Cambria Math" w:hAnsi="Cambria Math" w:cs="Times New Roman"/>
                                    <w:sz w:val="24"/>
                                    <w:szCs w:val="24"/>
                                  </w:rPr>
                                </w:ins>
                              </m:ctrlPr>
                            </m:sSubPr>
                            <m:e>
                              <m:r>
                                <w:ins w:id="275" w:author="Mishra, Bijesh" w:date="2018-07-11T12:30:00Z">
                                  <w:rPr>
                                    <w:rFonts w:ascii="Cambria Math" w:hAnsi="Cambria Math" w:cs="Times New Roman"/>
                                    <w:sz w:val="24"/>
                                    <w:szCs w:val="24"/>
                                  </w:rPr>
                                  <m:t>P</m:t>
                                </w:ins>
                              </m:r>
                            </m:e>
                            <m:sub>
                              <m:r>
                                <w:ins w:id="276" w:author="Mishra, Bijesh" w:date="2018-07-11T12:30:00Z">
                                  <w:rPr>
                                    <w:rFonts w:ascii="Cambria Math" w:hAnsi="Cambria Math" w:cs="Times New Roman"/>
                                    <w:sz w:val="24"/>
                                    <w:szCs w:val="24"/>
                                  </w:rPr>
                                  <m:t>i</m:t>
                                </w:ins>
                              </m:r>
                            </m:sub>
                          </m:sSub>
                          <m:r>
                            <w:ins w:id="277" w:author="Mishra, Bijesh" w:date="2018-07-11T12:30:00Z">
                              <m:rPr>
                                <m:sty m:val="p"/>
                              </m:rPr>
                              <w:rPr>
                                <w:rFonts w:ascii="Cambria Math" w:hAnsi="Cambria Math" w:cs="Times New Roman"/>
                                <w:sz w:val="24"/>
                                <w:szCs w:val="24"/>
                              </w:rPr>
                              <m:t>=Prob</m:t>
                            </w:ins>
                          </m:r>
                        </m:fName>
                        <m:e>
                          <m:d>
                            <m:dPr>
                              <m:begChr m:val="["/>
                              <m:endChr m:val="]"/>
                              <m:ctrlPr>
                                <w:ins w:id="278" w:author="Mishra, Bijesh" w:date="2018-07-11T12:30:00Z">
                                  <w:rPr>
                                    <w:rFonts w:ascii="Cambria Math" w:hAnsi="Cambria Math" w:cs="Times New Roman"/>
                                    <w:i/>
                                    <w:sz w:val="24"/>
                                    <w:szCs w:val="24"/>
                                  </w:rPr>
                                </w:ins>
                              </m:ctrlPr>
                            </m:dPr>
                            <m:e>
                              <m:sSub>
                                <m:sSubPr>
                                  <m:ctrlPr>
                                    <w:ins w:id="279" w:author="Mishra, Bijesh" w:date="2018-07-11T12:30:00Z">
                                      <w:rPr>
                                        <w:rFonts w:ascii="Cambria Math" w:hAnsi="Cambria Math" w:cs="Times New Roman"/>
                                        <w:i/>
                                        <w:sz w:val="24"/>
                                        <w:szCs w:val="24"/>
                                      </w:rPr>
                                    </w:ins>
                                  </m:ctrlPr>
                                </m:sSubPr>
                                <m:e>
                                  <m:r>
                                    <w:ins w:id="280" w:author="Mishra, Bijesh" w:date="2018-07-11T12:30:00Z">
                                      <w:rPr>
                                        <w:rFonts w:ascii="Cambria Math" w:hAnsi="Cambria Math" w:cs="Times New Roman"/>
                                        <w:sz w:val="24"/>
                                        <w:szCs w:val="24"/>
                                      </w:rPr>
                                      <m:t>U</m:t>
                                    </w:ins>
                                  </m:r>
                                </m:e>
                                <m:sub>
                                  <m:r>
                                    <w:ins w:id="281" w:author="Mishra, Bijesh" w:date="2018-07-11T12:30:00Z">
                                      <w:rPr>
                                        <w:rFonts w:ascii="Cambria Math" w:hAnsi="Cambria Math" w:cs="Times New Roman"/>
                                        <w:sz w:val="24"/>
                                        <w:szCs w:val="24"/>
                                      </w:rPr>
                                      <m:t>adopt</m:t>
                                    </w:ins>
                                  </m:r>
                                </m:sub>
                              </m:sSub>
                              <m:r>
                                <w:ins w:id="282" w:author="Mishra, Bijesh" w:date="2018-07-11T12:30:00Z">
                                  <w:rPr>
                                    <w:rFonts w:ascii="Cambria Math" w:hAnsi="Cambria Math" w:cs="Times New Roman"/>
                                    <w:sz w:val="24"/>
                                    <w:szCs w:val="24"/>
                                  </w:rPr>
                                  <m:t>&gt;</m:t>
                                </w:ins>
                              </m:r>
                              <m:sSub>
                                <m:sSubPr>
                                  <m:ctrlPr>
                                    <w:ins w:id="283" w:author="Mishra, Bijesh" w:date="2018-07-11T12:30:00Z">
                                      <w:rPr>
                                        <w:rFonts w:ascii="Cambria Math" w:hAnsi="Cambria Math" w:cs="Times New Roman"/>
                                        <w:i/>
                                        <w:sz w:val="24"/>
                                        <w:szCs w:val="24"/>
                                      </w:rPr>
                                    </w:ins>
                                  </m:ctrlPr>
                                </m:sSubPr>
                                <m:e>
                                  <m:r>
                                    <w:ins w:id="284" w:author="Mishra, Bijesh" w:date="2018-07-11T12:30:00Z">
                                      <w:rPr>
                                        <w:rFonts w:ascii="Cambria Math" w:hAnsi="Cambria Math" w:cs="Times New Roman"/>
                                        <w:sz w:val="24"/>
                                        <w:szCs w:val="24"/>
                                      </w:rPr>
                                      <m:t>U</m:t>
                                    </w:ins>
                                  </m:r>
                                </m:e>
                                <m:sub>
                                  <m:r>
                                    <w:ins w:id="285" w:author="Mishra, Bijesh" w:date="2018-07-11T12:30:00Z">
                                      <w:rPr>
                                        <w:rFonts w:ascii="Cambria Math" w:hAnsi="Cambria Math" w:cs="Times New Roman"/>
                                        <w:sz w:val="24"/>
                                        <w:szCs w:val="24"/>
                                      </w:rPr>
                                      <m:t>not adopt</m:t>
                                    </w:ins>
                                  </m:r>
                                </m:sub>
                              </m:sSub>
                            </m:e>
                          </m:d>
                        </m:e>
                      </m:func>
                    </m:e>
                  </m:mr>
                  <m:mr>
                    <m:e>
                      <m:func>
                        <m:funcPr>
                          <m:ctrlPr>
                            <w:ins w:id="286" w:author="Mishra, Bijesh" w:date="2018-07-11T12:30:00Z">
                              <w:rPr>
                                <w:rFonts w:ascii="Cambria Math" w:hAnsi="Cambria Math" w:cs="Times New Roman"/>
                                <w:sz w:val="24"/>
                                <w:szCs w:val="24"/>
                              </w:rPr>
                            </w:ins>
                          </m:ctrlPr>
                        </m:funcPr>
                        <m:fName>
                          <m:r>
                            <w:ins w:id="287" w:author="Mishra, Bijesh" w:date="2018-07-11T12:30:00Z">
                              <m:rPr>
                                <m:sty m:val="p"/>
                              </m:rPr>
                              <w:rPr>
                                <w:rFonts w:ascii="Cambria Math" w:hAnsi="Cambria Math" w:cs="Times New Roman"/>
                                <w:sz w:val="24"/>
                                <w:szCs w:val="24"/>
                              </w:rPr>
                              <m:t>=Prob</m:t>
                            </w:ins>
                          </m:r>
                        </m:fName>
                        <m:e>
                          <m:d>
                            <m:dPr>
                              <m:begChr m:val="["/>
                              <m:endChr m:val="]"/>
                              <m:ctrlPr>
                                <w:ins w:id="288" w:author="Mishra, Bijesh" w:date="2018-07-11T12:30:00Z">
                                  <w:rPr>
                                    <w:rFonts w:ascii="Cambria Math" w:hAnsi="Cambria Math" w:cs="Times New Roman"/>
                                    <w:i/>
                                    <w:sz w:val="24"/>
                                    <w:szCs w:val="24"/>
                                  </w:rPr>
                                </w:ins>
                              </m:ctrlPr>
                            </m:dPr>
                            <m:e>
                              <m:sSub>
                                <m:sSubPr>
                                  <m:ctrlPr>
                                    <w:ins w:id="289" w:author="Mishra, Bijesh" w:date="2018-07-11T12:30:00Z">
                                      <w:rPr>
                                        <w:rFonts w:ascii="Cambria Math" w:hAnsi="Cambria Math" w:cs="Times New Roman"/>
                                        <w:i/>
                                        <w:sz w:val="24"/>
                                        <w:szCs w:val="24"/>
                                      </w:rPr>
                                    </w:ins>
                                  </m:ctrlPr>
                                </m:sSubPr>
                                <m:e>
                                  <m:sSub>
                                    <m:sSubPr>
                                      <m:ctrlPr>
                                        <w:ins w:id="290" w:author="Mishra, Bijesh" w:date="2018-07-11T12:30:00Z">
                                          <w:rPr>
                                            <w:rFonts w:ascii="Cambria Math" w:hAnsi="Cambria Math" w:cs="Times New Roman"/>
                                            <w:i/>
                                            <w:sz w:val="24"/>
                                            <w:szCs w:val="24"/>
                                          </w:rPr>
                                        </w:ins>
                                      </m:ctrlPr>
                                    </m:sSubPr>
                                    <m:e>
                                      <m:r>
                                        <w:ins w:id="291" w:author="Mishra, Bijesh" w:date="2018-07-11T12:30:00Z">
                                          <w:rPr>
                                            <w:rFonts w:ascii="Cambria Math" w:hAnsi="Cambria Math" w:cs="Times New Roman"/>
                                            <w:sz w:val="24"/>
                                            <w:szCs w:val="24"/>
                                          </w:rPr>
                                          <m:t>X</m:t>
                                        </w:ins>
                                      </m:r>
                                    </m:e>
                                    <m:sub>
                                      <m:r>
                                        <w:ins w:id="292" w:author="Mishra, Bijesh" w:date="2018-07-11T12:30:00Z">
                                          <w:rPr>
                                            <w:rFonts w:ascii="Cambria Math" w:hAnsi="Cambria Math" w:cs="Times New Roman"/>
                                            <w:sz w:val="24"/>
                                            <w:szCs w:val="24"/>
                                          </w:rPr>
                                          <m:t>i</m:t>
                                        </w:ins>
                                      </m:r>
                                    </m:sub>
                                  </m:sSub>
                                  <m:sSub>
                                    <m:sSubPr>
                                      <m:ctrlPr>
                                        <w:ins w:id="293" w:author="Mishra, Bijesh" w:date="2018-07-11T12:30:00Z">
                                          <w:rPr>
                                            <w:rFonts w:ascii="Cambria Math" w:hAnsi="Cambria Math" w:cs="Times New Roman"/>
                                            <w:i/>
                                            <w:sz w:val="24"/>
                                            <w:szCs w:val="24"/>
                                          </w:rPr>
                                        </w:ins>
                                      </m:ctrlPr>
                                    </m:sSubPr>
                                    <m:e>
                                      <m:r>
                                        <w:ins w:id="294" w:author="Mishra, Bijesh" w:date="2018-07-11T12:30:00Z">
                                          <w:rPr>
                                            <w:rFonts w:ascii="Cambria Math" w:hAnsi="Cambria Math" w:cs="Times New Roman"/>
                                            <w:sz w:val="24"/>
                                            <w:szCs w:val="24"/>
                                          </w:rPr>
                                          <m:t>α</m:t>
                                        </w:ins>
                                      </m:r>
                                    </m:e>
                                    <m:sub>
                                      <m:r>
                                        <w:ins w:id="295" w:author="Mishra, Bijesh" w:date="2018-07-11T12:30:00Z">
                                          <w:rPr>
                                            <w:rFonts w:ascii="Cambria Math" w:hAnsi="Cambria Math" w:cs="Times New Roman"/>
                                            <w:sz w:val="24"/>
                                            <w:szCs w:val="24"/>
                                          </w:rPr>
                                          <m:t>1</m:t>
                                        </w:ins>
                                      </m:r>
                                    </m:sub>
                                  </m:sSub>
                                  <m:r>
                                    <w:ins w:id="296" w:author="Mishra, Bijesh" w:date="2018-07-11T12:30:00Z">
                                      <w:rPr>
                                        <w:rFonts w:ascii="Cambria Math" w:hAnsi="Cambria Math" w:cs="Times New Roman"/>
                                        <w:sz w:val="24"/>
                                        <w:szCs w:val="24"/>
                                      </w:rPr>
                                      <m:t>+e</m:t>
                                    </w:ins>
                                  </m:r>
                                </m:e>
                                <m:sub>
                                  <m:r>
                                    <w:ins w:id="297" w:author="Mishra, Bijesh" w:date="2018-07-11T12:30:00Z">
                                      <w:rPr>
                                        <w:rFonts w:ascii="Cambria Math" w:hAnsi="Cambria Math" w:cs="Times New Roman"/>
                                        <w:sz w:val="24"/>
                                        <w:szCs w:val="24"/>
                                      </w:rPr>
                                      <m:t>1i</m:t>
                                    </w:ins>
                                  </m:r>
                                </m:sub>
                              </m:sSub>
                              <m:r>
                                <w:ins w:id="298" w:author="Mishra, Bijesh" w:date="2018-07-11T12:30:00Z">
                                  <w:rPr>
                                    <w:rFonts w:ascii="Cambria Math" w:hAnsi="Cambria Math" w:cs="Times New Roman"/>
                                    <w:sz w:val="24"/>
                                    <w:szCs w:val="24"/>
                                  </w:rPr>
                                  <m:t>&gt;</m:t>
                                </w:ins>
                              </m:r>
                              <m:sSub>
                                <m:sSubPr>
                                  <m:ctrlPr>
                                    <w:ins w:id="299" w:author="Mishra, Bijesh" w:date="2018-07-11T12:30:00Z">
                                      <w:rPr>
                                        <w:rFonts w:ascii="Cambria Math" w:hAnsi="Cambria Math" w:cs="Times New Roman"/>
                                        <w:i/>
                                        <w:sz w:val="24"/>
                                        <w:szCs w:val="24"/>
                                      </w:rPr>
                                    </w:ins>
                                  </m:ctrlPr>
                                </m:sSubPr>
                                <m:e>
                                  <m:r>
                                    <w:ins w:id="300" w:author="Mishra, Bijesh" w:date="2018-07-11T12:30:00Z">
                                      <w:rPr>
                                        <w:rFonts w:ascii="Cambria Math" w:hAnsi="Cambria Math" w:cs="Times New Roman"/>
                                        <w:sz w:val="24"/>
                                        <w:szCs w:val="24"/>
                                      </w:rPr>
                                      <m:t>X</m:t>
                                    </w:ins>
                                  </m:r>
                                </m:e>
                                <m:sub>
                                  <m:r>
                                    <w:ins w:id="301" w:author="Mishra, Bijesh" w:date="2018-07-11T12:30:00Z">
                                      <w:rPr>
                                        <w:rFonts w:ascii="Cambria Math" w:hAnsi="Cambria Math" w:cs="Times New Roman"/>
                                        <w:sz w:val="24"/>
                                        <w:szCs w:val="24"/>
                                      </w:rPr>
                                      <m:t>i</m:t>
                                    </w:ins>
                                  </m:r>
                                </m:sub>
                              </m:sSub>
                              <m:sSub>
                                <m:sSubPr>
                                  <m:ctrlPr>
                                    <w:ins w:id="302" w:author="Mishra, Bijesh" w:date="2018-07-11T12:30:00Z">
                                      <w:rPr>
                                        <w:rFonts w:ascii="Cambria Math" w:hAnsi="Cambria Math" w:cs="Times New Roman"/>
                                        <w:i/>
                                        <w:sz w:val="24"/>
                                        <w:szCs w:val="24"/>
                                      </w:rPr>
                                    </w:ins>
                                  </m:ctrlPr>
                                </m:sSubPr>
                                <m:e>
                                  <m:r>
                                    <w:ins w:id="303" w:author="Mishra, Bijesh" w:date="2018-07-11T12:30:00Z">
                                      <w:rPr>
                                        <w:rFonts w:ascii="Cambria Math" w:hAnsi="Cambria Math" w:cs="Times New Roman"/>
                                        <w:sz w:val="24"/>
                                        <w:szCs w:val="24"/>
                                      </w:rPr>
                                      <m:t>α</m:t>
                                    </w:ins>
                                  </m:r>
                                </m:e>
                                <m:sub>
                                  <m:r>
                                    <w:ins w:id="304" w:author="Mishra, Bijesh" w:date="2018-07-11T12:30:00Z">
                                      <w:rPr>
                                        <w:rFonts w:ascii="Cambria Math" w:hAnsi="Cambria Math" w:cs="Times New Roman"/>
                                        <w:sz w:val="24"/>
                                        <w:szCs w:val="24"/>
                                      </w:rPr>
                                      <m:t>0</m:t>
                                    </w:ins>
                                  </m:r>
                                </m:sub>
                              </m:sSub>
                              <m:r>
                                <w:ins w:id="305" w:author="Mishra, Bijesh" w:date="2018-07-11T12:30:00Z">
                                  <w:rPr>
                                    <w:rFonts w:ascii="Cambria Math" w:hAnsi="Cambria Math" w:cs="Times New Roman"/>
                                    <w:sz w:val="24"/>
                                    <w:szCs w:val="24"/>
                                  </w:rPr>
                                  <m:t>+</m:t>
                                </w:ins>
                              </m:r>
                              <m:sSub>
                                <m:sSubPr>
                                  <m:ctrlPr>
                                    <w:ins w:id="306" w:author="Mishra, Bijesh" w:date="2018-07-11T12:30:00Z">
                                      <w:rPr>
                                        <w:rFonts w:ascii="Cambria Math" w:hAnsi="Cambria Math" w:cs="Times New Roman"/>
                                        <w:i/>
                                        <w:sz w:val="24"/>
                                        <w:szCs w:val="24"/>
                                      </w:rPr>
                                    </w:ins>
                                  </m:ctrlPr>
                                </m:sSubPr>
                                <m:e>
                                  <m:r>
                                    <w:ins w:id="307" w:author="Mishra, Bijesh" w:date="2018-07-11T12:30:00Z">
                                      <w:rPr>
                                        <w:rFonts w:ascii="Cambria Math" w:hAnsi="Cambria Math" w:cs="Times New Roman"/>
                                        <w:sz w:val="24"/>
                                        <w:szCs w:val="24"/>
                                      </w:rPr>
                                      <m:t>e</m:t>
                                    </w:ins>
                                  </m:r>
                                </m:e>
                                <m:sub>
                                  <m:r>
                                    <w:ins w:id="308" w:author="Mishra, Bijesh" w:date="2018-07-11T12:30:00Z">
                                      <w:rPr>
                                        <w:rFonts w:ascii="Cambria Math" w:hAnsi="Cambria Math" w:cs="Times New Roman"/>
                                        <w:sz w:val="24"/>
                                        <w:szCs w:val="24"/>
                                      </w:rPr>
                                      <m:t>0i</m:t>
                                    </w:ins>
                                  </m:r>
                                </m:sub>
                              </m:sSub>
                            </m:e>
                          </m:d>
                        </m:e>
                      </m:func>
                    </m:e>
                  </m:mr>
                  <m:mr>
                    <m:e>
                      <m:func>
                        <m:funcPr>
                          <m:ctrlPr>
                            <w:ins w:id="309" w:author="Mishra, Bijesh" w:date="2018-07-11T12:30:00Z">
                              <w:rPr>
                                <w:rFonts w:ascii="Cambria Math" w:hAnsi="Cambria Math" w:cs="Times New Roman"/>
                                <w:sz w:val="24"/>
                                <w:szCs w:val="24"/>
                              </w:rPr>
                            </w:ins>
                          </m:ctrlPr>
                        </m:funcPr>
                        <m:fName>
                          <m:r>
                            <w:ins w:id="310" w:author="Mishra, Bijesh" w:date="2018-07-11T12:30:00Z">
                              <m:rPr>
                                <m:sty m:val="p"/>
                              </m:rPr>
                              <w:rPr>
                                <w:rFonts w:ascii="Cambria Math" w:hAnsi="Cambria Math" w:cs="Times New Roman"/>
                                <w:sz w:val="24"/>
                                <w:szCs w:val="24"/>
                              </w:rPr>
                              <m:t>=Prob</m:t>
                            </w:ins>
                          </m:r>
                        </m:fName>
                        <m:e>
                          <m:d>
                            <m:dPr>
                              <m:begChr m:val="["/>
                              <m:endChr m:val="]"/>
                              <m:ctrlPr>
                                <w:ins w:id="311" w:author="Mishra, Bijesh" w:date="2018-07-11T12:30:00Z">
                                  <w:rPr>
                                    <w:rFonts w:ascii="Cambria Math" w:hAnsi="Cambria Math" w:cs="Times New Roman"/>
                                    <w:i/>
                                    <w:sz w:val="24"/>
                                    <w:szCs w:val="24"/>
                                  </w:rPr>
                                </w:ins>
                              </m:ctrlPr>
                            </m:dPr>
                            <m:e>
                              <m:sSub>
                                <m:sSubPr>
                                  <m:ctrlPr>
                                    <w:ins w:id="312" w:author="Mishra, Bijesh" w:date="2018-07-11T12:30:00Z">
                                      <w:rPr>
                                        <w:rFonts w:ascii="Cambria Math" w:hAnsi="Cambria Math" w:cs="Times New Roman"/>
                                        <w:i/>
                                        <w:sz w:val="24"/>
                                        <w:szCs w:val="24"/>
                                      </w:rPr>
                                    </w:ins>
                                  </m:ctrlPr>
                                </m:sSubPr>
                                <m:e>
                                  <m:r>
                                    <w:ins w:id="313" w:author="Mishra, Bijesh" w:date="2018-07-11T12:30:00Z">
                                      <w:rPr>
                                        <w:rFonts w:ascii="Cambria Math" w:hAnsi="Cambria Math" w:cs="Times New Roman"/>
                                        <w:sz w:val="24"/>
                                        <w:szCs w:val="24"/>
                                      </w:rPr>
                                      <m:t>X</m:t>
                                    </w:ins>
                                  </m:r>
                                </m:e>
                                <m:sub>
                                  <m:r>
                                    <w:ins w:id="314" w:author="Mishra, Bijesh" w:date="2018-07-11T12:30:00Z">
                                      <w:rPr>
                                        <w:rFonts w:ascii="Cambria Math" w:hAnsi="Cambria Math" w:cs="Times New Roman"/>
                                        <w:sz w:val="24"/>
                                        <w:szCs w:val="24"/>
                                      </w:rPr>
                                      <m:t>i</m:t>
                                    </w:ins>
                                  </m:r>
                                </m:sub>
                              </m:sSub>
                              <m:sSub>
                                <m:sSubPr>
                                  <m:ctrlPr>
                                    <w:ins w:id="315" w:author="Mishra, Bijesh" w:date="2018-07-11T12:30:00Z">
                                      <w:rPr>
                                        <w:rFonts w:ascii="Cambria Math" w:hAnsi="Cambria Math" w:cs="Times New Roman"/>
                                        <w:i/>
                                        <w:sz w:val="24"/>
                                        <w:szCs w:val="24"/>
                                      </w:rPr>
                                    </w:ins>
                                  </m:ctrlPr>
                                </m:sSubPr>
                                <m:e>
                                  <m:r>
                                    <w:ins w:id="316" w:author="Mishra, Bijesh" w:date="2018-07-11T12:30:00Z">
                                      <w:rPr>
                                        <w:rFonts w:ascii="Cambria Math" w:hAnsi="Cambria Math" w:cs="Times New Roman"/>
                                        <w:sz w:val="24"/>
                                        <w:szCs w:val="24"/>
                                      </w:rPr>
                                      <m:t>(α</m:t>
                                    </w:ins>
                                  </m:r>
                                </m:e>
                                <m:sub>
                                  <m:r>
                                    <w:ins w:id="317" w:author="Mishra, Bijesh" w:date="2018-07-11T12:30:00Z">
                                      <w:rPr>
                                        <w:rFonts w:ascii="Cambria Math" w:hAnsi="Cambria Math" w:cs="Times New Roman"/>
                                        <w:sz w:val="24"/>
                                        <w:szCs w:val="24"/>
                                      </w:rPr>
                                      <m:t>1</m:t>
                                    </w:ins>
                                  </m:r>
                                </m:sub>
                              </m:sSub>
                              <m:r>
                                <w:ins w:id="318" w:author="Mishra, Bijesh" w:date="2018-07-11T12:30:00Z">
                                  <w:rPr>
                                    <w:rFonts w:ascii="Cambria Math" w:hAnsi="Cambria Math" w:cs="Times New Roman"/>
                                    <w:sz w:val="24"/>
                                    <w:szCs w:val="24"/>
                                  </w:rPr>
                                  <m:t>-</m:t>
                                </w:ins>
                              </m:r>
                              <m:sSub>
                                <m:sSubPr>
                                  <m:ctrlPr>
                                    <w:ins w:id="319" w:author="Mishra, Bijesh" w:date="2018-07-11T12:30:00Z">
                                      <w:rPr>
                                        <w:rFonts w:ascii="Cambria Math" w:hAnsi="Cambria Math" w:cs="Times New Roman"/>
                                        <w:i/>
                                        <w:sz w:val="24"/>
                                        <w:szCs w:val="24"/>
                                      </w:rPr>
                                    </w:ins>
                                  </m:ctrlPr>
                                </m:sSubPr>
                                <m:e>
                                  <m:r>
                                    <w:ins w:id="320" w:author="Mishra, Bijesh" w:date="2018-07-11T12:30:00Z">
                                      <w:rPr>
                                        <w:rFonts w:ascii="Cambria Math" w:hAnsi="Cambria Math" w:cs="Times New Roman"/>
                                        <w:sz w:val="24"/>
                                        <w:szCs w:val="24"/>
                                      </w:rPr>
                                      <m:t>α</m:t>
                                    </w:ins>
                                  </m:r>
                                </m:e>
                                <m:sub>
                                  <m:r>
                                    <w:ins w:id="321" w:author="Mishra, Bijesh" w:date="2018-07-11T12:30:00Z">
                                      <w:rPr>
                                        <w:rFonts w:ascii="Cambria Math" w:hAnsi="Cambria Math" w:cs="Times New Roman"/>
                                        <w:sz w:val="24"/>
                                        <w:szCs w:val="24"/>
                                      </w:rPr>
                                      <m:t>0</m:t>
                                    </w:ins>
                                  </m:r>
                                </m:sub>
                              </m:sSub>
                              <m:r>
                                <w:ins w:id="322" w:author="Mishra, Bijesh" w:date="2018-07-11T12:30:00Z">
                                  <w:rPr>
                                    <w:rFonts w:ascii="Cambria Math" w:hAnsi="Cambria Math" w:cs="Times New Roman"/>
                                    <w:sz w:val="24"/>
                                    <w:szCs w:val="24"/>
                                  </w:rPr>
                                  <m:t>)&gt;</m:t>
                                </w:ins>
                              </m:r>
                              <m:sSub>
                                <m:sSubPr>
                                  <m:ctrlPr>
                                    <w:ins w:id="323" w:author="Mishra, Bijesh" w:date="2018-07-11T12:30:00Z">
                                      <w:rPr>
                                        <w:rFonts w:ascii="Cambria Math" w:hAnsi="Cambria Math" w:cs="Times New Roman"/>
                                        <w:i/>
                                        <w:sz w:val="24"/>
                                        <w:szCs w:val="24"/>
                                      </w:rPr>
                                    </w:ins>
                                  </m:ctrlPr>
                                </m:sSubPr>
                                <m:e>
                                  <m:r>
                                    <w:ins w:id="324" w:author="Mishra, Bijesh" w:date="2018-07-11T12:30:00Z">
                                      <w:rPr>
                                        <w:rFonts w:ascii="Cambria Math" w:hAnsi="Cambria Math" w:cs="Times New Roman"/>
                                        <w:sz w:val="24"/>
                                        <w:szCs w:val="24"/>
                                      </w:rPr>
                                      <m:t>(e</m:t>
                                    </w:ins>
                                  </m:r>
                                </m:e>
                                <m:sub>
                                  <m:r>
                                    <w:ins w:id="325" w:author="Mishra, Bijesh" w:date="2018-07-11T12:30:00Z">
                                      <w:rPr>
                                        <w:rFonts w:ascii="Cambria Math" w:hAnsi="Cambria Math" w:cs="Times New Roman"/>
                                        <w:sz w:val="24"/>
                                        <w:szCs w:val="24"/>
                                      </w:rPr>
                                      <m:t>0i</m:t>
                                    </w:ins>
                                  </m:r>
                                </m:sub>
                              </m:sSub>
                              <m:r>
                                <w:ins w:id="326" w:author="Mishra, Bijesh" w:date="2018-07-11T12:30:00Z">
                                  <w:rPr>
                                    <w:rFonts w:ascii="Cambria Math" w:hAnsi="Cambria Math" w:cs="Times New Roman"/>
                                    <w:sz w:val="24"/>
                                    <w:szCs w:val="24"/>
                                  </w:rPr>
                                  <m:t>-</m:t>
                                </w:ins>
                              </m:r>
                              <m:sSub>
                                <m:sSubPr>
                                  <m:ctrlPr>
                                    <w:ins w:id="327" w:author="Mishra, Bijesh" w:date="2018-07-11T12:30:00Z">
                                      <w:rPr>
                                        <w:rFonts w:ascii="Cambria Math" w:hAnsi="Cambria Math" w:cs="Times New Roman"/>
                                        <w:i/>
                                        <w:sz w:val="24"/>
                                        <w:szCs w:val="24"/>
                                      </w:rPr>
                                    </w:ins>
                                  </m:ctrlPr>
                                </m:sSubPr>
                                <m:e>
                                  <m:r>
                                    <w:ins w:id="328" w:author="Mishra, Bijesh" w:date="2018-07-11T12:30:00Z">
                                      <w:rPr>
                                        <w:rFonts w:ascii="Cambria Math" w:hAnsi="Cambria Math" w:cs="Times New Roman"/>
                                        <w:sz w:val="24"/>
                                        <w:szCs w:val="24"/>
                                      </w:rPr>
                                      <m:t>e</m:t>
                                    </w:ins>
                                  </m:r>
                                </m:e>
                                <m:sub>
                                  <m:r>
                                    <w:ins w:id="329" w:author="Mishra, Bijesh" w:date="2018-07-11T12:30:00Z">
                                      <w:rPr>
                                        <w:rFonts w:ascii="Cambria Math" w:hAnsi="Cambria Math" w:cs="Times New Roman"/>
                                        <w:sz w:val="24"/>
                                        <w:szCs w:val="24"/>
                                      </w:rPr>
                                      <m:t>1i</m:t>
                                    </w:ins>
                                  </m:r>
                                </m:sub>
                              </m:sSub>
                              <m:r>
                                <w:ins w:id="330" w:author="Mishra, Bijesh" w:date="2018-07-11T12:30:00Z">
                                  <w:rPr>
                                    <w:rFonts w:ascii="Cambria Math" w:hAnsi="Cambria Math" w:cs="Times New Roman"/>
                                    <w:sz w:val="24"/>
                                    <w:szCs w:val="24"/>
                                  </w:rPr>
                                  <m:t>)</m:t>
                                </w:ins>
                              </m:r>
                            </m:e>
                          </m:d>
                        </m:e>
                      </m:func>
                    </m:e>
                  </m:mr>
                </m:m>
              </m:e>
            </m:mr>
            <m:mr>
              <m:e>
                <m:func>
                  <m:funcPr>
                    <m:ctrlPr>
                      <w:ins w:id="331" w:author="Mishra, Bijesh" w:date="2018-07-11T12:30:00Z">
                        <w:rPr>
                          <w:rFonts w:ascii="Cambria Math" w:hAnsi="Cambria Math" w:cs="Times New Roman"/>
                          <w:sz w:val="24"/>
                          <w:szCs w:val="24"/>
                        </w:rPr>
                      </w:ins>
                    </m:ctrlPr>
                  </m:funcPr>
                  <m:fName>
                    <m:r>
                      <w:ins w:id="332" w:author="Mishra, Bijesh" w:date="2018-07-11T12:30:00Z">
                        <m:rPr>
                          <m:sty m:val="p"/>
                        </m:rPr>
                        <w:rPr>
                          <w:rFonts w:ascii="Cambria Math" w:hAnsi="Cambria Math" w:cs="Times New Roman"/>
                          <w:sz w:val="24"/>
                          <w:szCs w:val="24"/>
                        </w:rPr>
                        <m:t>=</m:t>
                      </w:ins>
                    </m:r>
                  </m:fName>
                  <m:e>
                    <m:func>
                      <m:funcPr>
                        <m:ctrlPr>
                          <w:ins w:id="333" w:author="Mishra, Bijesh" w:date="2018-07-11T12:30:00Z">
                            <w:rPr>
                              <w:rFonts w:ascii="Cambria Math" w:hAnsi="Cambria Math" w:cs="Times New Roman"/>
                              <w:sz w:val="24"/>
                              <w:szCs w:val="24"/>
                            </w:rPr>
                          </w:ins>
                        </m:ctrlPr>
                      </m:funcPr>
                      <m:fName>
                        <m:r>
                          <w:ins w:id="334" w:author="Mishra, Bijesh" w:date="2018-07-11T12:30:00Z">
                            <m:rPr>
                              <m:sty m:val="p"/>
                            </m:rPr>
                            <w:rPr>
                              <w:rFonts w:ascii="Cambria Math" w:hAnsi="Cambria Math" w:cs="Times New Roman"/>
                              <w:sz w:val="24"/>
                              <w:szCs w:val="24"/>
                            </w:rPr>
                            <m:t>Prob</m:t>
                          </w:ins>
                        </m:r>
                      </m:fName>
                      <m:e>
                        <m:d>
                          <m:dPr>
                            <m:begChr m:val="["/>
                            <m:endChr m:val="]"/>
                            <m:ctrlPr>
                              <w:ins w:id="335" w:author="Mishra, Bijesh" w:date="2018-07-11T12:30:00Z">
                                <w:rPr>
                                  <w:rFonts w:ascii="Cambria Math" w:hAnsi="Cambria Math" w:cs="Times New Roman"/>
                                  <w:i/>
                                  <w:sz w:val="24"/>
                                  <w:szCs w:val="24"/>
                                </w:rPr>
                              </w:ins>
                            </m:ctrlPr>
                          </m:dPr>
                          <m:e>
                            <m:sSub>
                              <m:sSubPr>
                                <m:ctrlPr>
                                  <w:ins w:id="336" w:author="Mishra, Bijesh" w:date="2018-07-11T12:30:00Z">
                                    <w:rPr>
                                      <w:rFonts w:ascii="Cambria Math" w:hAnsi="Cambria Math" w:cs="Times New Roman"/>
                                      <w:i/>
                                      <w:sz w:val="24"/>
                                      <w:szCs w:val="24"/>
                                    </w:rPr>
                                  </w:ins>
                                </m:ctrlPr>
                              </m:sSubPr>
                              <m:e>
                                <m:r>
                                  <w:ins w:id="337" w:author="Mishra, Bijesh" w:date="2018-07-11T12:30:00Z">
                                    <w:rPr>
                                      <w:rFonts w:ascii="Cambria Math" w:hAnsi="Cambria Math" w:cs="Times New Roman"/>
                                      <w:sz w:val="24"/>
                                      <w:szCs w:val="24"/>
                                    </w:rPr>
                                    <m:t>X</m:t>
                                  </w:ins>
                                </m:r>
                              </m:e>
                              <m:sub>
                                <m:r>
                                  <w:ins w:id="338" w:author="Mishra, Bijesh" w:date="2018-07-11T12:30:00Z">
                                    <w:rPr>
                                      <w:rFonts w:ascii="Cambria Math" w:hAnsi="Cambria Math" w:cs="Times New Roman"/>
                                      <w:sz w:val="24"/>
                                      <w:szCs w:val="24"/>
                                    </w:rPr>
                                    <m:t>i</m:t>
                                  </w:ins>
                                </m:r>
                              </m:sub>
                            </m:sSub>
                            <m:r>
                              <w:ins w:id="339" w:author="Mishra, Bijesh" w:date="2018-07-11T12:30:00Z">
                                <w:rPr>
                                  <w:rFonts w:ascii="Cambria Math" w:hAnsi="Cambria Math" w:cs="Times New Roman"/>
                                  <w:sz w:val="24"/>
                                  <w:szCs w:val="24"/>
                                </w:rPr>
                                <m:t>b&gt;</m:t>
                              </w:ins>
                            </m:r>
                            <m:sSub>
                              <m:sSubPr>
                                <m:ctrlPr>
                                  <w:ins w:id="340" w:author="Mishra, Bijesh" w:date="2018-07-11T12:30:00Z">
                                    <w:rPr>
                                      <w:rFonts w:ascii="Cambria Math" w:hAnsi="Cambria Math" w:cs="Times New Roman"/>
                                      <w:i/>
                                      <w:sz w:val="24"/>
                                      <w:szCs w:val="24"/>
                                    </w:rPr>
                                  </w:ins>
                                </m:ctrlPr>
                              </m:sSubPr>
                              <m:e>
                                <m:r>
                                  <w:ins w:id="341" w:author="Mishra, Bijesh" w:date="2018-07-11T12:30:00Z">
                                    <w:rPr>
                                      <w:rFonts w:ascii="Cambria Math" w:hAnsi="Cambria Math" w:cs="Times New Roman"/>
                                      <w:sz w:val="24"/>
                                      <w:szCs w:val="24"/>
                                    </w:rPr>
                                    <m:t>ε</m:t>
                                  </w:ins>
                                </m:r>
                              </m:e>
                              <m:sub>
                                <m:r>
                                  <w:ins w:id="342" w:author="Mishra, Bijesh" w:date="2018-07-11T12:30:00Z">
                                    <w:rPr>
                                      <w:rFonts w:ascii="Cambria Math" w:hAnsi="Cambria Math" w:cs="Times New Roman"/>
                                      <w:sz w:val="24"/>
                                      <w:szCs w:val="24"/>
                                    </w:rPr>
                                    <m:t>i</m:t>
                                  </w:ins>
                                </m:r>
                              </m:sub>
                            </m:sSub>
                          </m:e>
                        </m:d>
                      </m:e>
                    </m:func>
                  </m:e>
                </m:func>
              </m:e>
            </m:mr>
            <m:mr>
              <m:e>
                <m:func>
                  <m:funcPr>
                    <m:ctrlPr>
                      <w:ins w:id="343" w:author="Mishra, Bijesh" w:date="2018-07-11T12:30:00Z">
                        <w:rPr>
                          <w:rFonts w:ascii="Cambria Math" w:hAnsi="Cambria Math" w:cs="Times New Roman"/>
                          <w:sz w:val="24"/>
                          <w:szCs w:val="24"/>
                        </w:rPr>
                      </w:ins>
                    </m:ctrlPr>
                  </m:funcPr>
                  <m:fName>
                    <m:r>
                      <w:ins w:id="344" w:author="Mishra, Bijesh" w:date="2018-07-11T12:30:00Z">
                        <m:rPr>
                          <m:sty m:val="p"/>
                        </m:rPr>
                        <w:rPr>
                          <w:rFonts w:ascii="Cambria Math" w:hAnsi="Cambria Math" w:cs="Times New Roman"/>
                          <w:sz w:val="24"/>
                          <w:szCs w:val="24"/>
                        </w:rPr>
                        <m:t>=F</m:t>
                      </w:ins>
                    </m:r>
                  </m:fName>
                  <m:e>
                    <m:d>
                      <m:dPr>
                        <m:begChr m:val="["/>
                        <m:endChr m:val="]"/>
                        <m:ctrlPr>
                          <w:ins w:id="345" w:author="Mishra, Bijesh" w:date="2018-07-11T12:30:00Z">
                            <w:rPr>
                              <w:rFonts w:ascii="Cambria Math" w:hAnsi="Cambria Math" w:cs="Times New Roman"/>
                              <w:i/>
                              <w:sz w:val="24"/>
                              <w:szCs w:val="24"/>
                            </w:rPr>
                          </w:ins>
                        </m:ctrlPr>
                      </m:dPr>
                      <m:e>
                        <m:sSub>
                          <m:sSubPr>
                            <m:ctrlPr>
                              <w:ins w:id="346" w:author="Mishra, Bijesh" w:date="2018-07-11T12:30:00Z">
                                <w:rPr>
                                  <w:rFonts w:ascii="Cambria Math" w:hAnsi="Cambria Math" w:cs="Times New Roman"/>
                                  <w:i/>
                                  <w:sz w:val="24"/>
                                  <w:szCs w:val="24"/>
                                </w:rPr>
                              </w:ins>
                            </m:ctrlPr>
                          </m:sSubPr>
                          <m:e>
                            <m:r>
                              <w:ins w:id="347" w:author="Mishra, Bijesh" w:date="2018-07-11T12:30:00Z">
                                <w:rPr>
                                  <w:rFonts w:ascii="Cambria Math" w:hAnsi="Cambria Math" w:cs="Times New Roman"/>
                                  <w:sz w:val="24"/>
                                  <w:szCs w:val="24"/>
                                </w:rPr>
                                <m:t>X</m:t>
                              </w:ins>
                            </m:r>
                          </m:e>
                          <m:sub>
                            <m:r>
                              <w:ins w:id="348" w:author="Mishra, Bijesh" w:date="2018-07-11T12:30:00Z">
                                <w:rPr>
                                  <w:rFonts w:ascii="Cambria Math" w:hAnsi="Cambria Math" w:cs="Times New Roman"/>
                                  <w:sz w:val="24"/>
                                  <w:szCs w:val="24"/>
                                </w:rPr>
                                <m:t>i</m:t>
                              </w:ins>
                            </m:r>
                          </m:sub>
                        </m:sSub>
                        <m:r>
                          <w:ins w:id="349" w:author="Mishra, Bijesh" w:date="2018-07-11T12:30:00Z">
                            <w:rPr>
                              <w:rFonts w:ascii="Cambria Math" w:hAnsi="Cambria Math" w:cs="Times New Roman"/>
                              <w:sz w:val="24"/>
                              <w:szCs w:val="24"/>
                            </w:rPr>
                            <m:t>b</m:t>
                          </w:ins>
                        </m:r>
                      </m:e>
                    </m:d>
                  </m:e>
                </m:func>
                <m:r>
                  <w:ins w:id="350" w:author="Mishra, Bijesh" w:date="2018-07-11T12:30:00Z">
                    <w:rPr>
                      <w:rFonts w:ascii="Cambria Math" w:hAnsi="Cambria Math" w:cs="Times New Roman"/>
                      <w:sz w:val="24"/>
                      <w:szCs w:val="24"/>
                    </w:rPr>
                    <m:t>.</m:t>
                  </w:ins>
                </m:r>
              </m:e>
            </m:mr>
          </m:m>
        </m:oMath>
      </m:oMathPara>
    </w:p>
    <w:p w:rsidR="001A6BF1" w:rsidRPr="00BF328D" w:rsidRDefault="001A6BF1" w:rsidP="00B46FF7">
      <w:pPr>
        <w:spacing w:after="0" w:line="480" w:lineRule="auto"/>
        <w:rPr>
          <w:rFonts w:ascii="Times New Roman" w:hAnsi="Times New Roman" w:cs="Times New Roman"/>
          <w:b/>
          <w:bCs/>
          <w:sz w:val="24"/>
          <w:szCs w:val="24"/>
          <w:rPrChange w:id="351" w:author="Mishra, Bijesh" w:date="2018-07-11T12:30:00Z">
            <w:rPr>
              <w:rFonts w:ascii="Times New Roman" w:hAnsi="Times New Roman" w:cs="Times New Roman"/>
              <w:bCs/>
              <w:i/>
              <w:sz w:val="24"/>
              <w:szCs w:val="24"/>
            </w:rPr>
          </w:rPrChange>
        </w:rPr>
      </w:pPr>
      <w:ins w:id="352" w:author="Mishra, Bijesh" w:date="2018-07-11T12:30:00Z">
        <w:r w:rsidRPr="00BF328D">
          <w:rPr>
            <w:rFonts w:ascii="Times New Roman" w:hAnsi="Times New Roman" w:cs="Times New Roman"/>
            <w:bCs/>
            <w:sz w:val="24"/>
            <w:szCs w:val="24"/>
          </w:rPr>
          <w:t>Here,</w:t>
        </w:r>
        <w:r w:rsidRPr="00BF328D">
          <w:rPr>
            <w:rFonts w:ascii="Times New Roman" w:hAnsi="Times New Roman" w:cs="Times New Roman"/>
            <w:b/>
            <w:bCs/>
            <w:sz w:val="24"/>
            <w:szCs w:val="24"/>
          </w:rPr>
          <w:t xml:space="preserve"> </w:t>
        </w:r>
        <m:oMath>
          <m:r>
            <w:rPr>
              <w:rFonts w:ascii="Cambria Math" w:hAnsi="Cambria Math" w:cs="Times New Roman"/>
              <w:sz w:val="24"/>
              <w:szCs w:val="24"/>
            </w:rPr>
            <m:t>X</m:t>
          </m:r>
        </m:oMath>
        <w:r w:rsidRPr="00BF328D">
          <w:rPr>
            <w:rFonts w:ascii="Times New Roman" w:eastAsiaTheme="minorEastAsia" w:hAnsi="Times New Roman" w:cs="Times New Roman"/>
            <w:sz w:val="24"/>
            <w:szCs w:val="24"/>
          </w:rPr>
          <w:t>is a matrix of explanatory variables,</w:t>
        </w:r>
        <m:oMath>
          <m:r>
            <w:rPr>
              <w:rFonts w:ascii="Cambria Math" w:eastAsiaTheme="minorEastAsia" w:hAnsi="Cambria Math" w:cs="Times New Roman"/>
              <w:sz w:val="24"/>
              <w:szCs w:val="24"/>
            </w:rPr>
            <m:t xml:space="preserve"> b (</m:t>
          </m:r>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α)</m:t>
          </m:r>
        </m:oMath>
        <w:r w:rsidRPr="00BF328D">
          <w:rPr>
            <w:rFonts w:ascii="Times New Roman" w:eastAsiaTheme="minorEastAsia" w:hAnsi="Times New Roman" w:cs="Times New Roman"/>
            <w:sz w:val="24"/>
            <w:szCs w:val="24"/>
          </w:rPr>
          <w:t xml:space="preserve"> is the parameter vector,</w:t>
        </w:r>
        <w:r w:rsidRPr="00BF328D">
          <w:rPr>
            <w:rFonts w:ascii="Times New Roman" w:hAnsi="Times New Roman" w:cs="Times New Roman"/>
            <w:b/>
            <w:bCs/>
            <w:sz w:val="24"/>
            <w:szCs w:val="24"/>
          </w:rPr>
          <w:t xml:space="preserve"> </w:t>
        </w:r>
        <m:oMath>
          <m:r>
            <w:rPr>
              <w:rFonts w:ascii="Cambria Math" w:hAnsi="Cambria Math" w:cs="Times New Roman"/>
              <w:sz w:val="24"/>
              <w:szCs w:val="24"/>
            </w:rPr>
            <m:t>ϵ</m:t>
          </m:r>
        </m:oMath>
        <w:r w:rsidRPr="00BF328D">
          <w:rPr>
            <w:rFonts w:ascii="Times New Roman" w:eastAsiaTheme="minorEastAsia" w:hAnsi="Times New Roman" w:cs="Times New Roman"/>
            <w:sz w:val="24"/>
            <w:szCs w:val="24"/>
          </w:rPr>
          <w:t xml:space="preserve"> (</w:t>
        </w:r>
        <w:proofErr w:type="gramStart"/>
        <w:r w:rsidRPr="00BF328D">
          <w:rPr>
            <w:rFonts w:ascii="Times New Roman" w:eastAsiaTheme="minorEastAsia" w:hAnsi="Times New Roman" w:cs="Times New Roman"/>
            <w:sz w:val="24"/>
            <w:szCs w:val="24"/>
          </w:rPr>
          <w:t xml:space="preserve">and </w:t>
        </w:r>
        <w:proofErr w:type="gramEnd"/>
        <m:oMath>
          <m:r>
            <w:rPr>
              <w:rFonts w:ascii="Cambria Math" w:hAnsi="Cambria Math" w:cs="Times New Roman"/>
              <w:sz w:val="24"/>
              <w:szCs w:val="24"/>
            </w:rPr>
            <m:t>e</m:t>
          </m:r>
        </m:oMath>
        <w:r w:rsidRPr="00BF328D">
          <w:rPr>
            <w:rFonts w:ascii="Times New Roman" w:eastAsiaTheme="minorEastAsia" w:hAnsi="Times New Roman" w:cs="Times New Roman"/>
            <w:sz w:val="24"/>
            <w:szCs w:val="24"/>
          </w:rPr>
          <w:t xml:space="preserve">) is error term, F is the cumulative distribution function, </w:t>
        </w:r>
        <w:proofErr w:type="spellStart"/>
        <w:r w:rsidRPr="00BF328D">
          <w:rPr>
            <w:rFonts w:ascii="Times New Roman" w:eastAsiaTheme="minorEastAsia" w:hAnsi="Times New Roman" w:cs="Times New Roman"/>
            <w:sz w:val="24"/>
            <w:szCs w:val="24"/>
          </w:rPr>
          <w:t>i</w:t>
        </w:r>
        <w:proofErr w:type="spellEnd"/>
        <w:r w:rsidRPr="00BF328D">
          <w:rPr>
            <w:rFonts w:ascii="Times New Roman" w:eastAsiaTheme="minorEastAsia" w:hAnsi="Times New Roman" w:cs="Times New Roman"/>
            <w:sz w:val="24"/>
            <w:szCs w:val="24"/>
          </w:rPr>
          <w:t xml:space="preserve"> = 1 when SAPs are adopted, and </w:t>
        </w:r>
        <w:proofErr w:type="spellStart"/>
        <w:r w:rsidRPr="00BF328D">
          <w:rPr>
            <w:rFonts w:ascii="Times New Roman" w:eastAsiaTheme="minorEastAsia" w:hAnsi="Times New Roman" w:cs="Times New Roman"/>
            <w:sz w:val="24"/>
            <w:szCs w:val="24"/>
          </w:rPr>
          <w:t>i</w:t>
        </w:r>
        <w:proofErr w:type="spellEnd"/>
        <w:r w:rsidRPr="00BF328D">
          <w:rPr>
            <w:rFonts w:ascii="Times New Roman" w:eastAsiaTheme="minorEastAsia" w:hAnsi="Times New Roman" w:cs="Times New Roman"/>
            <w:sz w:val="24"/>
            <w:szCs w:val="24"/>
          </w:rPr>
          <w:t xml:space="preserve"> = 0 when no adoption occurs</w:t>
        </w:r>
      </w:ins>
      <w:ins w:id="353" w:author="Mishra, Bijesh" w:date="2018-07-12T12:04:00Z">
        <w:r w:rsidR="00706EF3" w:rsidRPr="00BF328D">
          <w:rPr>
            <w:rFonts w:ascii="Times New Roman" w:eastAsiaTheme="minorEastAsia" w:hAnsi="Times New Roman" w:cs="Times New Roman"/>
            <w:sz w:val="24"/>
            <w:szCs w:val="24"/>
          </w:rPr>
          <w:t xml:space="preserve"> (</w:t>
        </w:r>
      </w:ins>
      <w:ins w:id="354" w:author="Mishra, Bijesh" w:date="2018-07-12T12:05:00Z">
        <w:r w:rsidR="00706EF3" w:rsidRPr="00BF328D">
          <w:rPr>
            <w:rFonts w:ascii="Times New Roman" w:eastAsiaTheme="minorEastAsia" w:hAnsi="Times New Roman" w:cs="Times New Roman"/>
            <w:sz w:val="24"/>
            <w:szCs w:val="24"/>
          </w:rPr>
          <w:t>Gillespie et al 2007)</w:t>
        </w:r>
      </w:ins>
      <w:ins w:id="355" w:author="Mishra, Bijesh" w:date="2018-07-11T12:30:00Z">
        <w:r w:rsidRPr="00BF328D">
          <w:rPr>
            <w:rFonts w:ascii="Times New Roman" w:eastAsiaTheme="minorEastAsia" w:hAnsi="Times New Roman" w:cs="Times New Roman"/>
            <w:sz w:val="24"/>
            <w:szCs w:val="24"/>
          </w:rPr>
          <w:t>.</w:t>
        </w:r>
      </w:ins>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sz w:val="24"/>
          <w:szCs w:val="24"/>
        </w:rPr>
        <w:lastRenderedPageBreak/>
        <w:t xml:space="preserve">When the variable of interest is a count variable which is our case with the total number of SAPs adopted by farmers, a count data model is necessary. The number of SAPs </w:t>
      </w:r>
      <w:r w:rsidRPr="00BF328D">
        <w:rPr>
          <w:rFonts w:ascii="Times New Roman" w:hAnsi="Times New Roman" w:cs="Times New Roman"/>
          <w:noProof/>
          <w:sz w:val="24"/>
          <w:szCs w:val="24"/>
        </w:rPr>
        <w:t>adopted</w:t>
      </w:r>
      <w:r w:rsidRPr="00BF328D">
        <w:rPr>
          <w:rFonts w:ascii="Times New Roman" w:hAnsi="Times New Roman" w:cs="Times New Roman"/>
          <w:sz w:val="24"/>
          <w:szCs w:val="24"/>
        </w:rPr>
        <w:t xml:space="preserve"> by farmers is a function of several independent variables identified in Table 2. The model can </w:t>
      </w:r>
      <w:r w:rsidRPr="00BF328D">
        <w:rPr>
          <w:rFonts w:ascii="Times New Roman" w:hAnsi="Times New Roman" w:cs="Times New Roman"/>
          <w:noProof/>
          <w:sz w:val="24"/>
          <w:szCs w:val="24"/>
        </w:rPr>
        <w:t>be written</w:t>
      </w:r>
      <w:r w:rsidRPr="00BF328D">
        <w:rPr>
          <w:rFonts w:ascii="Times New Roman" w:hAnsi="Times New Roman" w:cs="Times New Roman"/>
          <w:sz w:val="24"/>
          <w:szCs w:val="24"/>
        </w:rPr>
        <w:t xml:space="preserve"> as: </w:t>
      </w:r>
    </w:p>
    <w:p w:rsidR="00533846" w:rsidRPr="00BF328D" w:rsidRDefault="00533846" w:rsidP="00B46FF7">
      <w:pPr>
        <w:spacing w:after="0" w:line="480" w:lineRule="auto"/>
        <w:contextualSpacing/>
        <w:rPr>
          <w:rFonts w:ascii="Times New Roman" w:eastAsiaTheme="minorEastAsia" w:hAnsi="Times New Roman" w:cs="Times New Roman"/>
          <w:sz w:val="24"/>
          <w:szCs w:val="24"/>
        </w:rPr>
      </w:pPr>
      <w:r w:rsidRPr="00BF328D">
        <w:rPr>
          <w:rFonts w:ascii="Times New Roman" w:eastAsiaTheme="minorEastAsia" w:hAnsi="Times New Roman" w:cs="Times New Roman"/>
          <w:sz w:val="24"/>
          <w:szCs w:val="24"/>
        </w:rPr>
        <w:tab/>
        <w:t xml:space="preserve"> </w:t>
      </w:r>
      <w:r w:rsidRPr="00BF328D">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m:t>
        </m:r>
        <m:d>
          <m:dPr>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SAPs</m:t>
                </m:r>
              </m:e>
              <m:sub>
                <m:r>
                  <w:rPr>
                    <w:rFonts w:ascii="Cambria Math" w:hAnsi="Cambria Math" w:cs="Times New Roman"/>
                    <w:sz w:val="24"/>
                    <w:szCs w:val="24"/>
                  </w:rPr>
                  <m:t>i</m:t>
                </m:r>
              </m:sub>
            </m:sSub>
            <m:ctrlPr>
              <w:rPr>
                <w:rFonts w:ascii="Cambria Math" w:hAnsi="Cambria Math" w:cs="Times New Roman"/>
                <w:i/>
                <w:sz w:val="24"/>
                <w:szCs w:val="24"/>
              </w:rPr>
            </m:ctrlP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o</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BF328D">
        <w:rPr>
          <w:rFonts w:ascii="Times New Roman" w:hAnsi="Times New Roman" w:cs="Times New Roman"/>
          <w:sz w:val="24"/>
          <w:szCs w:val="24"/>
        </w:rPr>
        <w:t xml:space="preserve"> + … +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w:r w:rsidRPr="00BF328D">
        <w:rPr>
          <w:rFonts w:ascii="Times New Roman" w:eastAsiaTheme="minorEastAsia" w:hAnsi="Times New Roman" w:cs="Times New Roman"/>
          <w:sz w:val="24"/>
          <w:szCs w:val="24"/>
        </w:rPr>
        <w:t xml:space="preserve"> </w:t>
      </w:r>
    </w:p>
    <w:p w:rsidR="00533846" w:rsidRPr="00BF328D" w:rsidRDefault="00533846" w:rsidP="00B46FF7">
      <w:pPr>
        <w:spacing w:after="0" w:line="480" w:lineRule="auto"/>
        <w:ind w:firstLine="720"/>
        <w:contextualSpacing/>
        <w:rPr>
          <w:rFonts w:ascii="Times New Roman" w:hAnsi="Times New Roman" w:cs="Times New Roman"/>
          <w:sz w:val="24"/>
          <w:szCs w:val="24"/>
        </w:rPr>
      </w:pPr>
      <w:proofErr w:type="gramStart"/>
      <w:r w:rsidRPr="00BF328D">
        <w:rPr>
          <w:rFonts w:ascii="Times New Roman" w:hAnsi="Times New Roman" w:cs="Times New Roman"/>
          <w:sz w:val="24"/>
          <w:szCs w:val="24"/>
        </w:rPr>
        <w:t>where</w:t>
      </w:r>
      <w:proofErr w:type="gramEnd"/>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SAPs</m:t>
            </m:r>
          </m:e>
          <m:sub>
            <m:r>
              <w:rPr>
                <w:rFonts w:ascii="Cambria Math" w:hAnsi="Cambria Math" w:cs="Times New Roman"/>
                <w:sz w:val="24"/>
                <w:szCs w:val="24"/>
              </w:rPr>
              <m:t>i</m:t>
            </m:r>
          </m:sub>
        </m:sSub>
      </m:oMath>
      <w:r w:rsidRPr="00BF328D">
        <w:rPr>
          <w:rFonts w:ascii="Times New Roman" w:eastAsiaTheme="minorEastAsia" w:hAnsi="Times New Roman" w:cs="Times New Roman"/>
          <w:sz w:val="24"/>
          <w:szCs w:val="24"/>
        </w:rPr>
        <w:t>i</w:t>
      </w:r>
      <w:proofErr w:type="spellStart"/>
      <w:r w:rsidRPr="00BF328D">
        <w:rPr>
          <w:rFonts w:ascii="Times New Roman" w:hAnsi="Times New Roman" w:cs="Times New Roman"/>
          <w:sz w:val="24"/>
          <w:szCs w:val="24"/>
        </w:rPr>
        <w:t>s</w:t>
      </w:r>
      <w:proofErr w:type="spellEnd"/>
      <w:r w:rsidRPr="00BF328D">
        <w:rPr>
          <w:rFonts w:ascii="Times New Roman" w:hAnsi="Times New Roman" w:cs="Times New Roman"/>
          <w:sz w:val="24"/>
          <w:szCs w:val="24"/>
        </w:rPr>
        <w:t xml:space="preserve"> the number of sustainable agricultural practices adopted by farmer </w:t>
      </w:r>
      <m:oMath>
        <m:r>
          <w:rPr>
            <w:rFonts w:ascii="Cambria Math" w:hAnsi="Cambria Math" w:cs="Times New Roman"/>
            <w:sz w:val="24"/>
            <w:szCs w:val="24"/>
          </w:rPr>
          <m:t>i</m:t>
        </m:r>
      </m:oMath>
      <w:r w:rsidRPr="00BF328D">
        <w:rPr>
          <w:rFonts w:ascii="Times New Roman" w:hAnsi="Times New Roman" w:cs="Times New Roman"/>
          <w:sz w:val="24"/>
          <w:szCs w:val="24"/>
        </w:rPr>
        <w:t xml:space="preserve">, </w:t>
      </w:r>
      <w:proofErr w:type="spellStart"/>
      <w:r w:rsidRPr="00BF328D">
        <w:rPr>
          <w:rFonts w:ascii="Times New Roman" w:hAnsi="Times New Roman" w:cs="Times New Roman"/>
          <w:i/>
          <w:sz w:val="24"/>
          <w:szCs w:val="24"/>
        </w:rPr>
        <w:t>b</w:t>
      </w:r>
      <w:r w:rsidRPr="00BF328D">
        <w:rPr>
          <w:rFonts w:ascii="Times New Roman" w:hAnsi="Times New Roman" w:cs="Times New Roman"/>
          <w:i/>
          <w:sz w:val="24"/>
          <w:szCs w:val="24"/>
          <w:vertAlign w:val="subscript"/>
        </w:rPr>
        <w:t>o</w:t>
      </w:r>
      <w:proofErr w:type="spellEnd"/>
      <w:r w:rsidRPr="00BF328D">
        <w:rPr>
          <w:rFonts w:ascii="Times New Roman" w:hAnsi="Times New Roman" w:cs="Times New Roman"/>
          <w:sz w:val="24"/>
          <w:szCs w:val="24"/>
        </w:rPr>
        <w:t xml:space="preserve"> is the intercept of the regression model, </w:t>
      </w:r>
      <w:r w:rsidRPr="00BF328D">
        <w:rPr>
          <w:rFonts w:ascii="Times New Roman" w:hAnsi="Times New Roman" w:cs="Times New Roman"/>
          <w:i/>
          <w:sz w:val="24"/>
          <w:szCs w:val="24"/>
        </w:rPr>
        <w:t>b</w:t>
      </w:r>
      <w:r w:rsidRPr="00BF328D">
        <w:rPr>
          <w:rFonts w:ascii="Times New Roman" w:hAnsi="Times New Roman" w:cs="Times New Roman"/>
          <w:i/>
          <w:sz w:val="24"/>
          <w:szCs w:val="24"/>
          <w:vertAlign w:val="subscript"/>
        </w:rPr>
        <w:t>1</w:t>
      </w:r>
      <w:r w:rsidRPr="00BF328D">
        <w:rPr>
          <w:rFonts w:ascii="Times New Roman" w:hAnsi="Times New Roman" w:cs="Times New Roman"/>
          <w:i/>
          <w:sz w:val="24"/>
          <w:szCs w:val="24"/>
        </w:rPr>
        <w:t>, b</w:t>
      </w:r>
      <w:r w:rsidRPr="00BF328D">
        <w:rPr>
          <w:rFonts w:ascii="Times New Roman" w:hAnsi="Times New Roman" w:cs="Times New Roman"/>
          <w:i/>
          <w:sz w:val="24"/>
          <w:szCs w:val="24"/>
          <w:vertAlign w:val="subscript"/>
        </w:rPr>
        <w:t xml:space="preserve">2, </w:t>
      </w:r>
      <w:r w:rsidRPr="00BF328D">
        <w:rPr>
          <w:rFonts w:ascii="Times New Roman" w:hAnsi="Times New Roman" w:cs="Times New Roman"/>
          <w:i/>
          <w:sz w:val="24"/>
          <w:szCs w:val="24"/>
        </w:rPr>
        <w:t xml:space="preserve">…,  </w:t>
      </w:r>
      <w:proofErr w:type="spellStart"/>
      <w:r w:rsidRPr="00BF328D">
        <w:rPr>
          <w:rFonts w:ascii="Times New Roman" w:hAnsi="Times New Roman" w:cs="Times New Roman"/>
          <w:i/>
          <w:sz w:val="24"/>
          <w:szCs w:val="24"/>
        </w:rPr>
        <w:t>b</w:t>
      </w:r>
      <w:r w:rsidRPr="00BF328D">
        <w:rPr>
          <w:rFonts w:ascii="Times New Roman" w:hAnsi="Times New Roman" w:cs="Times New Roman"/>
          <w:i/>
          <w:sz w:val="24"/>
          <w:szCs w:val="24"/>
          <w:vertAlign w:val="subscript"/>
        </w:rPr>
        <w:t>n</w:t>
      </w:r>
      <w:proofErr w:type="spellEnd"/>
      <w:r w:rsidRPr="00BF328D">
        <w:rPr>
          <w:rFonts w:ascii="Times New Roman" w:hAnsi="Times New Roman" w:cs="Times New Roman"/>
          <w:sz w:val="24"/>
          <w:szCs w:val="24"/>
        </w:rPr>
        <w:t xml:space="preserve"> are coefficients of respective predictors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BF328D">
        <w:rPr>
          <w:rFonts w:ascii="Times New Roman" w:hAnsi="Times New Roman" w:cs="Times New Roman"/>
          <w:sz w:val="24"/>
          <w:szCs w:val="24"/>
        </w:rPr>
        <w:t xml:space="preserve"> (Coxe et al. 2009).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oMath>
      <w:proofErr w:type="gramStart"/>
      <w:r w:rsidRPr="00BF328D">
        <w:rPr>
          <w:rFonts w:ascii="Times New Roman" w:eastAsiaTheme="minorEastAsia" w:hAnsi="Times New Roman" w:cs="Times New Roman"/>
          <w:sz w:val="24"/>
          <w:szCs w:val="24"/>
        </w:rPr>
        <w:t>is</w:t>
      </w:r>
      <w:proofErr w:type="gramEnd"/>
      <w:r w:rsidRPr="00BF328D">
        <w:rPr>
          <w:rFonts w:ascii="Times New Roman" w:eastAsiaTheme="minorEastAsia" w:hAnsi="Times New Roman" w:cs="Times New Roman"/>
          <w:sz w:val="24"/>
          <w:szCs w:val="24"/>
        </w:rPr>
        <w:t xml:space="preserve"> the intensity of rate parameter. </w:t>
      </w:r>
      <w:r w:rsidRPr="00BF328D">
        <w:rPr>
          <w:rFonts w:ascii="Times New Roman" w:hAnsi="Times New Roman" w:cs="Times New Roman"/>
          <w:sz w:val="24"/>
          <w:szCs w:val="24"/>
        </w:rPr>
        <w:t xml:space="preserve">Given </w:t>
      </w:r>
      <m:oMath>
        <m:sSub>
          <m:sSubPr>
            <m:ctrlPr>
              <w:rPr>
                <w:rFonts w:ascii="Cambria Math" w:hAnsi="Cambria Math" w:cs="Times New Roman"/>
                <w:i/>
                <w:sz w:val="24"/>
                <w:szCs w:val="24"/>
              </w:rPr>
            </m:ctrlPr>
          </m:sSubPr>
          <m:e>
            <m:r>
              <w:rPr>
                <w:rFonts w:ascii="Cambria Math" w:hAnsi="Cambria Math" w:cs="Times New Roman"/>
                <w:sz w:val="24"/>
                <w:szCs w:val="24"/>
              </w:rPr>
              <m:t>SAPs</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BF328D">
        <w:rPr>
          <w:rFonts w:ascii="Times New Roman" w:hAnsi="Times New Roman" w:cs="Times New Roman"/>
          <w:sz w:val="24"/>
          <w:szCs w:val="24"/>
        </w:rPr>
        <w:t xml:space="preserve">is a count variable, we consider two linear exponential family distributions (Poisson and negative binomial) for analyzing the number of SAPs technologies adopted by farmers. In the Poisson distribution mean and variance are assumed equal, which generally is not the case.  When this mean-variance equality assumption is violated, it is called an over dispersion problem.  In such cases, the Poisson regression parameters will be inefficient. We can estimate a negative binomial model which produces coefficients that are robust to distributional misspecification as long as the dispersion parameter is known and the variance function is correctly specified. </w:t>
      </w:r>
    </w:p>
    <w:p w:rsidR="00533846" w:rsidRPr="00BF328D" w:rsidRDefault="00533846" w:rsidP="00B46FF7">
      <w:pPr>
        <w:spacing w:after="0" w:line="480" w:lineRule="auto"/>
        <w:contextualSpacing/>
        <w:rPr>
          <w:rFonts w:ascii="Times New Roman" w:hAnsi="Times New Roman" w:cs="Times New Roman"/>
          <w:b/>
          <w:bCs/>
          <w:sz w:val="24"/>
          <w:szCs w:val="24"/>
        </w:rPr>
      </w:pPr>
    </w:p>
    <w:p w:rsidR="00533846" w:rsidRPr="00BF328D" w:rsidRDefault="00533846" w:rsidP="00B46FF7">
      <w:pPr>
        <w:spacing w:after="0" w:line="480" w:lineRule="auto"/>
        <w:contextualSpacing/>
        <w:rPr>
          <w:rFonts w:ascii="Times New Roman" w:hAnsi="Times New Roman" w:cs="Times New Roman"/>
          <w:bCs/>
          <w:i/>
          <w:sz w:val="24"/>
          <w:szCs w:val="24"/>
        </w:rPr>
      </w:pPr>
      <w:r w:rsidRPr="00BF328D">
        <w:rPr>
          <w:rFonts w:ascii="Times New Roman" w:hAnsi="Times New Roman" w:cs="Times New Roman"/>
          <w:bCs/>
          <w:i/>
          <w:sz w:val="24"/>
          <w:szCs w:val="24"/>
        </w:rPr>
        <w:t>4.7 Data Analysis Techniques Applied</w:t>
      </w:r>
    </w:p>
    <w:p w:rsidR="00533846" w:rsidRPr="00BF328D" w:rsidRDefault="00533846" w:rsidP="00B46FF7">
      <w:pPr>
        <w:spacing w:after="0" w:line="480" w:lineRule="auto"/>
        <w:contextualSpacing/>
        <w:rPr>
          <w:rFonts w:ascii="Times New Roman" w:hAnsi="Times New Roman" w:cs="Times New Roman"/>
          <w:sz w:val="24"/>
          <w:szCs w:val="24"/>
        </w:rPr>
      </w:pPr>
      <w:r w:rsidRPr="00BF328D">
        <w:rPr>
          <w:rFonts w:ascii="Times New Roman" w:hAnsi="Times New Roman" w:cs="Times New Roman"/>
          <w:sz w:val="24"/>
          <w:szCs w:val="24"/>
        </w:rPr>
        <w:t xml:space="preserve">Data </w:t>
      </w:r>
      <w:r w:rsidRPr="00BF328D">
        <w:rPr>
          <w:rFonts w:ascii="Times New Roman" w:hAnsi="Times New Roman" w:cs="Times New Roman"/>
          <w:noProof/>
          <w:sz w:val="24"/>
          <w:szCs w:val="24"/>
        </w:rPr>
        <w:t>w</w:t>
      </w:r>
      <w:r w:rsidR="00BF580F" w:rsidRPr="00BF328D">
        <w:rPr>
          <w:rFonts w:ascii="Times New Roman" w:hAnsi="Times New Roman" w:cs="Times New Roman"/>
          <w:noProof/>
          <w:sz w:val="24"/>
          <w:szCs w:val="24"/>
        </w:rPr>
        <w:t>ere</w:t>
      </w:r>
      <w:r w:rsidRPr="00BF328D">
        <w:rPr>
          <w:rFonts w:ascii="Times New Roman" w:hAnsi="Times New Roman" w:cs="Times New Roman"/>
          <w:sz w:val="24"/>
          <w:szCs w:val="24"/>
        </w:rPr>
        <w:t xml:space="preserve"> analyzed using SPSS 24.0.  </w:t>
      </w:r>
      <w:r w:rsidRPr="00BF328D">
        <w:rPr>
          <w:rFonts w:ascii="Times New Roman" w:hAnsi="Times New Roman" w:cs="Times New Roman"/>
          <w:noProof/>
          <w:sz w:val="24"/>
          <w:szCs w:val="24"/>
        </w:rPr>
        <w:t>To address the disproportionate response rate among strata</w:t>
      </w:r>
      <w:r w:rsidRPr="00BF328D">
        <w:rPr>
          <w:rFonts w:ascii="Times New Roman" w:hAnsi="Times New Roman" w:cs="Times New Roman"/>
          <w:sz w:val="24"/>
          <w:szCs w:val="24"/>
        </w:rPr>
        <w:t xml:space="preserve">, the </w:t>
      </w:r>
      <w:r w:rsidRPr="00BF328D">
        <w:rPr>
          <w:rFonts w:ascii="Times New Roman" w:hAnsi="Times New Roman" w:cs="Times New Roman"/>
          <w:noProof/>
          <w:sz w:val="24"/>
          <w:szCs w:val="24"/>
        </w:rPr>
        <w:t>post</w:t>
      </w:r>
      <w:r w:rsidR="00BF580F" w:rsidRPr="00BF328D">
        <w:rPr>
          <w:rFonts w:ascii="Times New Roman" w:hAnsi="Times New Roman" w:cs="Times New Roman"/>
          <w:noProof/>
          <w:sz w:val="24"/>
          <w:szCs w:val="24"/>
        </w:rPr>
        <w:t>-</w:t>
      </w:r>
      <w:r w:rsidRPr="00BF328D">
        <w:rPr>
          <w:rFonts w:ascii="Times New Roman" w:hAnsi="Times New Roman" w:cs="Times New Roman"/>
          <w:noProof/>
          <w:sz w:val="24"/>
          <w:szCs w:val="24"/>
        </w:rPr>
        <w:t>stratification</w:t>
      </w:r>
      <w:r w:rsidRPr="00BF328D">
        <w:rPr>
          <w:rFonts w:ascii="Times New Roman" w:hAnsi="Times New Roman" w:cs="Times New Roman"/>
          <w:sz w:val="24"/>
          <w:szCs w:val="24"/>
        </w:rPr>
        <w:t xml:space="preserve"> weight was applied using the equation:</w:t>
      </w:r>
    </w:p>
    <w:p w:rsidR="00533846" w:rsidRPr="00BF328D" w:rsidRDefault="00533846" w:rsidP="00B46FF7">
      <w:pPr>
        <w:spacing w:after="0" w:line="480" w:lineRule="auto"/>
        <w:ind w:left="450"/>
        <w:jc w:val="both"/>
        <w:rPr>
          <w:rFonts w:ascii="Times New Roman" w:hAnsi="Times New Roman" w:cs="Times New Roman"/>
          <w:bCs/>
          <w:sz w:val="24"/>
          <w:szCs w:val="24"/>
        </w:rPr>
      </w:pPr>
      <w:r w:rsidRPr="00BF328D">
        <w:rPr>
          <w:rFonts w:ascii="Times New Roman" w:hAnsi="Times New Roman" w:cs="Times New Roman"/>
          <w:bCs/>
          <w:sz w:val="24"/>
          <w:szCs w:val="24"/>
        </w:rPr>
        <w:tab/>
      </w:r>
      <w:proofErr w:type="spellStart"/>
      <w:r w:rsidRPr="00BF328D">
        <w:rPr>
          <w:rFonts w:ascii="Times New Roman" w:hAnsi="Times New Roman" w:cs="Times New Roman"/>
          <w:bCs/>
          <w:i/>
          <w:iCs/>
          <w:sz w:val="24"/>
          <w:szCs w:val="24"/>
        </w:rPr>
        <w:t>W</w:t>
      </w:r>
      <w:r w:rsidRPr="00BF328D">
        <w:rPr>
          <w:rFonts w:ascii="Times New Roman" w:hAnsi="Times New Roman" w:cs="Times New Roman"/>
          <w:bCs/>
          <w:i/>
          <w:iCs/>
          <w:sz w:val="24"/>
          <w:szCs w:val="24"/>
          <w:vertAlign w:val="subscript"/>
        </w:rPr>
        <w:t>ih</w:t>
      </w:r>
      <w:proofErr w:type="spellEnd"/>
      <w:r w:rsidRPr="00BF328D">
        <w:rPr>
          <w:rFonts w:ascii="Times New Roman" w:hAnsi="Times New Roman" w:cs="Times New Roman"/>
          <w:bCs/>
          <w:i/>
          <w:sz w:val="24"/>
          <w:szCs w:val="24"/>
        </w:rPr>
        <w:t xml:space="preserve"> = </w:t>
      </w:r>
      <w:r w:rsidRPr="00BF328D">
        <w:rPr>
          <w:rFonts w:ascii="Times New Roman" w:hAnsi="Times New Roman" w:cs="Times New Roman"/>
          <w:bCs/>
          <w:i/>
          <w:noProof/>
          <w:sz w:val="24"/>
          <w:szCs w:val="24"/>
        </w:rPr>
        <w:t>rP</w:t>
      </w:r>
      <w:r w:rsidRPr="00BF328D">
        <w:rPr>
          <w:rFonts w:ascii="Times New Roman" w:hAnsi="Times New Roman" w:cs="Times New Roman"/>
          <w:bCs/>
          <w:i/>
          <w:noProof/>
          <w:sz w:val="24"/>
          <w:szCs w:val="24"/>
          <w:vertAlign w:val="subscript"/>
        </w:rPr>
        <w:t>h</w:t>
      </w:r>
      <w:r w:rsidRPr="00BF328D">
        <w:rPr>
          <w:rFonts w:ascii="Times New Roman" w:hAnsi="Times New Roman" w:cs="Times New Roman"/>
          <w:bCs/>
          <w:i/>
          <w:sz w:val="24"/>
          <w:szCs w:val="24"/>
        </w:rPr>
        <w:t>/</w:t>
      </w:r>
      <w:proofErr w:type="spellStart"/>
      <w:r w:rsidRPr="00BF328D">
        <w:rPr>
          <w:rFonts w:ascii="Times New Roman" w:hAnsi="Times New Roman" w:cs="Times New Roman"/>
          <w:bCs/>
          <w:i/>
          <w:noProof/>
          <w:sz w:val="24"/>
          <w:szCs w:val="24"/>
        </w:rPr>
        <w:t>r</w:t>
      </w:r>
      <w:r w:rsidRPr="00BF328D">
        <w:rPr>
          <w:rFonts w:ascii="Times New Roman" w:hAnsi="Times New Roman" w:cs="Times New Roman"/>
          <w:bCs/>
          <w:i/>
          <w:noProof/>
          <w:sz w:val="24"/>
          <w:szCs w:val="24"/>
          <w:vertAlign w:val="subscript"/>
        </w:rPr>
        <w:t>h</w:t>
      </w:r>
      <w:proofErr w:type="spellEnd"/>
      <w:r w:rsidRPr="00BF328D">
        <w:rPr>
          <w:rFonts w:ascii="Times New Roman" w:hAnsi="Times New Roman" w:cs="Times New Roman"/>
          <w:bCs/>
          <w:sz w:val="24"/>
          <w:szCs w:val="24"/>
          <w:vertAlign w:val="subscript"/>
        </w:rPr>
        <w:t xml:space="preserve"> </w:t>
      </w:r>
    </w:p>
    <w:p w:rsidR="00533846" w:rsidRPr="00BF328D" w:rsidRDefault="00533846" w:rsidP="00B46FF7">
      <w:pPr>
        <w:spacing w:after="0" w:line="480" w:lineRule="auto"/>
        <w:contextualSpacing/>
        <w:rPr>
          <w:rFonts w:ascii="Times New Roman" w:hAnsi="Times New Roman" w:cs="Times New Roman"/>
          <w:bCs/>
          <w:sz w:val="24"/>
          <w:szCs w:val="24"/>
        </w:rPr>
      </w:pPr>
      <w:r w:rsidRPr="00BF328D">
        <w:rPr>
          <w:rFonts w:ascii="Times New Roman" w:hAnsi="Times New Roman" w:cs="Times New Roman"/>
          <w:bCs/>
          <w:sz w:val="24"/>
          <w:szCs w:val="24"/>
        </w:rPr>
        <w:t xml:space="preserve">For each sample case in the post-stratum </w:t>
      </w:r>
      <w:r w:rsidRPr="00BF328D">
        <w:rPr>
          <w:rFonts w:ascii="Times New Roman" w:hAnsi="Times New Roman" w:cs="Times New Roman"/>
          <w:bCs/>
          <w:i/>
          <w:sz w:val="24"/>
          <w:szCs w:val="24"/>
        </w:rPr>
        <w:t>h</w:t>
      </w:r>
      <w:r w:rsidRPr="00BF328D">
        <w:rPr>
          <w:rFonts w:ascii="Times New Roman" w:hAnsi="Times New Roman" w:cs="Times New Roman"/>
          <w:bCs/>
          <w:sz w:val="24"/>
          <w:szCs w:val="24"/>
        </w:rPr>
        <w:t xml:space="preserve">, where </w:t>
      </w:r>
      <w:r w:rsidRPr="00BF328D">
        <w:rPr>
          <w:rFonts w:ascii="Times New Roman" w:hAnsi="Times New Roman" w:cs="Times New Roman"/>
          <w:bCs/>
          <w:i/>
          <w:noProof/>
          <w:sz w:val="24"/>
          <w:szCs w:val="24"/>
        </w:rPr>
        <w:t>r</w:t>
      </w:r>
      <w:r w:rsidRPr="00BF328D">
        <w:rPr>
          <w:rFonts w:ascii="Times New Roman" w:hAnsi="Times New Roman" w:cs="Times New Roman"/>
          <w:bCs/>
          <w:i/>
          <w:noProof/>
          <w:sz w:val="24"/>
          <w:szCs w:val="24"/>
          <w:vertAlign w:val="subscript"/>
        </w:rPr>
        <w:t>h</w:t>
      </w:r>
      <w:r w:rsidRPr="00BF328D">
        <w:rPr>
          <w:rFonts w:ascii="Times New Roman" w:hAnsi="Times New Roman" w:cs="Times New Roman"/>
          <w:bCs/>
          <w:sz w:val="24"/>
          <w:szCs w:val="24"/>
        </w:rPr>
        <w:t xml:space="preserve"> is the number of survey respondents in the </w:t>
      </w:r>
      <w:r w:rsidRPr="00BF328D">
        <w:rPr>
          <w:rFonts w:ascii="Times New Roman" w:hAnsi="Times New Roman" w:cs="Times New Roman"/>
          <w:bCs/>
          <w:noProof/>
          <w:sz w:val="24"/>
          <w:szCs w:val="24"/>
        </w:rPr>
        <w:t>post</w:t>
      </w:r>
      <w:r w:rsidR="00BF580F" w:rsidRPr="00BF328D">
        <w:rPr>
          <w:rFonts w:ascii="Times New Roman" w:hAnsi="Times New Roman" w:cs="Times New Roman"/>
          <w:bCs/>
          <w:noProof/>
          <w:sz w:val="24"/>
          <w:szCs w:val="24"/>
        </w:rPr>
        <w:t>-</w:t>
      </w:r>
      <w:r w:rsidRPr="00BF328D">
        <w:rPr>
          <w:rFonts w:ascii="Times New Roman" w:hAnsi="Times New Roman" w:cs="Times New Roman"/>
          <w:bCs/>
          <w:noProof/>
          <w:sz w:val="24"/>
          <w:szCs w:val="24"/>
        </w:rPr>
        <w:t>stratum</w:t>
      </w:r>
      <w:r w:rsidRPr="00BF328D">
        <w:rPr>
          <w:rFonts w:ascii="Times New Roman" w:hAnsi="Times New Roman" w:cs="Times New Roman"/>
          <w:bCs/>
          <w:sz w:val="24"/>
          <w:szCs w:val="24"/>
        </w:rPr>
        <w:t xml:space="preserve"> </w:t>
      </w:r>
      <w:r w:rsidRPr="00BF328D">
        <w:rPr>
          <w:rFonts w:ascii="Times New Roman" w:hAnsi="Times New Roman" w:cs="Times New Roman"/>
          <w:bCs/>
          <w:i/>
          <w:sz w:val="24"/>
          <w:szCs w:val="24"/>
        </w:rPr>
        <w:t>h</w:t>
      </w:r>
      <w:r w:rsidRPr="00BF328D">
        <w:rPr>
          <w:rFonts w:ascii="Times New Roman" w:hAnsi="Times New Roman" w:cs="Times New Roman"/>
          <w:bCs/>
          <w:sz w:val="24"/>
          <w:szCs w:val="24"/>
        </w:rPr>
        <w:t xml:space="preserve">, </w:t>
      </w:r>
      <w:proofErr w:type="spellStart"/>
      <w:r w:rsidRPr="00BF328D">
        <w:rPr>
          <w:rFonts w:ascii="Times New Roman" w:hAnsi="Times New Roman" w:cs="Times New Roman"/>
          <w:bCs/>
          <w:i/>
          <w:sz w:val="24"/>
          <w:szCs w:val="24"/>
        </w:rPr>
        <w:t>P</w:t>
      </w:r>
      <w:r w:rsidRPr="00BF328D">
        <w:rPr>
          <w:rFonts w:ascii="Times New Roman" w:hAnsi="Times New Roman" w:cs="Times New Roman"/>
          <w:bCs/>
          <w:i/>
          <w:sz w:val="24"/>
          <w:szCs w:val="24"/>
          <w:vertAlign w:val="subscript"/>
        </w:rPr>
        <w:t>h</w:t>
      </w:r>
      <w:proofErr w:type="spellEnd"/>
      <w:r w:rsidRPr="00BF328D">
        <w:rPr>
          <w:rFonts w:ascii="Times New Roman" w:hAnsi="Times New Roman" w:cs="Times New Roman"/>
          <w:bCs/>
          <w:sz w:val="24"/>
          <w:szCs w:val="24"/>
        </w:rPr>
        <w:t xml:space="preserve"> is the population proportion from the U.S. Census 2012, and </w:t>
      </w:r>
      <w:r w:rsidRPr="00BF328D">
        <w:rPr>
          <w:rFonts w:ascii="Times New Roman" w:hAnsi="Times New Roman" w:cs="Times New Roman"/>
          <w:bCs/>
          <w:i/>
          <w:sz w:val="24"/>
          <w:szCs w:val="24"/>
        </w:rPr>
        <w:t>r</w:t>
      </w:r>
      <w:r w:rsidRPr="00BF328D">
        <w:rPr>
          <w:rFonts w:ascii="Times New Roman" w:hAnsi="Times New Roman" w:cs="Times New Roman"/>
          <w:bCs/>
          <w:sz w:val="24"/>
          <w:szCs w:val="24"/>
        </w:rPr>
        <w:t xml:space="preserve"> is the respondent sample size (Little, 1993).</w:t>
      </w:r>
    </w:p>
    <w:p w:rsidR="00533846" w:rsidRPr="00BF328D" w:rsidRDefault="00533846" w:rsidP="00B46FF7">
      <w:pPr>
        <w:spacing w:after="0" w:line="480" w:lineRule="auto"/>
        <w:ind w:firstLine="720"/>
        <w:contextualSpacing/>
        <w:rPr>
          <w:rFonts w:ascii="Times New Roman" w:hAnsi="Times New Roman" w:cs="Times New Roman"/>
          <w:sz w:val="24"/>
          <w:szCs w:val="24"/>
        </w:rPr>
      </w:pPr>
    </w:p>
    <w:p w:rsidR="00533846" w:rsidRPr="00BF328D" w:rsidRDefault="00533846" w:rsidP="00B46FF7">
      <w:pPr>
        <w:pStyle w:val="ListParagraph"/>
        <w:numPr>
          <w:ilvl w:val="0"/>
          <w:numId w:val="2"/>
        </w:numPr>
        <w:spacing w:after="0" w:line="480" w:lineRule="auto"/>
        <w:rPr>
          <w:rFonts w:ascii="Times New Roman" w:hAnsi="Times New Roman" w:cs="Times New Roman"/>
          <w:b/>
          <w:sz w:val="24"/>
          <w:szCs w:val="24"/>
        </w:rPr>
      </w:pPr>
      <w:r w:rsidRPr="00BF328D">
        <w:rPr>
          <w:rFonts w:ascii="Times New Roman" w:hAnsi="Times New Roman" w:cs="Times New Roman"/>
          <w:b/>
          <w:sz w:val="24"/>
          <w:szCs w:val="24"/>
        </w:rPr>
        <w:t>Results and Discussion</w:t>
      </w:r>
    </w:p>
    <w:p w:rsidR="00533846" w:rsidRPr="00BF328D" w:rsidRDefault="00533846" w:rsidP="00B46FF7">
      <w:pPr>
        <w:spacing w:after="0" w:line="480" w:lineRule="auto"/>
        <w:contextualSpacing/>
        <w:rPr>
          <w:rFonts w:ascii="Times New Roman" w:hAnsi="Times New Roman" w:cs="Times New Roman"/>
          <w:sz w:val="24"/>
          <w:szCs w:val="24"/>
        </w:rPr>
      </w:pPr>
      <w:r w:rsidRPr="00BF328D">
        <w:rPr>
          <w:rFonts w:ascii="Times New Roman" w:hAnsi="Times New Roman" w:cs="Times New Roman"/>
          <w:bCs/>
          <w:sz w:val="24"/>
          <w:szCs w:val="24"/>
        </w:rPr>
        <w:t xml:space="preserve">We compared the mean and variance of the number of </w:t>
      </w:r>
      <m:oMath>
        <m:r>
          <m:rPr>
            <m:sty m:val="p"/>
          </m:rPr>
          <w:rPr>
            <w:rFonts w:ascii="Cambria Math" w:hAnsi="Cambria Math" w:cs="Times New Roman"/>
            <w:sz w:val="24"/>
            <w:szCs w:val="24"/>
          </w:rPr>
          <m:t>SAPs</m:t>
        </m:r>
      </m:oMath>
      <w:r w:rsidRPr="00BF328D">
        <w:rPr>
          <w:rFonts w:ascii="Times New Roman" w:eastAsiaTheme="minorEastAsia" w:hAnsi="Times New Roman" w:cs="Times New Roman"/>
          <w:sz w:val="24"/>
          <w:szCs w:val="24"/>
        </w:rPr>
        <w:t xml:space="preserve"> practiced by farmers and find that those are not equal. Additionally, the likelihood ratio chi-square test is conducted to find if the dispersion parameter alpha is equal to zero. The test statistics indicate that SAPs are </w:t>
      </w:r>
      <w:r w:rsidRPr="00BF328D">
        <w:rPr>
          <w:rFonts w:ascii="Times New Roman" w:eastAsiaTheme="minorEastAsia" w:hAnsi="Times New Roman" w:cs="Times New Roman"/>
          <w:noProof/>
          <w:sz w:val="24"/>
          <w:szCs w:val="24"/>
        </w:rPr>
        <w:t>overdispersed</w:t>
      </w:r>
      <w:r w:rsidRPr="00BF328D">
        <w:rPr>
          <w:rFonts w:ascii="Times New Roman" w:eastAsiaTheme="minorEastAsia" w:hAnsi="Times New Roman" w:cs="Times New Roman"/>
          <w:sz w:val="24"/>
          <w:szCs w:val="24"/>
        </w:rPr>
        <w:t xml:space="preserve"> and </w:t>
      </w:r>
      <w:r w:rsidRPr="00BF328D">
        <w:rPr>
          <w:rFonts w:ascii="Times New Roman" w:eastAsiaTheme="minorEastAsia" w:hAnsi="Times New Roman" w:cs="Times New Roman"/>
          <w:noProof/>
          <w:sz w:val="24"/>
          <w:szCs w:val="24"/>
        </w:rPr>
        <w:t>are not sufficiently described</w:t>
      </w:r>
      <w:r w:rsidRPr="00BF328D">
        <w:rPr>
          <w:rFonts w:ascii="Times New Roman" w:eastAsiaTheme="minorEastAsia" w:hAnsi="Times New Roman" w:cs="Times New Roman"/>
          <w:sz w:val="24"/>
          <w:szCs w:val="24"/>
        </w:rPr>
        <w:t xml:space="preserve"> by the Poisson distribution. Therefore, we</w:t>
      </w:r>
      <w:r w:rsidRPr="00BF328D">
        <w:rPr>
          <w:rFonts w:ascii="Times New Roman" w:hAnsi="Times New Roman" w:cs="Times New Roman"/>
          <w:bCs/>
          <w:sz w:val="24"/>
          <w:szCs w:val="24"/>
        </w:rPr>
        <w:t xml:space="preserve"> estimate </w:t>
      </w:r>
      <w:r w:rsidRPr="00BF328D">
        <w:rPr>
          <w:rFonts w:ascii="Times New Roman" w:hAnsi="Times New Roman" w:cs="Times New Roman"/>
          <w:bCs/>
          <w:noProof/>
          <w:sz w:val="24"/>
          <w:szCs w:val="24"/>
        </w:rPr>
        <w:t>a</w:t>
      </w:r>
      <w:r w:rsidR="00BF580F" w:rsidRPr="00BF328D">
        <w:rPr>
          <w:rFonts w:ascii="Times New Roman" w:hAnsi="Times New Roman" w:cs="Times New Roman"/>
          <w:bCs/>
          <w:noProof/>
          <w:sz w:val="24"/>
          <w:szCs w:val="24"/>
        </w:rPr>
        <w:t>n</w:t>
      </w:r>
      <w:r w:rsidRPr="00BF328D">
        <w:rPr>
          <w:rFonts w:ascii="Times New Roman" w:hAnsi="Times New Roman" w:cs="Times New Roman"/>
          <w:bCs/>
          <w:noProof/>
          <w:sz w:val="24"/>
          <w:szCs w:val="24"/>
        </w:rPr>
        <w:t xml:space="preserve"> NBR</w:t>
      </w:r>
      <w:r w:rsidRPr="00BF328D">
        <w:rPr>
          <w:rFonts w:ascii="Times New Roman" w:hAnsi="Times New Roman" w:cs="Times New Roman"/>
          <w:bCs/>
          <w:sz w:val="24"/>
          <w:szCs w:val="24"/>
        </w:rPr>
        <w:t xml:space="preserve"> model to understand the adoption intensity of sustainable agriculture practices by Kentucky farmers. </w:t>
      </w:r>
      <w:r w:rsidRPr="00BF328D">
        <w:rPr>
          <w:rFonts w:ascii="Times New Roman" w:hAnsi="Times New Roman" w:cs="Times New Roman"/>
          <w:sz w:val="24"/>
          <w:szCs w:val="24"/>
        </w:rPr>
        <w:t xml:space="preserve">The result of the NBR model shows that variables </w:t>
      </w:r>
      <w:r w:rsidRPr="00BF328D">
        <w:rPr>
          <w:rFonts w:ascii="Times New Roman" w:hAnsi="Times New Roman" w:cs="Times New Roman"/>
          <w:i/>
          <w:sz w:val="24"/>
          <w:szCs w:val="24"/>
        </w:rPr>
        <w:t>Crops, Veggies, Irrigation, Diverse</w:t>
      </w:r>
      <w:r w:rsidRPr="00BF328D">
        <w:rPr>
          <w:rFonts w:ascii="Times New Roman" w:hAnsi="Times New Roman" w:cs="Times New Roman"/>
          <w:sz w:val="24"/>
          <w:szCs w:val="24"/>
        </w:rPr>
        <w:t xml:space="preserve">, and </w:t>
      </w:r>
      <w:r w:rsidRPr="00BF328D">
        <w:rPr>
          <w:rFonts w:ascii="Times New Roman" w:hAnsi="Times New Roman" w:cs="Times New Roman"/>
          <w:i/>
          <w:sz w:val="24"/>
          <w:szCs w:val="24"/>
        </w:rPr>
        <w:t xml:space="preserve">College Degree </w:t>
      </w:r>
      <w:r w:rsidRPr="00BF328D">
        <w:rPr>
          <w:rFonts w:ascii="Times New Roman" w:hAnsi="Times New Roman" w:cs="Times New Roman"/>
          <w:sz w:val="24"/>
          <w:szCs w:val="24"/>
        </w:rPr>
        <w:t xml:space="preserve">were positive statistically significant at a 1% level. Also, variable </w:t>
      </w:r>
      <w:r w:rsidRPr="00BF328D">
        <w:rPr>
          <w:rFonts w:ascii="Times New Roman" w:hAnsi="Times New Roman" w:cs="Times New Roman"/>
          <w:i/>
          <w:sz w:val="24"/>
          <w:szCs w:val="24"/>
        </w:rPr>
        <w:t>TBP</w:t>
      </w:r>
      <w:r w:rsidRPr="00BF328D">
        <w:rPr>
          <w:rFonts w:ascii="Times New Roman" w:hAnsi="Times New Roman" w:cs="Times New Roman"/>
          <w:sz w:val="24"/>
          <w:szCs w:val="24"/>
        </w:rPr>
        <w:t xml:space="preserve"> was positive and significant at a 5% level. Variables</w:t>
      </w:r>
      <w:r w:rsidRPr="00BF328D">
        <w:rPr>
          <w:rFonts w:ascii="Times New Roman" w:hAnsi="Times New Roman" w:cs="Times New Roman"/>
          <w:i/>
          <w:sz w:val="24"/>
          <w:szCs w:val="24"/>
        </w:rPr>
        <w:t xml:space="preserve"> Implementation Difficulty</w:t>
      </w:r>
      <w:r w:rsidRPr="00BF328D">
        <w:rPr>
          <w:rFonts w:ascii="Times New Roman" w:hAnsi="Times New Roman" w:cs="Times New Roman"/>
          <w:sz w:val="24"/>
          <w:szCs w:val="24"/>
        </w:rPr>
        <w:t xml:space="preserve"> and </w:t>
      </w:r>
      <w:r w:rsidRPr="00BF328D">
        <w:rPr>
          <w:rFonts w:ascii="Times New Roman" w:hAnsi="Times New Roman" w:cs="Times New Roman"/>
          <w:i/>
          <w:sz w:val="24"/>
          <w:szCs w:val="24"/>
        </w:rPr>
        <w:t>Inadequate Knowledge</w:t>
      </w:r>
      <w:r w:rsidRPr="00BF328D">
        <w:rPr>
          <w:rFonts w:ascii="Times New Roman" w:hAnsi="Times New Roman" w:cs="Times New Roman"/>
          <w:sz w:val="24"/>
          <w:szCs w:val="24"/>
        </w:rPr>
        <w:t xml:space="preserve"> </w:t>
      </w:r>
      <w:r w:rsidRPr="00BF328D">
        <w:rPr>
          <w:rFonts w:ascii="Times New Roman" w:hAnsi="Times New Roman" w:cs="Times New Roman"/>
          <w:iCs/>
          <w:sz w:val="24"/>
          <w:szCs w:val="24"/>
        </w:rPr>
        <w:t>were statically significant at a 1% level</w:t>
      </w:r>
      <w:r w:rsidR="00BF580F" w:rsidRPr="00BF328D">
        <w:rPr>
          <w:rFonts w:ascii="Times New Roman" w:hAnsi="Times New Roman" w:cs="Times New Roman"/>
          <w:iCs/>
          <w:sz w:val="24"/>
          <w:szCs w:val="24"/>
        </w:rPr>
        <w:t>,</w:t>
      </w:r>
      <w:r w:rsidRPr="00BF328D">
        <w:rPr>
          <w:rFonts w:ascii="Times New Roman" w:hAnsi="Times New Roman" w:cs="Times New Roman"/>
          <w:iCs/>
          <w:sz w:val="24"/>
          <w:szCs w:val="24"/>
        </w:rPr>
        <w:t xml:space="preserve"> </w:t>
      </w:r>
      <w:r w:rsidRPr="00BF328D">
        <w:rPr>
          <w:rFonts w:ascii="Times New Roman" w:hAnsi="Times New Roman" w:cs="Times New Roman"/>
          <w:iCs/>
          <w:noProof/>
          <w:sz w:val="24"/>
          <w:szCs w:val="24"/>
        </w:rPr>
        <w:t>and</w:t>
      </w:r>
      <w:r w:rsidRPr="00BF328D">
        <w:rPr>
          <w:rFonts w:ascii="Times New Roman" w:hAnsi="Times New Roman" w:cs="Times New Roman"/>
          <w:iCs/>
          <w:sz w:val="24"/>
          <w:szCs w:val="24"/>
        </w:rPr>
        <w:t xml:space="preserve"> </w:t>
      </w:r>
      <w:r w:rsidRPr="00BF328D">
        <w:rPr>
          <w:rFonts w:ascii="Times New Roman" w:hAnsi="Times New Roman" w:cs="Times New Roman"/>
          <w:i/>
          <w:sz w:val="24"/>
          <w:szCs w:val="24"/>
        </w:rPr>
        <w:t xml:space="preserve">Age </w:t>
      </w:r>
      <w:r w:rsidRPr="00BF328D">
        <w:rPr>
          <w:rFonts w:ascii="Times New Roman" w:hAnsi="Times New Roman" w:cs="Times New Roman"/>
          <w:sz w:val="24"/>
          <w:szCs w:val="24"/>
        </w:rPr>
        <w:t xml:space="preserve">was statistically significant at a 5% level, but all of these variables had negative signs in the model. Regional variables were statistically significant in the model at various significant levels. </w:t>
      </w:r>
      <w:r w:rsidRPr="00BF328D">
        <w:rPr>
          <w:rFonts w:ascii="Times New Roman" w:hAnsi="Times New Roman" w:cs="Times New Roman"/>
          <w:i/>
          <w:iCs/>
          <w:sz w:val="24"/>
          <w:szCs w:val="24"/>
        </w:rPr>
        <w:t>AgDist_2</w:t>
      </w:r>
      <w:r w:rsidRPr="00BF328D">
        <w:rPr>
          <w:rFonts w:ascii="Times New Roman" w:hAnsi="Times New Roman" w:cs="Times New Roman"/>
          <w:iCs/>
          <w:sz w:val="24"/>
          <w:szCs w:val="24"/>
        </w:rPr>
        <w:t xml:space="preserve"> and </w:t>
      </w:r>
      <w:r w:rsidRPr="00BF328D">
        <w:rPr>
          <w:rFonts w:ascii="Times New Roman" w:hAnsi="Times New Roman" w:cs="Times New Roman"/>
          <w:i/>
          <w:iCs/>
          <w:sz w:val="24"/>
          <w:szCs w:val="24"/>
        </w:rPr>
        <w:t>AgDist_4</w:t>
      </w:r>
      <w:r w:rsidRPr="00BF328D">
        <w:rPr>
          <w:rFonts w:ascii="Times New Roman" w:hAnsi="Times New Roman" w:cs="Times New Roman"/>
          <w:sz w:val="24"/>
          <w:szCs w:val="24"/>
        </w:rPr>
        <w:t xml:space="preserve"> were significant at a 1% level with positive signs, whereas </w:t>
      </w:r>
      <w:r w:rsidRPr="00BF328D">
        <w:rPr>
          <w:rFonts w:ascii="Times New Roman" w:hAnsi="Times New Roman" w:cs="Times New Roman"/>
          <w:i/>
          <w:iCs/>
          <w:sz w:val="24"/>
          <w:szCs w:val="24"/>
        </w:rPr>
        <w:t>AgDist_3 and AgDist_5</w:t>
      </w:r>
      <w:r w:rsidRPr="00BF328D">
        <w:rPr>
          <w:rFonts w:ascii="Times New Roman" w:hAnsi="Times New Roman" w:cs="Times New Roman"/>
          <w:sz w:val="24"/>
          <w:szCs w:val="24"/>
        </w:rPr>
        <w:t xml:space="preserve"> were significant at a 5% level and both have negative signs.</w:t>
      </w:r>
    </w:p>
    <w:p w:rsidR="00533846" w:rsidRPr="00BF328D" w:rsidRDefault="00533846" w:rsidP="00B46FF7">
      <w:pPr>
        <w:spacing w:after="0" w:line="480" w:lineRule="auto"/>
        <w:ind w:firstLine="720"/>
        <w:contextualSpacing/>
        <w:jc w:val="center"/>
        <w:rPr>
          <w:rFonts w:ascii="Times New Roman" w:hAnsi="Times New Roman" w:cs="Times New Roman"/>
          <w:b/>
          <w:bCs/>
          <w:sz w:val="24"/>
          <w:szCs w:val="24"/>
        </w:rPr>
      </w:pPr>
      <w:r w:rsidRPr="00BF328D">
        <w:rPr>
          <w:rFonts w:ascii="Times New Roman" w:hAnsi="Times New Roman" w:cs="Times New Roman"/>
          <w:b/>
          <w:bCs/>
          <w:sz w:val="24"/>
          <w:szCs w:val="24"/>
        </w:rPr>
        <w:t xml:space="preserve">&lt;&lt; Insert Table </w:t>
      </w:r>
      <w:ins w:id="356" w:author="Mishra, Bijesh" w:date="2018-07-13T14:59:00Z">
        <w:r w:rsidR="00793A4F" w:rsidRPr="00BF328D">
          <w:rPr>
            <w:rFonts w:ascii="Times New Roman" w:hAnsi="Times New Roman" w:cs="Times New Roman"/>
            <w:b/>
            <w:bCs/>
            <w:sz w:val="24"/>
            <w:szCs w:val="24"/>
          </w:rPr>
          <w:t>5</w:t>
        </w:r>
      </w:ins>
      <w:del w:id="357" w:author="Mishra, Bijesh" w:date="2018-07-13T14:59:00Z">
        <w:r w:rsidRPr="00BF328D" w:rsidDel="00793A4F">
          <w:rPr>
            <w:rFonts w:ascii="Times New Roman" w:hAnsi="Times New Roman" w:cs="Times New Roman"/>
            <w:b/>
            <w:bCs/>
            <w:sz w:val="24"/>
            <w:szCs w:val="24"/>
          </w:rPr>
          <w:delText>3</w:delText>
        </w:r>
      </w:del>
      <w:r w:rsidRPr="00BF328D">
        <w:rPr>
          <w:rFonts w:ascii="Times New Roman" w:hAnsi="Times New Roman" w:cs="Times New Roman"/>
          <w:b/>
          <w:bCs/>
          <w:sz w:val="24"/>
          <w:szCs w:val="24"/>
        </w:rPr>
        <w:t xml:space="preserve"> here&gt;&gt;</w:t>
      </w:r>
    </w:p>
    <w:p w:rsidR="00533846" w:rsidRPr="00BF328D" w:rsidRDefault="00533846" w:rsidP="00B46FF7">
      <w:pPr>
        <w:spacing w:after="0" w:line="480" w:lineRule="auto"/>
        <w:ind w:firstLine="720"/>
        <w:contextualSpacing/>
        <w:rPr>
          <w:rFonts w:ascii="Times New Roman" w:hAnsi="Times New Roman" w:cs="Times New Roman"/>
          <w:bCs/>
          <w:sz w:val="24"/>
          <w:szCs w:val="24"/>
        </w:rPr>
      </w:pPr>
      <w:r w:rsidRPr="00BF328D">
        <w:rPr>
          <w:rFonts w:ascii="Times New Roman" w:hAnsi="Times New Roman" w:cs="Times New Roman"/>
          <w:bCs/>
          <w:sz w:val="24"/>
          <w:szCs w:val="24"/>
        </w:rPr>
        <w:t xml:space="preserve">We interpret the regression results as incident rate ratios by </w:t>
      </w:r>
      <w:r w:rsidRPr="00BF328D">
        <w:rPr>
          <w:rFonts w:ascii="Times New Roman" w:hAnsi="Times New Roman" w:cs="Times New Roman"/>
          <w:bCs/>
          <w:noProof/>
          <w:sz w:val="24"/>
          <w:szCs w:val="24"/>
        </w:rPr>
        <w:t>exponentiating the</w:t>
      </w:r>
      <w:r w:rsidRPr="00BF328D">
        <w:rPr>
          <w:rFonts w:ascii="Times New Roman" w:hAnsi="Times New Roman" w:cs="Times New Roman"/>
          <w:bCs/>
          <w:sz w:val="24"/>
          <w:szCs w:val="24"/>
        </w:rPr>
        <w:t xml:space="preserve"> regression coefficients (the last column in Table 3). The variable</w:t>
      </w:r>
      <w:r w:rsidRPr="00BF328D">
        <w:rPr>
          <w:rFonts w:ascii="Times New Roman" w:hAnsi="Times New Roman" w:cs="Times New Roman"/>
          <w:bCs/>
          <w:i/>
          <w:sz w:val="24"/>
          <w:szCs w:val="24"/>
        </w:rPr>
        <w:t xml:space="preserve"> Crops</w:t>
      </w:r>
      <w:r w:rsidRPr="00BF328D">
        <w:rPr>
          <w:rFonts w:ascii="Times New Roman" w:hAnsi="Times New Roman" w:cs="Times New Roman"/>
          <w:bCs/>
          <w:iCs/>
          <w:sz w:val="24"/>
          <w:szCs w:val="24"/>
        </w:rPr>
        <w:t xml:space="preserve"> (farmers growing row crops) </w:t>
      </w:r>
      <w:r w:rsidRPr="00BF328D">
        <w:rPr>
          <w:rFonts w:ascii="Times New Roman" w:hAnsi="Times New Roman" w:cs="Times New Roman"/>
          <w:bCs/>
          <w:sz w:val="24"/>
          <w:szCs w:val="24"/>
        </w:rPr>
        <w:t xml:space="preserve">and </w:t>
      </w:r>
      <w:r w:rsidRPr="00BF328D">
        <w:rPr>
          <w:rFonts w:ascii="Times New Roman" w:hAnsi="Times New Roman" w:cs="Times New Roman"/>
          <w:bCs/>
          <w:i/>
          <w:iCs/>
          <w:sz w:val="24"/>
          <w:szCs w:val="24"/>
        </w:rPr>
        <w:t>veggies</w:t>
      </w:r>
      <w:r w:rsidRPr="00BF328D">
        <w:rPr>
          <w:rFonts w:ascii="Times New Roman" w:hAnsi="Times New Roman" w:cs="Times New Roman"/>
          <w:bCs/>
          <w:sz w:val="24"/>
          <w:szCs w:val="24"/>
        </w:rPr>
        <w:t xml:space="preserve"> (farmers growing vegetables) were a significant predictor of adoption of sustainable agriculture practices in Kentucky. </w:t>
      </w:r>
      <w:r w:rsidRPr="00BF328D">
        <w:rPr>
          <w:rFonts w:ascii="Times New Roman" w:hAnsi="Times New Roman" w:cs="Times New Roman"/>
          <w:sz w:val="24"/>
          <w:szCs w:val="24"/>
        </w:rPr>
        <w:t xml:space="preserve">The results </w:t>
      </w:r>
      <w:r w:rsidRPr="00BF328D">
        <w:rPr>
          <w:rFonts w:ascii="Times New Roman" w:hAnsi="Times New Roman" w:cs="Times New Roman"/>
          <w:noProof/>
          <w:sz w:val="24"/>
          <w:szCs w:val="24"/>
        </w:rPr>
        <w:t>show</w:t>
      </w:r>
      <w:r w:rsidRPr="00BF328D">
        <w:rPr>
          <w:rFonts w:ascii="Times New Roman" w:hAnsi="Times New Roman" w:cs="Times New Roman"/>
          <w:sz w:val="24"/>
          <w:szCs w:val="24"/>
        </w:rPr>
        <w:t xml:space="preserve"> that the incident rate for SAPs adoption for farmers growing row crops were 2.294 times the incident rate for the farmers without row crops. The incident rate for farmers growing vegetables </w:t>
      </w:r>
      <w:r w:rsidRPr="00BF328D">
        <w:rPr>
          <w:rFonts w:ascii="Times New Roman" w:hAnsi="Times New Roman" w:cs="Times New Roman"/>
          <w:noProof/>
          <w:sz w:val="24"/>
          <w:szCs w:val="24"/>
        </w:rPr>
        <w:t>w</w:t>
      </w:r>
      <w:r w:rsidR="00BF580F" w:rsidRPr="00BF328D">
        <w:rPr>
          <w:rFonts w:ascii="Times New Roman" w:hAnsi="Times New Roman" w:cs="Times New Roman"/>
          <w:noProof/>
          <w:sz w:val="24"/>
          <w:szCs w:val="24"/>
        </w:rPr>
        <w:t>as</w:t>
      </w:r>
      <w:r w:rsidRPr="00BF328D">
        <w:rPr>
          <w:rFonts w:ascii="Times New Roman" w:hAnsi="Times New Roman" w:cs="Times New Roman"/>
          <w:sz w:val="24"/>
          <w:szCs w:val="24"/>
        </w:rPr>
        <w:t xml:space="preserve"> 1.511 times the incident rate for the farmers not growing vegetables. </w:t>
      </w:r>
      <w:r w:rsidRPr="00BF328D">
        <w:rPr>
          <w:rFonts w:ascii="Times New Roman" w:hAnsi="Times New Roman" w:cs="Times New Roman"/>
          <w:bCs/>
          <w:sz w:val="24"/>
          <w:szCs w:val="24"/>
        </w:rPr>
        <w:t xml:space="preserve">Several researchers have identified the role and importance of </w:t>
      </w:r>
      <w:r w:rsidRPr="00BF328D">
        <w:rPr>
          <w:rFonts w:ascii="Times New Roman" w:hAnsi="Times New Roman" w:cs="Times New Roman"/>
          <w:bCs/>
          <w:sz w:val="24"/>
          <w:szCs w:val="24"/>
        </w:rPr>
        <w:lastRenderedPageBreak/>
        <w:t xml:space="preserve">high value, short season, and cover crops to improve soil health, reduce pest infestation, weed control, and reduce the use of chemicals </w:t>
      </w:r>
      <w:r w:rsidRPr="00BF328D">
        <w:rPr>
          <w:rFonts w:ascii="Times New Roman" w:hAnsi="Times New Roman" w:cs="Times New Roman"/>
          <w:sz w:val="24"/>
          <w:szCs w:val="24"/>
        </w:rPr>
        <w:t xml:space="preserve">(Lichtenberg 2004; Singer </w:t>
      </w:r>
      <w:r w:rsidRPr="00BF328D">
        <w:rPr>
          <w:rFonts w:ascii="Times New Roman" w:hAnsi="Times New Roman" w:cs="Times New Roman"/>
          <w:iCs/>
          <w:sz w:val="24"/>
          <w:szCs w:val="24"/>
        </w:rPr>
        <w:t xml:space="preserve">et al. </w:t>
      </w:r>
      <w:r w:rsidRPr="00BF328D">
        <w:rPr>
          <w:rFonts w:ascii="Times New Roman" w:hAnsi="Times New Roman" w:cs="Times New Roman"/>
          <w:sz w:val="24"/>
          <w:szCs w:val="24"/>
        </w:rPr>
        <w:t xml:space="preserve">2007; </w:t>
      </w:r>
      <w:proofErr w:type="spellStart"/>
      <w:r w:rsidRPr="00BF328D">
        <w:rPr>
          <w:rFonts w:ascii="Times New Roman" w:hAnsi="Times New Roman" w:cs="Times New Roman"/>
          <w:sz w:val="24"/>
          <w:szCs w:val="24"/>
        </w:rPr>
        <w:t>Snapp</w:t>
      </w:r>
      <w:proofErr w:type="spellEnd"/>
      <w:r w:rsidRPr="00BF328D">
        <w:rPr>
          <w:rFonts w:ascii="Times New Roman" w:hAnsi="Times New Roman" w:cs="Times New Roman"/>
          <w:sz w:val="24"/>
          <w:szCs w:val="24"/>
        </w:rPr>
        <w:t xml:space="preserve"> </w:t>
      </w:r>
      <w:r w:rsidRPr="00BF328D">
        <w:rPr>
          <w:rFonts w:ascii="Times New Roman" w:hAnsi="Times New Roman" w:cs="Times New Roman"/>
          <w:iCs/>
          <w:sz w:val="24"/>
          <w:szCs w:val="24"/>
        </w:rPr>
        <w:t>et al.</w:t>
      </w:r>
      <w:r w:rsidRPr="00BF328D">
        <w:rPr>
          <w:rFonts w:ascii="Times New Roman" w:hAnsi="Times New Roman" w:cs="Times New Roman"/>
          <w:sz w:val="24"/>
          <w:szCs w:val="24"/>
        </w:rPr>
        <w:t xml:space="preserve"> 2005; Teasdale 2013)</w:t>
      </w:r>
      <w:r w:rsidRPr="00BF328D">
        <w:rPr>
          <w:rFonts w:ascii="Times New Roman" w:hAnsi="Times New Roman" w:cs="Times New Roman"/>
          <w:bCs/>
          <w:sz w:val="24"/>
          <w:szCs w:val="24"/>
        </w:rPr>
        <w:t>.</w:t>
      </w:r>
      <w:r w:rsidRPr="00BF328D">
        <w:rPr>
          <w:rFonts w:ascii="Times New Roman" w:hAnsi="Times New Roman" w:cs="Times New Roman"/>
          <w:sz w:val="24"/>
          <w:szCs w:val="24"/>
        </w:rPr>
        <w:t xml:space="preserve"> </w:t>
      </w:r>
      <w:r w:rsidRPr="00BF328D">
        <w:rPr>
          <w:rFonts w:ascii="Times New Roman" w:hAnsi="Times New Roman" w:cs="Times New Roman"/>
          <w:bCs/>
          <w:noProof/>
          <w:sz w:val="24"/>
          <w:szCs w:val="24"/>
        </w:rPr>
        <w:t>In addition</w:t>
      </w:r>
      <w:r w:rsidRPr="00BF328D">
        <w:rPr>
          <w:rFonts w:ascii="Times New Roman" w:hAnsi="Times New Roman" w:cs="Times New Roman"/>
          <w:bCs/>
          <w:sz w:val="24"/>
          <w:szCs w:val="24"/>
        </w:rPr>
        <w:t xml:space="preserve">, the adoption of sustainable agriculture is a common practice among vegetable farmers. The use of approaches that can enhance vegetable production safely </w:t>
      </w:r>
      <w:r w:rsidRPr="00BF328D">
        <w:rPr>
          <w:rFonts w:ascii="Times New Roman" w:hAnsi="Times New Roman" w:cs="Times New Roman"/>
          <w:bCs/>
          <w:noProof/>
          <w:sz w:val="24"/>
          <w:szCs w:val="24"/>
        </w:rPr>
        <w:t>ha</w:t>
      </w:r>
      <w:r w:rsidR="00BF580F" w:rsidRPr="00BF328D">
        <w:rPr>
          <w:rFonts w:ascii="Times New Roman" w:hAnsi="Times New Roman" w:cs="Times New Roman"/>
          <w:bCs/>
          <w:noProof/>
          <w:sz w:val="24"/>
          <w:szCs w:val="24"/>
        </w:rPr>
        <w:t>s</w:t>
      </w:r>
      <w:r w:rsidRPr="00BF328D">
        <w:rPr>
          <w:rFonts w:ascii="Times New Roman" w:hAnsi="Times New Roman" w:cs="Times New Roman"/>
          <w:bCs/>
          <w:sz w:val="24"/>
          <w:szCs w:val="24"/>
        </w:rPr>
        <w:t xml:space="preserve"> been increasing with increased interest of consumers in organic and healthy vegetables (Simmons 2008).</w:t>
      </w:r>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sz w:val="24"/>
          <w:szCs w:val="24"/>
        </w:rPr>
        <w:t xml:space="preserve">The </w:t>
      </w:r>
      <w:r w:rsidRPr="00BF328D">
        <w:rPr>
          <w:rFonts w:ascii="Times New Roman" w:hAnsi="Times New Roman" w:cs="Times New Roman"/>
          <w:i/>
          <w:sz w:val="24"/>
          <w:szCs w:val="24"/>
        </w:rPr>
        <w:t>availability of irrigation facility</w:t>
      </w:r>
      <w:r w:rsidRPr="00BF328D">
        <w:rPr>
          <w:rFonts w:ascii="Times New Roman" w:hAnsi="Times New Roman" w:cs="Times New Roman"/>
          <w:sz w:val="24"/>
          <w:szCs w:val="24"/>
        </w:rPr>
        <w:t xml:space="preserve"> had a positive and significant effect </w:t>
      </w:r>
      <w:r w:rsidR="00BF580F" w:rsidRPr="00BF328D">
        <w:rPr>
          <w:rFonts w:ascii="Times New Roman" w:hAnsi="Times New Roman" w:cs="Times New Roman"/>
          <w:noProof/>
          <w:sz w:val="24"/>
          <w:szCs w:val="24"/>
        </w:rPr>
        <w:t>o</w:t>
      </w:r>
      <w:r w:rsidRPr="00BF328D">
        <w:rPr>
          <w:rFonts w:ascii="Times New Roman" w:hAnsi="Times New Roman" w:cs="Times New Roman"/>
          <w:noProof/>
          <w:sz w:val="24"/>
          <w:szCs w:val="24"/>
        </w:rPr>
        <w:t>n</w:t>
      </w:r>
      <w:r w:rsidRPr="00BF328D">
        <w:rPr>
          <w:rFonts w:ascii="Times New Roman" w:hAnsi="Times New Roman" w:cs="Times New Roman"/>
          <w:sz w:val="24"/>
          <w:szCs w:val="24"/>
        </w:rPr>
        <w:t xml:space="preserve"> the adoption of sustainable agriculture practices among Kentucky farmers. The incident rate for farmers with irrigation facilities on the farm </w:t>
      </w:r>
      <w:r w:rsidRPr="00BF328D">
        <w:rPr>
          <w:rFonts w:ascii="Times New Roman" w:hAnsi="Times New Roman" w:cs="Times New Roman"/>
          <w:i/>
          <w:sz w:val="24"/>
          <w:szCs w:val="24"/>
        </w:rPr>
        <w:t>(Irrigation)</w:t>
      </w:r>
      <w:r w:rsidRPr="00BF328D">
        <w:rPr>
          <w:rFonts w:ascii="Times New Roman" w:hAnsi="Times New Roman" w:cs="Times New Roman"/>
          <w:sz w:val="24"/>
          <w:szCs w:val="24"/>
        </w:rPr>
        <w:t xml:space="preserve"> was 1.876 times the incident rate for farmers without irrigation facilities. Awan</w:t>
      </w:r>
      <w:r w:rsidRPr="00BF328D">
        <w:rPr>
          <w:rFonts w:ascii="Times New Roman" w:hAnsi="Times New Roman" w:cs="Times New Roman"/>
          <w:iCs/>
          <w:sz w:val="24"/>
          <w:szCs w:val="24"/>
        </w:rPr>
        <w:t xml:space="preserve"> et al.</w:t>
      </w:r>
      <w:r w:rsidRPr="00BF328D">
        <w:rPr>
          <w:rFonts w:ascii="Times New Roman" w:hAnsi="Times New Roman" w:cs="Times New Roman"/>
          <w:sz w:val="24"/>
          <w:szCs w:val="24"/>
        </w:rPr>
        <w:t xml:space="preserve"> (2015) also found that availability of water had a positive impact on the adoption of sustainable agriculture practices among wheat-cotton farmers.</w:t>
      </w:r>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sz w:val="24"/>
          <w:szCs w:val="24"/>
        </w:rPr>
        <w:t xml:space="preserve">The incident rate for farmers in favor of farm diversification </w:t>
      </w:r>
      <w:r w:rsidRPr="00BF328D">
        <w:rPr>
          <w:rFonts w:ascii="Times New Roman" w:hAnsi="Times New Roman" w:cs="Times New Roman"/>
          <w:i/>
          <w:sz w:val="24"/>
          <w:szCs w:val="24"/>
        </w:rPr>
        <w:t>(Diverse)</w:t>
      </w:r>
      <w:r w:rsidRPr="00BF328D">
        <w:rPr>
          <w:rFonts w:ascii="Times New Roman" w:hAnsi="Times New Roman" w:cs="Times New Roman"/>
          <w:sz w:val="24"/>
          <w:szCs w:val="24"/>
        </w:rPr>
        <w:t xml:space="preserve"> was 2.072 times compared to their counterparts. </w:t>
      </w:r>
      <w:r w:rsidRPr="00BF328D">
        <w:rPr>
          <w:rFonts w:ascii="Times New Roman" w:hAnsi="Times New Roman" w:cs="Times New Roman"/>
          <w:bCs/>
          <w:sz w:val="24"/>
          <w:szCs w:val="24"/>
        </w:rPr>
        <w:t xml:space="preserve">A significant predictor of the adoption of sustainable agriculture practices is whether farmers are in favor of diversifying their farms. Those farmers who were in favor of </w:t>
      </w:r>
      <w:r w:rsidRPr="00BF328D">
        <w:rPr>
          <w:rFonts w:ascii="Times New Roman" w:hAnsi="Times New Roman" w:cs="Times New Roman"/>
          <w:bCs/>
          <w:noProof/>
          <w:sz w:val="24"/>
          <w:szCs w:val="24"/>
        </w:rPr>
        <w:t>diversifying</w:t>
      </w:r>
      <w:r w:rsidRPr="00BF328D">
        <w:rPr>
          <w:rFonts w:ascii="Times New Roman" w:hAnsi="Times New Roman" w:cs="Times New Roman"/>
          <w:bCs/>
          <w:sz w:val="24"/>
          <w:szCs w:val="24"/>
        </w:rPr>
        <w:t xml:space="preserve"> were also likely to adopt more sustainable agriculture practices compared to farmers who did not favor diversification. </w:t>
      </w:r>
      <w:r w:rsidRPr="00BF328D">
        <w:rPr>
          <w:rFonts w:ascii="Times New Roman" w:hAnsi="Times New Roman" w:cs="Times New Roman"/>
          <w:noProof/>
          <w:sz w:val="24"/>
          <w:szCs w:val="24"/>
        </w:rPr>
        <w:t>Farmers diversify their farms by adding high-value crops, short season crops and vegetables, and cover crops, which are helpful in weed control, reduce the use of chemicals, and improve soil health and fertility and ensure improved crop production (Lichtenberg 2004; Singer</w:t>
      </w:r>
      <w:r w:rsidRPr="00BF328D">
        <w:rPr>
          <w:rFonts w:ascii="Times New Roman" w:hAnsi="Times New Roman" w:cs="Times New Roman"/>
          <w:iCs/>
          <w:noProof/>
          <w:sz w:val="24"/>
          <w:szCs w:val="24"/>
        </w:rPr>
        <w:t xml:space="preserve"> et al.</w:t>
      </w:r>
      <w:r w:rsidRPr="00BF328D">
        <w:rPr>
          <w:rFonts w:ascii="Times New Roman" w:hAnsi="Times New Roman" w:cs="Times New Roman"/>
          <w:noProof/>
          <w:sz w:val="24"/>
          <w:szCs w:val="24"/>
        </w:rPr>
        <w:t xml:space="preserve"> 2007; Snapp </w:t>
      </w:r>
      <w:r w:rsidRPr="00BF328D">
        <w:rPr>
          <w:rFonts w:ascii="Times New Roman" w:hAnsi="Times New Roman" w:cs="Times New Roman"/>
          <w:iCs/>
          <w:noProof/>
          <w:sz w:val="24"/>
          <w:szCs w:val="24"/>
        </w:rPr>
        <w:t>et al.</w:t>
      </w:r>
      <w:r w:rsidRPr="00BF328D">
        <w:rPr>
          <w:rFonts w:ascii="Times New Roman" w:hAnsi="Times New Roman" w:cs="Times New Roman"/>
          <w:noProof/>
          <w:sz w:val="24"/>
          <w:szCs w:val="24"/>
        </w:rPr>
        <w:t xml:space="preserve"> 2005; Teasdale 2013).</w:t>
      </w:r>
    </w:p>
    <w:p w:rsidR="00533846" w:rsidRPr="00BF328D" w:rsidRDefault="00533846" w:rsidP="00B46FF7">
      <w:pPr>
        <w:spacing w:after="0" w:line="480" w:lineRule="auto"/>
        <w:ind w:firstLine="720"/>
        <w:contextualSpacing/>
        <w:rPr>
          <w:ins w:id="358" w:author="Mishra, Bijesh" w:date="2018-07-03T10:23:00Z"/>
          <w:rFonts w:ascii="Times New Roman" w:hAnsi="Times New Roman" w:cs="Times New Roman"/>
          <w:sz w:val="24"/>
          <w:szCs w:val="24"/>
        </w:rPr>
      </w:pPr>
      <w:r w:rsidRPr="00BF328D">
        <w:rPr>
          <w:rFonts w:ascii="Times New Roman" w:hAnsi="Times New Roman" w:cs="Times New Roman"/>
          <w:bCs/>
          <w:sz w:val="24"/>
          <w:szCs w:val="24"/>
        </w:rPr>
        <w:t xml:space="preserve">Also, the incident rate for farmers who participated in the </w:t>
      </w:r>
      <w:ins w:id="359" w:author="Mishra, Bijesh" w:date="2018-07-03T10:23:00Z">
        <w:r w:rsidR="00DD7EF7" w:rsidRPr="00BF328D">
          <w:rPr>
            <w:rFonts w:ascii="Times New Roman" w:hAnsi="Times New Roman" w:cs="Times New Roman"/>
            <w:bCs/>
            <w:sz w:val="24"/>
            <w:szCs w:val="24"/>
          </w:rPr>
          <w:t>T</w:t>
        </w:r>
      </w:ins>
      <w:del w:id="360" w:author="Mishra, Bijesh" w:date="2018-07-03T10:23:00Z">
        <w:r w:rsidRPr="00BF328D" w:rsidDel="00DD7EF7">
          <w:rPr>
            <w:rFonts w:ascii="Times New Roman" w:hAnsi="Times New Roman" w:cs="Times New Roman"/>
            <w:bCs/>
            <w:sz w:val="24"/>
            <w:szCs w:val="24"/>
          </w:rPr>
          <w:delText>t</w:delText>
        </w:r>
      </w:del>
      <w:r w:rsidRPr="00BF328D">
        <w:rPr>
          <w:rFonts w:ascii="Times New Roman" w:hAnsi="Times New Roman" w:cs="Times New Roman"/>
          <w:bCs/>
          <w:sz w:val="24"/>
          <w:szCs w:val="24"/>
        </w:rPr>
        <w:t xml:space="preserve">obacco </w:t>
      </w:r>
      <w:ins w:id="361" w:author="Mishra, Bijesh" w:date="2018-07-03T10:23:00Z">
        <w:r w:rsidR="00DD7EF7" w:rsidRPr="00BF328D">
          <w:rPr>
            <w:rFonts w:ascii="Times New Roman" w:hAnsi="Times New Roman" w:cs="Times New Roman"/>
            <w:bCs/>
            <w:sz w:val="24"/>
            <w:szCs w:val="24"/>
          </w:rPr>
          <w:t>B</w:t>
        </w:r>
      </w:ins>
      <w:del w:id="362" w:author="Mishra, Bijesh" w:date="2018-07-03T10:23:00Z">
        <w:r w:rsidRPr="00BF328D" w:rsidDel="00DD7EF7">
          <w:rPr>
            <w:rFonts w:ascii="Times New Roman" w:hAnsi="Times New Roman" w:cs="Times New Roman"/>
            <w:bCs/>
            <w:sz w:val="24"/>
            <w:szCs w:val="24"/>
          </w:rPr>
          <w:delText>b</w:delText>
        </w:r>
      </w:del>
      <w:r w:rsidRPr="00BF328D">
        <w:rPr>
          <w:rFonts w:ascii="Times New Roman" w:hAnsi="Times New Roman" w:cs="Times New Roman"/>
          <w:bCs/>
          <w:sz w:val="24"/>
          <w:szCs w:val="24"/>
        </w:rPr>
        <w:t xml:space="preserve">uyout </w:t>
      </w:r>
      <w:ins w:id="363" w:author="Mishra, Bijesh" w:date="2018-07-03T10:23:00Z">
        <w:r w:rsidR="00DD7EF7" w:rsidRPr="00BF328D">
          <w:rPr>
            <w:rFonts w:ascii="Times New Roman" w:hAnsi="Times New Roman" w:cs="Times New Roman"/>
            <w:bCs/>
            <w:sz w:val="24"/>
            <w:szCs w:val="24"/>
          </w:rPr>
          <w:t>P</w:t>
        </w:r>
      </w:ins>
      <w:del w:id="364" w:author="Mishra, Bijesh" w:date="2018-07-03T10:23:00Z">
        <w:r w:rsidRPr="00BF328D" w:rsidDel="00DD7EF7">
          <w:rPr>
            <w:rFonts w:ascii="Times New Roman" w:hAnsi="Times New Roman" w:cs="Times New Roman"/>
            <w:bCs/>
            <w:sz w:val="24"/>
            <w:szCs w:val="24"/>
          </w:rPr>
          <w:delText>p</w:delText>
        </w:r>
      </w:del>
      <w:r w:rsidRPr="00BF328D">
        <w:rPr>
          <w:rFonts w:ascii="Times New Roman" w:hAnsi="Times New Roman" w:cs="Times New Roman"/>
          <w:bCs/>
          <w:sz w:val="24"/>
          <w:szCs w:val="24"/>
        </w:rPr>
        <w:t xml:space="preserve">rogram </w:t>
      </w:r>
      <w:r w:rsidRPr="00BF328D">
        <w:rPr>
          <w:rFonts w:ascii="Times New Roman" w:hAnsi="Times New Roman" w:cs="Times New Roman"/>
          <w:i/>
          <w:sz w:val="24"/>
          <w:szCs w:val="24"/>
        </w:rPr>
        <w:t xml:space="preserve">(TBP) </w:t>
      </w:r>
      <w:r w:rsidRPr="00BF328D">
        <w:rPr>
          <w:rFonts w:ascii="Times New Roman" w:hAnsi="Times New Roman" w:cs="Times New Roman"/>
          <w:iCs/>
          <w:sz w:val="24"/>
          <w:szCs w:val="24"/>
        </w:rPr>
        <w:t xml:space="preserve">were </w:t>
      </w:r>
      <w:r w:rsidRPr="00BF328D">
        <w:rPr>
          <w:rFonts w:ascii="Times New Roman" w:hAnsi="Times New Roman" w:cs="Times New Roman"/>
          <w:bCs/>
          <w:sz w:val="24"/>
          <w:szCs w:val="24"/>
        </w:rPr>
        <w:t xml:space="preserve">1.286 times compared to other farmers who did not participate in the TBP. The U.S. government has collectively spent billions of dollars in designing </w:t>
      </w:r>
      <w:r w:rsidRPr="00BF328D">
        <w:rPr>
          <w:rFonts w:ascii="Times New Roman" w:hAnsi="Times New Roman" w:cs="Times New Roman"/>
          <w:bCs/>
          <w:noProof/>
          <w:sz w:val="24"/>
          <w:szCs w:val="24"/>
        </w:rPr>
        <w:t>polic</w:t>
      </w:r>
      <w:r w:rsidR="00747BBD" w:rsidRPr="00BF328D">
        <w:rPr>
          <w:rFonts w:ascii="Times New Roman" w:hAnsi="Times New Roman" w:cs="Times New Roman"/>
          <w:bCs/>
          <w:noProof/>
          <w:sz w:val="24"/>
          <w:szCs w:val="24"/>
        </w:rPr>
        <w:t>i</w:t>
      </w:r>
      <w:r w:rsidRPr="00BF328D">
        <w:rPr>
          <w:rFonts w:ascii="Times New Roman" w:hAnsi="Times New Roman" w:cs="Times New Roman"/>
          <w:bCs/>
          <w:noProof/>
          <w:sz w:val="24"/>
          <w:szCs w:val="24"/>
        </w:rPr>
        <w:t>es</w:t>
      </w:r>
      <w:r w:rsidRPr="00BF328D">
        <w:rPr>
          <w:rFonts w:ascii="Times New Roman" w:hAnsi="Times New Roman" w:cs="Times New Roman"/>
          <w:bCs/>
          <w:sz w:val="24"/>
          <w:szCs w:val="24"/>
        </w:rPr>
        <w:t xml:space="preserve"> that shape agriculture and facilitate the conservation programs through different farm bills (</w:t>
      </w:r>
      <w:proofErr w:type="spellStart"/>
      <w:r w:rsidRPr="00BF328D">
        <w:rPr>
          <w:rFonts w:ascii="Times New Roman" w:hAnsi="Times New Roman" w:cs="Times New Roman"/>
          <w:bCs/>
          <w:sz w:val="24"/>
          <w:szCs w:val="24"/>
        </w:rPr>
        <w:t>Mullendore</w:t>
      </w:r>
      <w:proofErr w:type="spellEnd"/>
      <w:r w:rsidRPr="00BF328D">
        <w:rPr>
          <w:rFonts w:ascii="Times New Roman" w:hAnsi="Times New Roman" w:cs="Times New Roman"/>
          <w:bCs/>
          <w:sz w:val="24"/>
          <w:szCs w:val="24"/>
        </w:rPr>
        <w:t xml:space="preserve"> et al. 2015). </w:t>
      </w:r>
      <w:r w:rsidRPr="00BF328D">
        <w:rPr>
          <w:rFonts w:ascii="Times New Roman" w:hAnsi="Times New Roman" w:cs="Times New Roman"/>
          <w:bCs/>
          <w:sz w:val="24"/>
          <w:szCs w:val="24"/>
        </w:rPr>
        <w:lastRenderedPageBreak/>
        <w:t xml:space="preserve">These Farm Bill programs also transition farmers from tobacco to different crops that may have provided positive motivations for farmers who participated in the TBP program to adopt sustainable agriculture practices. </w:t>
      </w:r>
      <w:proofErr w:type="spellStart"/>
      <w:r w:rsidRPr="00BF328D">
        <w:rPr>
          <w:rFonts w:ascii="Times New Roman" w:hAnsi="Times New Roman" w:cs="Times New Roman"/>
          <w:bCs/>
          <w:sz w:val="24"/>
          <w:szCs w:val="24"/>
        </w:rPr>
        <w:t>Litchenberg</w:t>
      </w:r>
      <w:proofErr w:type="spellEnd"/>
      <w:r w:rsidRPr="00BF328D">
        <w:rPr>
          <w:rFonts w:ascii="Times New Roman" w:hAnsi="Times New Roman" w:cs="Times New Roman"/>
          <w:bCs/>
          <w:sz w:val="24"/>
          <w:szCs w:val="24"/>
        </w:rPr>
        <w:t xml:space="preserve"> (2004) found that the adoption of </w:t>
      </w:r>
      <w:r w:rsidRPr="00BF328D">
        <w:rPr>
          <w:rFonts w:ascii="Times New Roman" w:hAnsi="Times New Roman" w:cs="Times New Roman"/>
          <w:bCs/>
          <w:noProof/>
          <w:sz w:val="24"/>
          <w:szCs w:val="24"/>
        </w:rPr>
        <w:t>several soil</w:t>
      </w:r>
      <w:r w:rsidRPr="00BF328D">
        <w:rPr>
          <w:rFonts w:ascii="Times New Roman" w:hAnsi="Times New Roman" w:cs="Times New Roman"/>
          <w:bCs/>
          <w:sz w:val="24"/>
          <w:szCs w:val="24"/>
        </w:rPr>
        <w:t xml:space="preserve"> and water conservation practices are responsive to</w:t>
      </w:r>
      <w:r w:rsidR="00747BBD" w:rsidRPr="00BF328D">
        <w:rPr>
          <w:rFonts w:ascii="Times New Roman" w:hAnsi="Times New Roman" w:cs="Times New Roman"/>
          <w:bCs/>
          <w:sz w:val="24"/>
          <w:szCs w:val="24"/>
        </w:rPr>
        <w:t xml:space="preserve"> the</w:t>
      </w:r>
      <w:r w:rsidRPr="00BF328D">
        <w:rPr>
          <w:rFonts w:ascii="Times New Roman" w:hAnsi="Times New Roman" w:cs="Times New Roman"/>
          <w:bCs/>
          <w:sz w:val="24"/>
          <w:szCs w:val="24"/>
        </w:rPr>
        <w:t xml:space="preserve"> </w:t>
      </w:r>
      <w:r w:rsidR="00747BBD" w:rsidRPr="00BF328D">
        <w:rPr>
          <w:rFonts w:ascii="Times New Roman" w:hAnsi="Times New Roman" w:cs="Times New Roman"/>
          <w:bCs/>
          <w:sz w:val="24"/>
          <w:szCs w:val="24"/>
        </w:rPr>
        <w:t xml:space="preserve">USDA/NRCS </w:t>
      </w:r>
      <w:r w:rsidRPr="00BF328D">
        <w:rPr>
          <w:rFonts w:ascii="Times New Roman" w:hAnsi="Times New Roman" w:cs="Times New Roman"/>
          <w:bCs/>
          <w:noProof/>
          <w:sz w:val="24"/>
          <w:szCs w:val="24"/>
        </w:rPr>
        <w:t>cost</w:t>
      </w:r>
      <w:r w:rsidR="00BF580F" w:rsidRPr="00BF328D">
        <w:rPr>
          <w:rFonts w:ascii="Times New Roman" w:hAnsi="Times New Roman" w:cs="Times New Roman"/>
          <w:bCs/>
          <w:noProof/>
          <w:sz w:val="24"/>
          <w:szCs w:val="24"/>
        </w:rPr>
        <w:t>-</w:t>
      </w:r>
      <w:r w:rsidRPr="00BF328D">
        <w:rPr>
          <w:rFonts w:ascii="Times New Roman" w:hAnsi="Times New Roman" w:cs="Times New Roman"/>
          <w:bCs/>
          <w:noProof/>
          <w:sz w:val="24"/>
          <w:szCs w:val="24"/>
        </w:rPr>
        <w:t>sharing</w:t>
      </w:r>
      <w:r w:rsidRPr="00BF328D">
        <w:rPr>
          <w:rFonts w:ascii="Times New Roman" w:hAnsi="Times New Roman" w:cs="Times New Roman"/>
          <w:bCs/>
          <w:sz w:val="24"/>
          <w:szCs w:val="24"/>
        </w:rPr>
        <w:t xml:space="preserve"> program. The increase in the cost of the </w:t>
      </w:r>
      <w:r w:rsidRPr="00BF328D">
        <w:rPr>
          <w:rFonts w:ascii="Times New Roman" w:hAnsi="Times New Roman" w:cs="Times New Roman"/>
          <w:bCs/>
          <w:noProof/>
          <w:sz w:val="24"/>
          <w:szCs w:val="24"/>
        </w:rPr>
        <w:t>practice</w:t>
      </w:r>
      <w:r w:rsidRPr="00BF328D">
        <w:rPr>
          <w:rFonts w:ascii="Times New Roman" w:hAnsi="Times New Roman" w:cs="Times New Roman"/>
          <w:bCs/>
          <w:sz w:val="24"/>
          <w:szCs w:val="24"/>
        </w:rPr>
        <w:t xml:space="preserve"> reduces the adoption of conservation practices among Maryland farmers. Also, the interaction between different conservation practices may be less costly reducing the share of</w:t>
      </w:r>
      <w:r w:rsidR="00BF580F" w:rsidRPr="00BF328D">
        <w:rPr>
          <w:rFonts w:ascii="Times New Roman" w:hAnsi="Times New Roman" w:cs="Times New Roman"/>
          <w:bCs/>
          <w:sz w:val="24"/>
          <w:szCs w:val="24"/>
        </w:rPr>
        <w:t xml:space="preserve"> the</w:t>
      </w:r>
      <w:r w:rsidRPr="00BF328D">
        <w:rPr>
          <w:rFonts w:ascii="Times New Roman" w:hAnsi="Times New Roman" w:cs="Times New Roman"/>
          <w:bCs/>
          <w:sz w:val="24"/>
          <w:szCs w:val="24"/>
        </w:rPr>
        <w:t xml:space="preserve"> </w:t>
      </w:r>
      <w:r w:rsidRPr="00BF328D">
        <w:rPr>
          <w:rFonts w:ascii="Times New Roman" w:hAnsi="Times New Roman" w:cs="Times New Roman"/>
          <w:bCs/>
          <w:noProof/>
          <w:sz w:val="24"/>
          <w:szCs w:val="24"/>
        </w:rPr>
        <w:t>cost</w:t>
      </w:r>
      <w:r w:rsidRPr="00BF328D">
        <w:rPr>
          <w:rFonts w:ascii="Times New Roman" w:hAnsi="Times New Roman" w:cs="Times New Roman"/>
          <w:bCs/>
          <w:sz w:val="24"/>
          <w:szCs w:val="24"/>
        </w:rPr>
        <w:t xml:space="preserve">. It may increase the adoption of conservation practices. </w:t>
      </w:r>
      <w:r w:rsidRPr="00BF328D">
        <w:rPr>
          <w:rFonts w:ascii="Times New Roman" w:hAnsi="Times New Roman" w:cs="Times New Roman"/>
          <w:sz w:val="24"/>
          <w:szCs w:val="24"/>
        </w:rPr>
        <w:t xml:space="preserve">Several other researchers also have found that the adoption of management practices related to soil health </w:t>
      </w:r>
      <w:r w:rsidRPr="00BF328D">
        <w:rPr>
          <w:rFonts w:ascii="Times New Roman" w:hAnsi="Times New Roman" w:cs="Times New Roman"/>
          <w:noProof/>
          <w:sz w:val="24"/>
          <w:szCs w:val="24"/>
        </w:rPr>
        <w:t>was enhanced</w:t>
      </w:r>
      <w:r w:rsidRPr="00BF328D">
        <w:rPr>
          <w:rFonts w:ascii="Times New Roman" w:hAnsi="Times New Roman" w:cs="Times New Roman"/>
          <w:sz w:val="24"/>
          <w:szCs w:val="24"/>
        </w:rPr>
        <w:t xml:space="preserve"> by the Farm Bill Conservation Program (Carlisle 2016; </w:t>
      </w:r>
      <w:proofErr w:type="spellStart"/>
      <w:r w:rsidRPr="00BF328D">
        <w:rPr>
          <w:rFonts w:ascii="Times New Roman" w:hAnsi="Times New Roman" w:cs="Times New Roman"/>
          <w:sz w:val="24"/>
          <w:szCs w:val="24"/>
        </w:rPr>
        <w:t>Coughenour</w:t>
      </w:r>
      <w:proofErr w:type="spellEnd"/>
      <w:r w:rsidRPr="00BF328D">
        <w:rPr>
          <w:rFonts w:ascii="Times New Roman" w:hAnsi="Times New Roman" w:cs="Times New Roman"/>
          <w:sz w:val="24"/>
          <w:szCs w:val="24"/>
        </w:rPr>
        <w:t xml:space="preserve"> 2003; Soule 2001).</w:t>
      </w:r>
    </w:p>
    <w:p w:rsidR="005A725A" w:rsidRPr="00BF328D" w:rsidRDefault="005A725A" w:rsidP="00B46FF7">
      <w:pPr>
        <w:spacing w:after="0" w:line="480" w:lineRule="auto"/>
        <w:ind w:firstLine="720"/>
        <w:contextualSpacing/>
        <w:rPr>
          <w:rFonts w:ascii="Times New Roman" w:hAnsi="Times New Roman" w:cs="Times New Roman"/>
          <w:bCs/>
          <w:sz w:val="24"/>
          <w:szCs w:val="24"/>
          <w:rPrChange w:id="365" w:author="Mishra, Bijesh" w:date="2018-07-03T12:28:00Z">
            <w:rPr>
              <w:rFonts w:ascii="Times New Roman" w:hAnsi="Times New Roman" w:cs="Times New Roman"/>
              <w:bCs/>
              <w:sz w:val="24"/>
              <w:szCs w:val="24"/>
            </w:rPr>
          </w:rPrChange>
        </w:rPr>
      </w:pPr>
      <w:ins w:id="366" w:author="Mishra, Bijesh" w:date="2018-07-03T10:23:00Z">
        <w:r w:rsidRPr="00BF328D">
          <w:rPr>
            <w:rFonts w:ascii="Times New Roman" w:hAnsi="Times New Roman" w:cs="Times New Roman"/>
            <w:sz w:val="24"/>
            <w:szCs w:val="24"/>
            <w:rPrChange w:id="367" w:author="Mishra, Bijesh" w:date="2018-07-03T12:28:00Z">
              <w:rPr>
                <w:rFonts w:ascii="Times New Roman" w:hAnsi="Times New Roman" w:cs="Times New Roman"/>
                <w:sz w:val="24"/>
                <w:szCs w:val="24"/>
              </w:rPr>
            </w:rPrChange>
          </w:rPr>
          <w:t>Several studies about sustainable a</w:t>
        </w:r>
        <w:r w:rsidR="00EA1920" w:rsidRPr="00BF328D">
          <w:rPr>
            <w:rFonts w:ascii="Times New Roman" w:hAnsi="Times New Roman" w:cs="Times New Roman"/>
            <w:sz w:val="24"/>
            <w:szCs w:val="24"/>
          </w:rPr>
          <w:t xml:space="preserve">griculture practices </w:t>
        </w:r>
        <w:r w:rsidRPr="00BF328D">
          <w:rPr>
            <w:rFonts w:ascii="Times New Roman" w:hAnsi="Times New Roman" w:cs="Times New Roman"/>
            <w:sz w:val="24"/>
            <w:szCs w:val="24"/>
            <w:rPrChange w:id="368" w:author="Mishra, Bijesh" w:date="2018-07-03T12:28:00Z">
              <w:rPr>
                <w:rFonts w:ascii="Times New Roman" w:hAnsi="Times New Roman" w:cs="Times New Roman"/>
                <w:sz w:val="24"/>
                <w:szCs w:val="24"/>
              </w:rPr>
            </w:rPrChange>
          </w:rPr>
          <w:t xml:space="preserve">shows </w:t>
        </w:r>
      </w:ins>
      <w:ins w:id="369" w:author="Mishra, Bijesh" w:date="2018-07-03T10:29:00Z">
        <w:r w:rsidRPr="00BF328D">
          <w:rPr>
            <w:rFonts w:ascii="Times New Roman" w:hAnsi="Times New Roman" w:cs="Times New Roman"/>
            <w:sz w:val="24"/>
            <w:szCs w:val="24"/>
            <w:rPrChange w:id="370" w:author="Mishra, Bijesh" w:date="2018-07-03T12:28:00Z">
              <w:rPr>
                <w:rFonts w:ascii="Times New Roman" w:hAnsi="Times New Roman" w:cs="Times New Roman"/>
                <w:sz w:val="24"/>
                <w:szCs w:val="24"/>
              </w:rPr>
            </w:rPrChange>
          </w:rPr>
          <w:t xml:space="preserve">that </w:t>
        </w:r>
      </w:ins>
      <w:ins w:id="371" w:author="Mishra, Bijesh" w:date="2018-07-03T10:30:00Z">
        <w:r w:rsidRPr="00BF328D">
          <w:rPr>
            <w:rFonts w:ascii="Times New Roman" w:hAnsi="Times New Roman" w:cs="Times New Roman"/>
            <w:sz w:val="24"/>
            <w:szCs w:val="24"/>
            <w:rPrChange w:id="372" w:author="Mishra, Bijesh" w:date="2018-07-03T12:28:00Z">
              <w:rPr>
                <w:rFonts w:ascii="Times New Roman" w:hAnsi="Times New Roman" w:cs="Times New Roman"/>
                <w:sz w:val="24"/>
                <w:szCs w:val="24"/>
              </w:rPr>
            </w:rPrChange>
          </w:rPr>
          <w:t>policy</w:t>
        </w:r>
      </w:ins>
      <w:ins w:id="373" w:author="Mishra, Bijesh" w:date="2018-07-03T10:29:00Z">
        <w:r w:rsidRPr="00BF328D">
          <w:rPr>
            <w:rFonts w:ascii="Times New Roman" w:hAnsi="Times New Roman" w:cs="Times New Roman"/>
            <w:sz w:val="24"/>
            <w:szCs w:val="24"/>
            <w:rPrChange w:id="374" w:author="Mishra, Bijesh" w:date="2018-07-03T12:28:00Z">
              <w:rPr>
                <w:rFonts w:ascii="Times New Roman" w:hAnsi="Times New Roman" w:cs="Times New Roman"/>
                <w:sz w:val="24"/>
                <w:szCs w:val="24"/>
              </w:rPr>
            </w:rPrChange>
          </w:rPr>
          <w:t xml:space="preserve"> </w:t>
        </w:r>
      </w:ins>
      <w:ins w:id="375" w:author="Mishra, Bijesh" w:date="2018-07-03T13:55:00Z">
        <w:r w:rsidR="00EA1920" w:rsidRPr="00BF328D">
          <w:rPr>
            <w:rFonts w:ascii="Times New Roman" w:hAnsi="Times New Roman" w:cs="Times New Roman"/>
            <w:sz w:val="24"/>
            <w:szCs w:val="24"/>
          </w:rPr>
          <w:t>factors plays an important role in the adoption process. This is also true among Kentucky Farmers</w:t>
        </w:r>
      </w:ins>
      <w:ins w:id="376" w:author="Mishra, Bijesh" w:date="2018-07-03T10:30:00Z">
        <w:r w:rsidRPr="00BF328D">
          <w:rPr>
            <w:rFonts w:ascii="Times New Roman" w:hAnsi="Times New Roman" w:cs="Times New Roman"/>
            <w:sz w:val="24"/>
            <w:szCs w:val="24"/>
            <w:rPrChange w:id="377" w:author="Mishra, Bijesh" w:date="2018-07-03T12:28:00Z">
              <w:rPr>
                <w:rFonts w:ascii="Times New Roman" w:hAnsi="Times New Roman" w:cs="Times New Roman"/>
                <w:sz w:val="24"/>
                <w:szCs w:val="24"/>
              </w:rPr>
            </w:rPrChange>
          </w:rPr>
          <w:t xml:space="preserve">. </w:t>
        </w:r>
        <w:r w:rsidR="005A0B5B" w:rsidRPr="00BF328D">
          <w:rPr>
            <w:rFonts w:ascii="Times New Roman" w:hAnsi="Times New Roman" w:cs="Times New Roman"/>
            <w:sz w:val="24"/>
            <w:szCs w:val="24"/>
            <w:rPrChange w:id="378" w:author="Mishra, Bijesh" w:date="2018-07-03T12:28:00Z">
              <w:rPr>
                <w:rFonts w:ascii="Times New Roman" w:hAnsi="Times New Roman" w:cs="Times New Roman"/>
                <w:sz w:val="24"/>
                <w:szCs w:val="24"/>
              </w:rPr>
            </w:rPrChange>
          </w:rPr>
          <w:t xml:space="preserve">A research conducted by </w:t>
        </w:r>
        <w:proofErr w:type="spellStart"/>
        <w:r w:rsidR="005A0B5B" w:rsidRPr="00BF328D">
          <w:rPr>
            <w:rFonts w:ascii="Times New Roman" w:hAnsi="Times New Roman" w:cs="Times New Roman"/>
            <w:sz w:val="24"/>
            <w:szCs w:val="24"/>
            <w:rPrChange w:id="379" w:author="Mishra, Bijesh" w:date="2018-07-03T12:28:00Z">
              <w:rPr>
                <w:rFonts w:ascii="Times New Roman" w:hAnsi="Times New Roman" w:cs="Times New Roman"/>
                <w:sz w:val="24"/>
                <w:szCs w:val="24"/>
              </w:rPr>
            </w:rPrChange>
          </w:rPr>
          <w:t>Zhong</w:t>
        </w:r>
        <w:proofErr w:type="spellEnd"/>
        <w:r w:rsidR="005A0B5B" w:rsidRPr="00BF328D">
          <w:rPr>
            <w:rFonts w:ascii="Times New Roman" w:hAnsi="Times New Roman" w:cs="Times New Roman"/>
            <w:sz w:val="24"/>
            <w:szCs w:val="24"/>
            <w:rPrChange w:id="380" w:author="Mishra, Bijesh" w:date="2018-07-03T12:28:00Z">
              <w:rPr>
                <w:rFonts w:ascii="Times New Roman" w:hAnsi="Times New Roman" w:cs="Times New Roman"/>
                <w:sz w:val="24"/>
                <w:szCs w:val="24"/>
              </w:rPr>
            </w:rPrChange>
          </w:rPr>
          <w:t xml:space="preserve"> and </w:t>
        </w:r>
      </w:ins>
      <w:ins w:id="381" w:author="Mishra, Bijesh" w:date="2018-07-03T10:32:00Z">
        <w:r w:rsidR="005A0B5B" w:rsidRPr="00BF328D">
          <w:rPr>
            <w:rFonts w:ascii="Times New Roman" w:hAnsi="Times New Roman" w:cs="Times New Roman"/>
            <w:sz w:val="24"/>
            <w:szCs w:val="24"/>
            <w:rPrChange w:id="382" w:author="Mishra, Bijesh" w:date="2018-07-03T12:28:00Z">
              <w:rPr>
                <w:rFonts w:ascii="Times New Roman" w:hAnsi="Times New Roman" w:cs="Times New Roman"/>
                <w:sz w:val="24"/>
                <w:szCs w:val="24"/>
              </w:rPr>
            </w:rPrChange>
          </w:rPr>
          <w:t xml:space="preserve">Hu (2015) </w:t>
        </w:r>
      </w:ins>
      <w:ins w:id="383" w:author="Mishra, Bijesh" w:date="2018-07-03T12:17:00Z">
        <w:r w:rsidR="00A43BF3" w:rsidRPr="00BF328D">
          <w:rPr>
            <w:rFonts w:ascii="Times New Roman" w:hAnsi="Times New Roman" w:cs="Times New Roman"/>
            <w:sz w:val="24"/>
            <w:szCs w:val="24"/>
            <w:rPrChange w:id="384" w:author="Mishra, Bijesh" w:date="2018-07-03T12:28:00Z">
              <w:rPr>
                <w:rFonts w:ascii="Times New Roman" w:hAnsi="Times New Roman" w:cs="Times New Roman"/>
                <w:sz w:val="24"/>
                <w:szCs w:val="24"/>
              </w:rPr>
            </w:rPrChange>
          </w:rPr>
          <w:t xml:space="preserve">and </w:t>
        </w:r>
        <w:r w:rsidR="0095346A" w:rsidRPr="00BF328D">
          <w:rPr>
            <w:rFonts w:ascii="Times New Roman" w:hAnsi="Times New Roman" w:cs="Times New Roman"/>
            <w:sz w:val="24"/>
            <w:szCs w:val="24"/>
            <w:rPrChange w:id="385" w:author="Mishra, Bijesh" w:date="2018-07-03T12:28:00Z">
              <w:rPr>
                <w:rFonts w:ascii="Times New Roman" w:hAnsi="Times New Roman" w:cs="Times New Roman"/>
                <w:sz w:val="24"/>
                <w:szCs w:val="24"/>
              </w:rPr>
            </w:rPrChange>
          </w:rPr>
          <w:t>D</w:t>
        </w:r>
        <w:r w:rsidR="00A43BF3" w:rsidRPr="00BF328D">
          <w:rPr>
            <w:rFonts w:ascii="Times New Roman" w:hAnsi="Times New Roman" w:cs="Times New Roman"/>
            <w:sz w:val="24"/>
            <w:szCs w:val="24"/>
            <w:rPrChange w:id="386" w:author="Mishra, Bijesh" w:date="2018-07-03T12:28:00Z">
              <w:rPr>
                <w:rFonts w:ascii="Times New Roman" w:hAnsi="Times New Roman" w:cs="Times New Roman"/>
                <w:sz w:val="24"/>
                <w:szCs w:val="24"/>
              </w:rPr>
            </w:rPrChange>
          </w:rPr>
          <w:t xml:space="preserve">a Costa et al. (2012) </w:t>
        </w:r>
      </w:ins>
      <w:ins w:id="387" w:author="Mishra, Bijesh" w:date="2018-07-03T10:32:00Z">
        <w:r w:rsidR="005A0B5B" w:rsidRPr="00BF328D">
          <w:rPr>
            <w:rFonts w:ascii="Times New Roman" w:hAnsi="Times New Roman" w:cs="Times New Roman"/>
            <w:sz w:val="24"/>
            <w:szCs w:val="24"/>
            <w:rPrChange w:id="388" w:author="Mishra, Bijesh" w:date="2018-07-03T12:28:00Z">
              <w:rPr>
                <w:rFonts w:ascii="Times New Roman" w:hAnsi="Times New Roman" w:cs="Times New Roman"/>
                <w:sz w:val="24"/>
                <w:szCs w:val="24"/>
              </w:rPr>
            </w:rPrChange>
          </w:rPr>
          <w:t>also found that Kentucky farmers</w:t>
        </w:r>
        <w:r w:rsidR="000C0BEC" w:rsidRPr="00BF328D">
          <w:rPr>
            <w:rFonts w:ascii="Times New Roman" w:hAnsi="Times New Roman" w:cs="Times New Roman"/>
            <w:sz w:val="24"/>
            <w:szCs w:val="24"/>
            <w:rPrChange w:id="389" w:author="Mishra, Bijesh" w:date="2018-07-03T12:28:00Z">
              <w:rPr>
                <w:rFonts w:ascii="Times New Roman" w:hAnsi="Times New Roman" w:cs="Times New Roman"/>
                <w:sz w:val="24"/>
                <w:szCs w:val="24"/>
              </w:rPr>
            </w:rPrChange>
          </w:rPr>
          <w:t xml:space="preserve"> who participated in the conservation program from USDA are more likely to adopt best management practices. </w:t>
        </w:r>
      </w:ins>
      <w:ins w:id="390" w:author="Mishra, Bijesh" w:date="2018-07-03T12:10:00Z">
        <w:r w:rsidR="006D0200" w:rsidRPr="00BF328D">
          <w:rPr>
            <w:rFonts w:ascii="Times New Roman" w:hAnsi="Times New Roman" w:cs="Times New Roman"/>
            <w:sz w:val="24"/>
            <w:szCs w:val="24"/>
            <w:rPrChange w:id="391" w:author="Mishra, Bijesh" w:date="2018-07-03T12:28:00Z">
              <w:rPr>
                <w:rFonts w:ascii="Times New Roman" w:hAnsi="Times New Roman" w:cs="Times New Roman"/>
                <w:sz w:val="24"/>
                <w:szCs w:val="24"/>
              </w:rPr>
            </w:rPrChange>
          </w:rPr>
          <w:t xml:space="preserve">Also, </w:t>
        </w:r>
      </w:ins>
      <w:ins w:id="392" w:author="Mishra, Bijesh" w:date="2018-07-03T12:11:00Z">
        <w:r w:rsidR="00E61AFE" w:rsidRPr="00BF328D">
          <w:rPr>
            <w:rFonts w:ascii="Times New Roman" w:hAnsi="Times New Roman" w:cs="Times New Roman"/>
            <w:sz w:val="24"/>
            <w:szCs w:val="24"/>
            <w:rPrChange w:id="393" w:author="Mishra, Bijesh" w:date="2018-07-03T12:28:00Z">
              <w:rPr>
                <w:rFonts w:ascii="Times New Roman" w:hAnsi="Times New Roman" w:cs="Times New Roman"/>
                <w:sz w:val="24"/>
                <w:szCs w:val="24"/>
              </w:rPr>
            </w:rPrChange>
          </w:rPr>
          <w:t>D</w:t>
        </w:r>
      </w:ins>
      <w:ins w:id="394" w:author="Mishra, Bijesh" w:date="2018-07-03T12:15:00Z">
        <w:r w:rsidR="00A43BF3" w:rsidRPr="00BF328D">
          <w:rPr>
            <w:rFonts w:ascii="Times New Roman" w:hAnsi="Times New Roman" w:cs="Times New Roman"/>
            <w:sz w:val="24"/>
            <w:szCs w:val="24"/>
            <w:rPrChange w:id="395" w:author="Mishra, Bijesh" w:date="2018-07-03T12:28:00Z">
              <w:rPr>
                <w:rFonts w:ascii="Times New Roman" w:hAnsi="Times New Roman" w:cs="Times New Roman"/>
                <w:sz w:val="24"/>
                <w:szCs w:val="24"/>
              </w:rPr>
            </w:rPrChange>
          </w:rPr>
          <w:t xml:space="preserve">a Costa et al. (2012) </w:t>
        </w:r>
      </w:ins>
      <w:ins w:id="396" w:author="Mishra, Bijesh" w:date="2018-07-03T12:16:00Z">
        <w:r w:rsidR="00A43BF3" w:rsidRPr="00BF328D">
          <w:rPr>
            <w:rFonts w:ascii="Times New Roman" w:hAnsi="Times New Roman" w:cs="Times New Roman"/>
            <w:sz w:val="24"/>
            <w:szCs w:val="24"/>
            <w:rPrChange w:id="397" w:author="Mishra, Bijesh" w:date="2018-07-03T12:28:00Z">
              <w:rPr>
                <w:rFonts w:ascii="Times New Roman" w:hAnsi="Times New Roman" w:cs="Times New Roman"/>
                <w:sz w:val="24"/>
                <w:szCs w:val="24"/>
              </w:rPr>
            </w:rPrChange>
          </w:rPr>
          <w:t xml:space="preserve">also </w:t>
        </w:r>
      </w:ins>
      <w:ins w:id="398" w:author="Mishra, Bijesh" w:date="2018-07-03T12:15:00Z">
        <w:r w:rsidR="00A43BF3" w:rsidRPr="00BF328D">
          <w:rPr>
            <w:rFonts w:ascii="Times New Roman" w:hAnsi="Times New Roman" w:cs="Times New Roman"/>
            <w:sz w:val="24"/>
            <w:szCs w:val="24"/>
            <w:rPrChange w:id="399" w:author="Mishra, Bijesh" w:date="2018-07-03T12:28:00Z">
              <w:rPr>
                <w:rFonts w:ascii="Times New Roman" w:hAnsi="Times New Roman" w:cs="Times New Roman"/>
                <w:sz w:val="24"/>
                <w:szCs w:val="24"/>
              </w:rPr>
            </w:rPrChange>
          </w:rPr>
          <w:t xml:space="preserve">mentioned that </w:t>
        </w:r>
      </w:ins>
      <w:ins w:id="400" w:author="Mishra, Bijesh" w:date="2018-07-03T12:10:00Z">
        <w:r w:rsidR="006D0200" w:rsidRPr="00BF328D">
          <w:rPr>
            <w:rFonts w:ascii="Times New Roman" w:hAnsi="Times New Roman" w:cs="Times New Roman"/>
            <w:sz w:val="24"/>
            <w:szCs w:val="24"/>
            <w:rPrChange w:id="401" w:author="Mishra, Bijesh" w:date="2018-07-03T12:28:00Z">
              <w:rPr>
                <w:rFonts w:ascii="Times New Roman" w:hAnsi="Times New Roman" w:cs="Times New Roman"/>
                <w:sz w:val="24"/>
                <w:szCs w:val="24"/>
              </w:rPr>
            </w:rPrChange>
          </w:rPr>
          <w:t xml:space="preserve">the possible penalties for not complying with the Agriculture Water Quality Act might </w:t>
        </w:r>
      </w:ins>
      <w:ins w:id="402" w:author="Mishra, Bijesh" w:date="2018-07-03T12:11:00Z">
        <w:r w:rsidR="006D0200" w:rsidRPr="00BF328D">
          <w:rPr>
            <w:rFonts w:ascii="Times New Roman" w:hAnsi="Times New Roman" w:cs="Times New Roman"/>
            <w:sz w:val="24"/>
            <w:szCs w:val="24"/>
            <w:rPrChange w:id="403" w:author="Mishra, Bijesh" w:date="2018-07-03T12:28:00Z">
              <w:rPr>
                <w:rFonts w:ascii="Times New Roman" w:hAnsi="Times New Roman" w:cs="Times New Roman"/>
                <w:sz w:val="24"/>
                <w:szCs w:val="24"/>
              </w:rPr>
            </w:rPrChange>
          </w:rPr>
          <w:t>influence</w:t>
        </w:r>
      </w:ins>
      <w:ins w:id="404" w:author="Mishra, Bijesh" w:date="2018-07-03T12:10:00Z">
        <w:r w:rsidR="006D0200" w:rsidRPr="00BF328D">
          <w:rPr>
            <w:rFonts w:ascii="Times New Roman" w:hAnsi="Times New Roman" w:cs="Times New Roman"/>
            <w:sz w:val="24"/>
            <w:szCs w:val="24"/>
            <w:rPrChange w:id="405" w:author="Mishra, Bijesh" w:date="2018-07-03T12:28:00Z">
              <w:rPr>
                <w:rFonts w:ascii="Times New Roman" w:hAnsi="Times New Roman" w:cs="Times New Roman"/>
                <w:sz w:val="24"/>
                <w:szCs w:val="24"/>
              </w:rPr>
            </w:rPrChange>
          </w:rPr>
          <w:t xml:space="preserve"> </w:t>
        </w:r>
      </w:ins>
      <w:ins w:id="406" w:author="Mishra, Bijesh" w:date="2018-07-03T12:11:00Z">
        <w:r w:rsidR="006D0200" w:rsidRPr="00BF328D">
          <w:rPr>
            <w:rFonts w:ascii="Times New Roman" w:hAnsi="Times New Roman" w:cs="Times New Roman"/>
            <w:sz w:val="24"/>
            <w:szCs w:val="24"/>
            <w:rPrChange w:id="407" w:author="Mishra, Bijesh" w:date="2018-07-03T12:28:00Z">
              <w:rPr>
                <w:rFonts w:ascii="Times New Roman" w:hAnsi="Times New Roman" w:cs="Times New Roman"/>
                <w:sz w:val="24"/>
                <w:szCs w:val="24"/>
              </w:rPr>
            </w:rPrChange>
          </w:rPr>
          <w:t>the</w:t>
        </w:r>
      </w:ins>
      <w:ins w:id="408" w:author="Mishra, Bijesh" w:date="2018-07-03T12:24:00Z">
        <w:r w:rsidR="00D3392A" w:rsidRPr="00BF328D">
          <w:rPr>
            <w:rFonts w:ascii="Times New Roman" w:hAnsi="Times New Roman" w:cs="Times New Roman"/>
            <w:sz w:val="24"/>
            <w:szCs w:val="24"/>
            <w:rPrChange w:id="409" w:author="Mishra, Bijesh" w:date="2018-07-03T12:28:00Z">
              <w:rPr>
                <w:rFonts w:ascii="Times New Roman" w:hAnsi="Times New Roman" w:cs="Times New Roman"/>
                <w:sz w:val="24"/>
                <w:szCs w:val="24"/>
              </w:rPr>
            </w:rPrChange>
          </w:rPr>
          <w:t xml:space="preserve"> SAP adoption</w:t>
        </w:r>
        <w:r w:rsidR="006F498B" w:rsidRPr="00BF328D">
          <w:rPr>
            <w:rFonts w:ascii="Times New Roman" w:hAnsi="Times New Roman" w:cs="Times New Roman"/>
            <w:sz w:val="24"/>
            <w:szCs w:val="24"/>
            <w:rPrChange w:id="410" w:author="Mishra, Bijesh" w:date="2018-07-03T12:28:00Z">
              <w:rPr>
                <w:rFonts w:ascii="Times New Roman" w:hAnsi="Times New Roman" w:cs="Times New Roman"/>
                <w:sz w:val="24"/>
                <w:szCs w:val="24"/>
              </w:rPr>
            </w:rPrChange>
          </w:rPr>
          <w:t xml:space="preserve"> and participation in conservation programs in Kentucky</w:t>
        </w:r>
        <w:r w:rsidR="00D3392A" w:rsidRPr="00BF328D">
          <w:rPr>
            <w:rFonts w:ascii="Times New Roman" w:hAnsi="Times New Roman" w:cs="Times New Roman"/>
            <w:sz w:val="24"/>
            <w:szCs w:val="24"/>
            <w:rPrChange w:id="411" w:author="Mishra, Bijesh" w:date="2018-07-03T12:28:00Z">
              <w:rPr>
                <w:rFonts w:ascii="Times New Roman" w:hAnsi="Times New Roman" w:cs="Times New Roman"/>
                <w:sz w:val="24"/>
                <w:szCs w:val="24"/>
              </w:rPr>
            </w:rPrChange>
          </w:rPr>
          <w:t>.</w:t>
        </w:r>
      </w:ins>
      <w:ins w:id="412" w:author="Mishra, Bijesh" w:date="2018-07-03T12:11:00Z">
        <w:r w:rsidR="006D0200" w:rsidRPr="00BF328D">
          <w:rPr>
            <w:rFonts w:ascii="Times New Roman" w:hAnsi="Times New Roman" w:cs="Times New Roman"/>
            <w:sz w:val="24"/>
            <w:szCs w:val="24"/>
            <w:rPrChange w:id="413" w:author="Mishra, Bijesh" w:date="2018-07-03T12:28:00Z">
              <w:rPr>
                <w:rFonts w:ascii="Times New Roman" w:hAnsi="Times New Roman" w:cs="Times New Roman"/>
                <w:sz w:val="24"/>
                <w:szCs w:val="24"/>
              </w:rPr>
            </w:rPrChange>
          </w:rPr>
          <w:t xml:space="preserve"> </w:t>
        </w:r>
      </w:ins>
      <w:ins w:id="414" w:author="Mishra, Bijesh" w:date="2018-07-03T10:32:00Z">
        <w:r w:rsidR="0018080C" w:rsidRPr="00BF328D">
          <w:rPr>
            <w:rFonts w:ascii="Times New Roman" w:hAnsi="Times New Roman" w:cs="Times New Roman"/>
            <w:sz w:val="24"/>
            <w:szCs w:val="24"/>
            <w:rPrChange w:id="415" w:author="Mishra, Bijesh" w:date="2018-07-03T12:28:00Z">
              <w:rPr>
                <w:rFonts w:ascii="Times New Roman" w:hAnsi="Times New Roman" w:cs="Times New Roman"/>
                <w:sz w:val="24"/>
                <w:szCs w:val="24"/>
              </w:rPr>
            </w:rPrChange>
          </w:rPr>
          <w:t>These literature and research evidences suggests that</w:t>
        </w:r>
        <w:r w:rsidR="000C0BEC" w:rsidRPr="00BF328D">
          <w:rPr>
            <w:rFonts w:ascii="Times New Roman" w:hAnsi="Times New Roman" w:cs="Times New Roman"/>
            <w:sz w:val="24"/>
            <w:szCs w:val="24"/>
            <w:rPrChange w:id="416" w:author="Mishra, Bijesh" w:date="2018-07-03T12:28:00Z">
              <w:rPr>
                <w:rFonts w:ascii="Times New Roman" w:hAnsi="Times New Roman" w:cs="Times New Roman"/>
                <w:sz w:val="24"/>
                <w:szCs w:val="24"/>
              </w:rPr>
            </w:rPrChange>
          </w:rPr>
          <w:t xml:space="preserve"> policy factor is equally important to consider in the study of adoption of SAPs. </w:t>
        </w:r>
      </w:ins>
      <w:ins w:id="417" w:author="Mishra, Bijesh" w:date="2018-07-03T12:26:00Z">
        <w:r w:rsidR="0018080C" w:rsidRPr="00BF328D">
          <w:rPr>
            <w:rFonts w:ascii="Times New Roman" w:hAnsi="Times New Roman" w:cs="Times New Roman"/>
            <w:sz w:val="24"/>
            <w:szCs w:val="24"/>
            <w:rPrChange w:id="418" w:author="Mishra, Bijesh" w:date="2018-07-03T12:28:00Z">
              <w:rPr>
                <w:rFonts w:ascii="Times New Roman" w:hAnsi="Times New Roman" w:cs="Times New Roman"/>
                <w:sz w:val="24"/>
                <w:szCs w:val="24"/>
              </w:rPr>
            </w:rPrChange>
          </w:rPr>
          <w:t xml:space="preserve">However, this research study was unable to study impact of other policies except </w:t>
        </w:r>
      </w:ins>
      <w:ins w:id="419" w:author="Mishra, Bijesh" w:date="2018-07-03T12:27:00Z">
        <w:r w:rsidR="0018080C" w:rsidRPr="00BF328D">
          <w:rPr>
            <w:rFonts w:ascii="Times New Roman" w:hAnsi="Times New Roman" w:cs="Times New Roman"/>
            <w:sz w:val="24"/>
            <w:szCs w:val="24"/>
            <w:rPrChange w:id="420" w:author="Mishra, Bijesh" w:date="2018-07-03T12:28:00Z">
              <w:rPr>
                <w:rFonts w:ascii="Times New Roman" w:hAnsi="Times New Roman" w:cs="Times New Roman"/>
                <w:sz w:val="24"/>
                <w:szCs w:val="24"/>
              </w:rPr>
            </w:rPrChange>
          </w:rPr>
          <w:t>TBP. The impact of governmental and non-governmental policies in the adoption of SAPs can be another complete and in</w:t>
        </w:r>
      </w:ins>
      <w:ins w:id="421" w:author="Mishra, Bijesh" w:date="2018-07-03T12:28:00Z">
        <w:r w:rsidR="0018080C" w:rsidRPr="00BF328D">
          <w:rPr>
            <w:rFonts w:ascii="Times New Roman" w:hAnsi="Times New Roman" w:cs="Times New Roman"/>
            <w:sz w:val="24"/>
            <w:szCs w:val="24"/>
            <w:rPrChange w:id="422" w:author="Mishra, Bijesh" w:date="2018-07-03T12:28:00Z">
              <w:rPr>
                <w:rFonts w:ascii="Times New Roman" w:hAnsi="Times New Roman" w:cs="Times New Roman"/>
                <w:sz w:val="24"/>
                <w:szCs w:val="24"/>
              </w:rPr>
            </w:rPrChange>
          </w:rPr>
          <w:t>-</w:t>
        </w:r>
      </w:ins>
      <w:ins w:id="423" w:author="Mishra, Bijesh" w:date="2018-07-03T12:27:00Z">
        <w:r w:rsidR="0018080C" w:rsidRPr="00BF328D">
          <w:rPr>
            <w:rFonts w:ascii="Times New Roman" w:hAnsi="Times New Roman" w:cs="Times New Roman"/>
            <w:sz w:val="24"/>
            <w:szCs w:val="24"/>
            <w:rPrChange w:id="424" w:author="Mishra, Bijesh" w:date="2018-07-03T12:28:00Z">
              <w:rPr>
                <w:rFonts w:ascii="Times New Roman" w:hAnsi="Times New Roman" w:cs="Times New Roman"/>
                <w:sz w:val="24"/>
                <w:szCs w:val="24"/>
              </w:rPr>
            </w:rPrChange>
          </w:rPr>
          <w:t xml:space="preserve">depth study </w:t>
        </w:r>
      </w:ins>
      <w:ins w:id="425" w:author="Mishra, Bijesh" w:date="2018-07-03T10:40:00Z">
        <w:r w:rsidR="0018080C" w:rsidRPr="00BF328D">
          <w:rPr>
            <w:rFonts w:ascii="Times New Roman" w:hAnsi="Times New Roman" w:cs="Times New Roman"/>
            <w:sz w:val="24"/>
            <w:szCs w:val="24"/>
            <w:rPrChange w:id="426" w:author="Mishra, Bijesh" w:date="2018-07-03T12:28:00Z">
              <w:rPr>
                <w:rFonts w:ascii="Times New Roman" w:hAnsi="Times New Roman" w:cs="Times New Roman"/>
                <w:sz w:val="24"/>
                <w:szCs w:val="24"/>
              </w:rPr>
            </w:rPrChange>
          </w:rPr>
          <w:t>in Kentucky.</w:t>
        </w:r>
      </w:ins>
    </w:p>
    <w:p w:rsidR="00533846" w:rsidRPr="00BF328D" w:rsidRDefault="00533846" w:rsidP="00B46FF7">
      <w:pPr>
        <w:spacing w:after="0" w:line="480" w:lineRule="auto"/>
        <w:ind w:firstLine="720"/>
        <w:contextualSpacing/>
        <w:rPr>
          <w:rFonts w:ascii="Times New Roman" w:hAnsi="Times New Roman" w:cs="Times New Roman"/>
          <w:bCs/>
          <w:sz w:val="24"/>
          <w:szCs w:val="24"/>
        </w:rPr>
      </w:pPr>
      <w:r w:rsidRPr="00BF328D">
        <w:rPr>
          <w:rFonts w:ascii="Times New Roman" w:hAnsi="Times New Roman" w:cs="Times New Roman"/>
          <w:bCs/>
          <w:sz w:val="24"/>
          <w:szCs w:val="24"/>
        </w:rPr>
        <w:t>The incident rate for farmers with formal education level above college degree</w:t>
      </w:r>
      <w:r w:rsidRPr="00BF328D">
        <w:rPr>
          <w:rFonts w:ascii="Times New Roman" w:hAnsi="Times New Roman" w:cs="Times New Roman"/>
          <w:bCs/>
          <w:i/>
          <w:sz w:val="24"/>
          <w:szCs w:val="24"/>
        </w:rPr>
        <w:t xml:space="preserve"> </w:t>
      </w:r>
      <w:r w:rsidRPr="00BF328D">
        <w:rPr>
          <w:rFonts w:ascii="Times New Roman" w:hAnsi="Times New Roman" w:cs="Times New Roman"/>
          <w:i/>
          <w:sz w:val="24"/>
          <w:szCs w:val="24"/>
        </w:rPr>
        <w:t>(College Degree)</w:t>
      </w:r>
      <w:r w:rsidRPr="00BF328D">
        <w:rPr>
          <w:rFonts w:ascii="Times New Roman" w:hAnsi="Times New Roman" w:cs="Times New Roman"/>
          <w:bCs/>
          <w:sz w:val="24"/>
          <w:szCs w:val="24"/>
        </w:rPr>
        <w:t xml:space="preserve"> </w:t>
      </w:r>
      <w:r w:rsidRPr="00BF328D">
        <w:rPr>
          <w:rFonts w:ascii="Times New Roman" w:hAnsi="Times New Roman" w:cs="Times New Roman"/>
          <w:bCs/>
          <w:noProof/>
          <w:sz w:val="24"/>
          <w:szCs w:val="24"/>
        </w:rPr>
        <w:t>w</w:t>
      </w:r>
      <w:r w:rsidR="00747BBD" w:rsidRPr="00BF328D">
        <w:rPr>
          <w:rFonts w:ascii="Times New Roman" w:hAnsi="Times New Roman" w:cs="Times New Roman"/>
          <w:bCs/>
          <w:noProof/>
          <w:sz w:val="24"/>
          <w:szCs w:val="24"/>
        </w:rPr>
        <w:t>as</w:t>
      </w:r>
      <w:r w:rsidRPr="00BF328D">
        <w:rPr>
          <w:rFonts w:ascii="Times New Roman" w:hAnsi="Times New Roman" w:cs="Times New Roman"/>
          <w:bCs/>
          <w:sz w:val="24"/>
          <w:szCs w:val="24"/>
        </w:rPr>
        <w:t xml:space="preserve"> 2.097 times compared to farmers without a college degree. </w:t>
      </w:r>
      <w:r w:rsidRPr="00BF328D">
        <w:rPr>
          <w:rFonts w:ascii="Times New Roman" w:hAnsi="Times New Roman" w:cs="Times New Roman"/>
          <w:bCs/>
          <w:noProof/>
          <w:sz w:val="24"/>
          <w:szCs w:val="24"/>
        </w:rPr>
        <w:t>This</w:t>
      </w:r>
      <w:r w:rsidRPr="00BF328D">
        <w:rPr>
          <w:rFonts w:ascii="Times New Roman" w:hAnsi="Times New Roman" w:cs="Times New Roman"/>
          <w:bCs/>
          <w:sz w:val="24"/>
          <w:szCs w:val="24"/>
        </w:rPr>
        <w:t xml:space="preserve"> can be attributed to </w:t>
      </w:r>
      <w:r w:rsidRPr="00BF328D">
        <w:rPr>
          <w:rFonts w:ascii="Times New Roman" w:hAnsi="Times New Roman" w:cs="Times New Roman"/>
          <w:bCs/>
          <w:sz w:val="24"/>
          <w:szCs w:val="24"/>
        </w:rPr>
        <w:lastRenderedPageBreak/>
        <w:t xml:space="preserve">their awareness and </w:t>
      </w:r>
      <w:r w:rsidRPr="00BF328D">
        <w:rPr>
          <w:rFonts w:ascii="Times New Roman" w:hAnsi="Times New Roman" w:cs="Times New Roman"/>
          <w:bCs/>
          <w:noProof/>
          <w:sz w:val="24"/>
          <w:szCs w:val="24"/>
        </w:rPr>
        <w:t>better</w:t>
      </w:r>
      <w:r w:rsidRPr="00BF328D">
        <w:rPr>
          <w:rFonts w:ascii="Times New Roman" w:hAnsi="Times New Roman" w:cs="Times New Roman"/>
          <w:bCs/>
          <w:sz w:val="24"/>
          <w:szCs w:val="24"/>
        </w:rPr>
        <w:t xml:space="preserve"> understanding </w:t>
      </w:r>
      <w:r w:rsidR="00BF580F" w:rsidRPr="00BF328D">
        <w:rPr>
          <w:rFonts w:ascii="Times New Roman" w:hAnsi="Times New Roman" w:cs="Times New Roman"/>
          <w:bCs/>
          <w:noProof/>
          <w:sz w:val="24"/>
          <w:szCs w:val="24"/>
        </w:rPr>
        <w:t>of</w:t>
      </w:r>
      <w:r w:rsidRPr="00BF328D">
        <w:rPr>
          <w:rFonts w:ascii="Times New Roman" w:hAnsi="Times New Roman" w:cs="Times New Roman"/>
          <w:bCs/>
          <w:sz w:val="24"/>
          <w:szCs w:val="24"/>
        </w:rPr>
        <w:t xml:space="preserve"> the benefit of adopting sustainable agriculture practices (Awan</w:t>
      </w:r>
      <w:r w:rsidRPr="00BF328D">
        <w:rPr>
          <w:rFonts w:ascii="Times New Roman" w:hAnsi="Times New Roman" w:cs="Times New Roman"/>
          <w:bCs/>
          <w:iCs/>
          <w:sz w:val="24"/>
          <w:szCs w:val="24"/>
        </w:rPr>
        <w:t xml:space="preserve"> et al.</w:t>
      </w:r>
      <w:r w:rsidRPr="00BF328D">
        <w:rPr>
          <w:rFonts w:ascii="Times New Roman" w:hAnsi="Times New Roman" w:cs="Times New Roman"/>
          <w:bCs/>
          <w:sz w:val="24"/>
          <w:szCs w:val="24"/>
        </w:rPr>
        <w:t xml:space="preserve"> 2015). </w:t>
      </w:r>
      <w:proofErr w:type="spellStart"/>
      <w:r w:rsidRPr="00BF328D">
        <w:rPr>
          <w:rFonts w:ascii="Times New Roman" w:hAnsi="Times New Roman" w:cs="Times New Roman"/>
          <w:sz w:val="24"/>
          <w:szCs w:val="24"/>
        </w:rPr>
        <w:t>Kabii</w:t>
      </w:r>
      <w:proofErr w:type="spellEnd"/>
      <w:r w:rsidRPr="00BF328D">
        <w:rPr>
          <w:rFonts w:ascii="Times New Roman" w:hAnsi="Times New Roman" w:cs="Times New Roman"/>
          <w:sz w:val="24"/>
          <w:szCs w:val="24"/>
        </w:rPr>
        <w:t xml:space="preserve"> and Horwitz (2006) also found that the attitude of farmers plays a role in the adoption of conservation agriculture. </w:t>
      </w:r>
      <w:proofErr w:type="spellStart"/>
      <w:r w:rsidRPr="00BF328D">
        <w:rPr>
          <w:rFonts w:ascii="Times New Roman" w:hAnsi="Times New Roman" w:cs="Times New Roman"/>
          <w:sz w:val="24"/>
          <w:szCs w:val="24"/>
        </w:rPr>
        <w:t>Lashgarara</w:t>
      </w:r>
      <w:proofErr w:type="spellEnd"/>
      <w:r w:rsidRPr="00BF328D">
        <w:rPr>
          <w:rFonts w:ascii="Times New Roman" w:hAnsi="Times New Roman" w:cs="Times New Roman"/>
          <w:sz w:val="24"/>
          <w:szCs w:val="24"/>
        </w:rPr>
        <w:t xml:space="preserve"> (2011) found that the education</w:t>
      </w:r>
      <w:r w:rsidR="00BF580F" w:rsidRPr="00BF328D">
        <w:rPr>
          <w:rFonts w:ascii="Times New Roman" w:hAnsi="Times New Roman" w:cs="Times New Roman"/>
          <w:sz w:val="24"/>
          <w:szCs w:val="24"/>
        </w:rPr>
        <w:t>,</w:t>
      </w:r>
      <w:r w:rsidRPr="00BF328D">
        <w:rPr>
          <w:rFonts w:ascii="Times New Roman" w:hAnsi="Times New Roman" w:cs="Times New Roman"/>
          <w:sz w:val="24"/>
          <w:szCs w:val="24"/>
        </w:rPr>
        <w:t xml:space="preserve"> knowledge</w:t>
      </w:r>
      <w:r w:rsidR="00BF580F" w:rsidRPr="00BF328D">
        <w:rPr>
          <w:rFonts w:ascii="Times New Roman" w:hAnsi="Times New Roman" w:cs="Times New Roman"/>
          <w:sz w:val="24"/>
          <w:szCs w:val="24"/>
        </w:rPr>
        <w:t>,</w:t>
      </w:r>
      <w:r w:rsidRPr="00BF328D">
        <w:rPr>
          <w:rFonts w:ascii="Times New Roman" w:hAnsi="Times New Roman" w:cs="Times New Roman"/>
          <w:sz w:val="24"/>
          <w:szCs w:val="24"/>
        </w:rPr>
        <w:t xml:space="preserve"> and </w:t>
      </w:r>
      <w:r w:rsidRPr="00BF328D">
        <w:rPr>
          <w:rFonts w:ascii="Times New Roman" w:hAnsi="Times New Roman" w:cs="Times New Roman"/>
          <w:noProof/>
          <w:sz w:val="24"/>
          <w:szCs w:val="24"/>
        </w:rPr>
        <w:t>attitude</w:t>
      </w:r>
      <w:r w:rsidRPr="00BF328D">
        <w:rPr>
          <w:rFonts w:ascii="Times New Roman" w:hAnsi="Times New Roman" w:cs="Times New Roman"/>
          <w:sz w:val="24"/>
          <w:szCs w:val="24"/>
        </w:rPr>
        <w:t xml:space="preserve"> of farmers </w:t>
      </w:r>
      <w:r w:rsidR="00BF580F" w:rsidRPr="00BF328D">
        <w:rPr>
          <w:rFonts w:ascii="Times New Roman" w:hAnsi="Times New Roman" w:cs="Times New Roman"/>
          <w:noProof/>
          <w:sz w:val="24"/>
          <w:szCs w:val="24"/>
        </w:rPr>
        <w:t>are</w:t>
      </w:r>
      <w:r w:rsidRPr="00BF328D">
        <w:rPr>
          <w:rFonts w:ascii="Times New Roman" w:hAnsi="Times New Roman" w:cs="Times New Roman"/>
          <w:noProof/>
          <w:sz w:val="24"/>
          <w:szCs w:val="24"/>
        </w:rPr>
        <w:t xml:space="preserve"> significantly correlated</w:t>
      </w:r>
      <w:r w:rsidRPr="00BF328D">
        <w:rPr>
          <w:rFonts w:ascii="Times New Roman" w:hAnsi="Times New Roman" w:cs="Times New Roman"/>
          <w:sz w:val="24"/>
          <w:szCs w:val="24"/>
        </w:rPr>
        <w:t xml:space="preserve"> with the </w:t>
      </w:r>
      <w:r w:rsidRPr="00BF328D">
        <w:rPr>
          <w:rFonts w:ascii="Times New Roman" w:hAnsi="Times New Roman" w:cs="Times New Roman"/>
          <w:noProof/>
          <w:sz w:val="24"/>
          <w:szCs w:val="24"/>
        </w:rPr>
        <w:t>adoption</w:t>
      </w:r>
      <w:r w:rsidRPr="00BF328D">
        <w:rPr>
          <w:rFonts w:ascii="Times New Roman" w:hAnsi="Times New Roman" w:cs="Times New Roman"/>
          <w:sz w:val="24"/>
          <w:szCs w:val="24"/>
        </w:rPr>
        <w:t xml:space="preserve"> of sustainable agriculture adoption. </w:t>
      </w:r>
      <w:proofErr w:type="spellStart"/>
      <w:r w:rsidRPr="00BF328D">
        <w:rPr>
          <w:rFonts w:ascii="Times New Roman" w:hAnsi="Times New Roman" w:cs="Times New Roman"/>
          <w:bCs/>
          <w:sz w:val="24"/>
          <w:szCs w:val="24"/>
        </w:rPr>
        <w:t>Baumgart</w:t>
      </w:r>
      <w:proofErr w:type="spellEnd"/>
      <w:r w:rsidRPr="00BF328D">
        <w:rPr>
          <w:rFonts w:ascii="Times New Roman" w:hAnsi="Times New Roman" w:cs="Times New Roman"/>
          <w:bCs/>
          <w:sz w:val="24"/>
          <w:szCs w:val="24"/>
        </w:rPr>
        <w:t xml:space="preserve">-Getz (2012) mentioned that </w:t>
      </w:r>
      <w:r w:rsidRPr="00BF328D">
        <w:rPr>
          <w:rFonts w:ascii="Times New Roman" w:hAnsi="Times New Roman" w:cs="Times New Roman"/>
          <w:bCs/>
          <w:noProof/>
          <w:sz w:val="24"/>
          <w:szCs w:val="24"/>
        </w:rPr>
        <w:t>attitude</w:t>
      </w:r>
      <w:r w:rsidRPr="00BF328D">
        <w:rPr>
          <w:rFonts w:ascii="Times New Roman" w:hAnsi="Times New Roman" w:cs="Times New Roman"/>
          <w:bCs/>
          <w:sz w:val="24"/>
          <w:szCs w:val="24"/>
        </w:rPr>
        <w:t xml:space="preserve"> had a positive and significant influence </w:t>
      </w:r>
      <w:r w:rsidR="00BF580F" w:rsidRPr="00BF328D">
        <w:rPr>
          <w:rFonts w:ascii="Times New Roman" w:hAnsi="Times New Roman" w:cs="Times New Roman"/>
          <w:bCs/>
          <w:noProof/>
          <w:sz w:val="24"/>
          <w:szCs w:val="24"/>
        </w:rPr>
        <w:t>o</w:t>
      </w:r>
      <w:r w:rsidRPr="00BF328D">
        <w:rPr>
          <w:rFonts w:ascii="Times New Roman" w:hAnsi="Times New Roman" w:cs="Times New Roman"/>
          <w:bCs/>
          <w:noProof/>
          <w:sz w:val="24"/>
          <w:szCs w:val="24"/>
        </w:rPr>
        <w:t>n</w:t>
      </w:r>
      <w:r w:rsidRPr="00BF328D">
        <w:rPr>
          <w:rFonts w:ascii="Times New Roman" w:hAnsi="Times New Roman" w:cs="Times New Roman"/>
          <w:bCs/>
          <w:sz w:val="24"/>
          <w:szCs w:val="24"/>
        </w:rPr>
        <w:t xml:space="preserve"> the adoption of agricultural best management practices. </w:t>
      </w:r>
      <w:r w:rsidRPr="00BF328D">
        <w:rPr>
          <w:rFonts w:ascii="Times New Roman" w:hAnsi="Times New Roman" w:cs="Times New Roman"/>
          <w:sz w:val="24"/>
          <w:szCs w:val="24"/>
        </w:rPr>
        <w:t xml:space="preserve">The chains of </w:t>
      </w:r>
      <w:r w:rsidRPr="00BF328D">
        <w:rPr>
          <w:rFonts w:ascii="Times New Roman" w:hAnsi="Times New Roman" w:cs="Times New Roman"/>
          <w:noProof/>
          <w:sz w:val="24"/>
          <w:szCs w:val="24"/>
        </w:rPr>
        <w:t>practices</w:t>
      </w:r>
      <w:r w:rsidRPr="00BF328D">
        <w:rPr>
          <w:rFonts w:ascii="Times New Roman" w:hAnsi="Times New Roman" w:cs="Times New Roman"/>
          <w:sz w:val="24"/>
          <w:szCs w:val="24"/>
        </w:rPr>
        <w:t xml:space="preserve"> created following from the previous one (also called a “foot in the door” model) could lead to the complete transformation of farming systems (Wilson</w:t>
      </w:r>
      <w:r w:rsidRPr="00BF328D">
        <w:rPr>
          <w:rFonts w:ascii="Times New Roman" w:hAnsi="Times New Roman" w:cs="Times New Roman"/>
          <w:iCs/>
          <w:sz w:val="24"/>
          <w:szCs w:val="24"/>
        </w:rPr>
        <w:t xml:space="preserve"> et al.</w:t>
      </w:r>
      <w:r w:rsidRPr="00BF328D">
        <w:rPr>
          <w:rFonts w:ascii="Times New Roman" w:hAnsi="Times New Roman" w:cs="Times New Roman"/>
          <w:sz w:val="24"/>
          <w:szCs w:val="24"/>
        </w:rPr>
        <w:t xml:space="preserve"> 2014).</w:t>
      </w:r>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bCs/>
          <w:sz w:val="24"/>
          <w:szCs w:val="24"/>
        </w:rPr>
        <w:t xml:space="preserve">The percent change in the incident rate of </w:t>
      </w:r>
      <w:proofErr w:type="spellStart"/>
      <w:r w:rsidRPr="00BF328D">
        <w:rPr>
          <w:rFonts w:ascii="Times New Roman" w:hAnsi="Times New Roman" w:cs="Times New Roman"/>
          <w:bCs/>
          <w:sz w:val="24"/>
          <w:szCs w:val="24"/>
        </w:rPr>
        <w:t>SAPs’</w:t>
      </w:r>
      <w:proofErr w:type="spellEnd"/>
      <w:r w:rsidRPr="00BF328D">
        <w:rPr>
          <w:rFonts w:ascii="Times New Roman" w:hAnsi="Times New Roman" w:cs="Times New Roman"/>
          <w:bCs/>
          <w:sz w:val="24"/>
          <w:szCs w:val="24"/>
        </w:rPr>
        <w:t xml:space="preserve"> adoption is a decrease of 1% for every single year the farmer’s age </w:t>
      </w:r>
      <w:r w:rsidRPr="00BF328D">
        <w:rPr>
          <w:rFonts w:ascii="Times New Roman" w:hAnsi="Times New Roman" w:cs="Times New Roman"/>
          <w:bCs/>
          <w:i/>
          <w:sz w:val="24"/>
          <w:szCs w:val="24"/>
        </w:rPr>
        <w:t>(Age)</w:t>
      </w:r>
      <w:r w:rsidRPr="00BF328D">
        <w:rPr>
          <w:rFonts w:ascii="Times New Roman" w:hAnsi="Times New Roman" w:cs="Times New Roman"/>
          <w:bCs/>
          <w:sz w:val="24"/>
          <w:szCs w:val="24"/>
        </w:rPr>
        <w:t xml:space="preserve"> increases. </w:t>
      </w:r>
      <w:r w:rsidRPr="00BF328D">
        <w:rPr>
          <w:rFonts w:ascii="Times New Roman" w:hAnsi="Times New Roman" w:cs="Times New Roman"/>
          <w:sz w:val="24"/>
          <w:szCs w:val="24"/>
        </w:rPr>
        <w:t xml:space="preserve">Increasing farmer age had a negative impact on the adoption of sustainable agriculture practices among Kentucky farmers. </w:t>
      </w:r>
      <w:r w:rsidRPr="00BF328D">
        <w:rPr>
          <w:rFonts w:ascii="Times New Roman" w:hAnsi="Times New Roman" w:cs="Times New Roman"/>
          <w:noProof/>
          <w:sz w:val="24"/>
          <w:szCs w:val="24"/>
        </w:rPr>
        <w:t>This</w:t>
      </w:r>
      <w:r w:rsidRPr="00BF328D">
        <w:rPr>
          <w:rFonts w:ascii="Times New Roman" w:hAnsi="Times New Roman" w:cs="Times New Roman"/>
          <w:sz w:val="24"/>
          <w:szCs w:val="24"/>
        </w:rPr>
        <w:t xml:space="preserve"> is consistent with several other studies. Awan </w:t>
      </w:r>
      <w:r w:rsidRPr="00BF328D">
        <w:rPr>
          <w:rFonts w:ascii="Times New Roman" w:hAnsi="Times New Roman" w:cs="Times New Roman"/>
          <w:i/>
          <w:sz w:val="24"/>
          <w:szCs w:val="24"/>
        </w:rPr>
        <w:t>et al.</w:t>
      </w:r>
      <w:r w:rsidRPr="00BF328D">
        <w:rPr>
          <w:rFonts w:ascii="Times New Roman" w:hAnsi="Times New Roman" w:cs="Times New Roman"/>
          <w:sz w:val="24"/>
          <w:szCs w:val="24"/>
        </w:rPr>
        <w:t xml:space="preserve"> (2015) found that age had a negative relationship on the adoption of sustainable agriculture practices among Indian farmers. </w:t>
      </w:r>
      <w:r w:rsidRPr="00BF328D">
        <w:rPr>
          <w:rFonts w:ascii="Times New Roman" w:hAnsi="Times New Roman" w:cs="Times New Roman"/>
          <w:noProof/>
          <w:sz w:val="24"/>
          <w:szCs w:val="24"/>
        </w:rPr>
        <w:t>This</w:t>
      </w:r>
      <w:r w:rsidRPr="00BF328D">
        <w:rPr>
          <w:rFonts w:ascii="Times New Roman" w:hAnsi="Times New Roman" w:cs="Times New Roman"/>
          <w:sz w:val="24"/>
          <w:szCs w:val="24"/>
        </w:rPr>
        <w:t xml:space="preserve"> could be because younger farmers have positive attitudes towards sustainable practices compared to older farmers, who are relatively hesitant to change farm practices from traditional to SAPs (</w:t>
      </w:r>
      <w:proofErr w:type="spellStart"/>
      <w:r w:rsidRPr="00BF328D">
        <w:rPr>
          <w:rFonts w:ascii="Times New Roman" w:hAnsi="Times New Roman" w:cs="Times New Roman"/>
          <w:sz w:val="24"/>
          <w:szCs w:val="24"/>
        </w:rPr>
        <w:t>Baumgart</w:t>
      </w:r>
      <w:proofErr w:type="spellEnd"/>
      <w:r w:rsidRPr="00BF328D">
        <w:rPr>
          <w:rFonts w:ascii="Times New Roman" w:hAnsi="Times New Roman" w:cs="Times New Roman"/>
          <w:sz w:val="24"/>
          <w:szCs w:val="24"/>
        </w:rPr>
        <w:t>-G</w:t>
      </w:r>
      <w:r w:rsidR="00747BBD" w:rsidRPr="00BF328D">
        <w:rPr>
          <w:rFonts w:ascii="Times New Roman" w:hAnsi="Times New Roman" w:cs="Times New Roman"/>
          <w:sz w:val="24"/>
          <w:szCs w:val="24"/>
        </w:rPr>
        <w:t xml:space="preserve">etz et al. 2012). </w:t>
      </w:r>
      <w:r w:rsidRPr="00BF328D">
        <w:rPr>
          <w:rFonts w:ascii="Times New Roman" w:hAnsi="Times New Roman" w:cs="Times New Roman"/>
          <w:bCs/>
          <w:sz w:val="24"/>
          <w:szCs w:val="24"/>
        </w:rPr>
        <w:t xml:space="preserve">The incident for farmers who perceive that the technology is difficult to adopt </w:t>
      </w:r>
      <w:r w:rsidRPr="00BF328D">
        <w:rPr>
          <w:rFonts w:ascii="Times New Roman" w:hAnsi="Times New Roman" w:cs="Times New Roman"/>
          <w:i/>
          <w:sz w:val="24"/>
          <w:szCs w:val="24"/>
        </w:rPr>
        <w:t>(Implementation Difficulty)</w:t>
      </w:r>
      <w:r w:rsidRPr="00BF328D">
        <w:rPr>
          <w:rFonts w:ascii="Times New Roman" w:hAnsi="Times New Roman" w:cs="Times New Roman"/>
          <w:bCs/>
          <w:sz w:val="24"/>
          <w:szCs w:val="24"/>
        </w:rPr>
        <w:t xml:space="preserve"> </w:t>
      </w:r>
      <w:r w:rsidRPr="00BF328D">
        <w:rPr>
          <w:rFonts w:ascii="Times New Roman" w:hAnsi="Times New Roman" w:cs="Times New Roman"/>
          <w:bCs/>
          <w:noProof/>
          <w:sz w:val="24"/>
          <w:szCs w:val="24"/>
        </w:rPr>
        <w:t>were 4.892 times less compared</w:t>
      </w:r>
      <w:r w:rsidRPr="00BF328D">
        <w:rPr>
          <w:rFonts w:ascii="Times New Roman" w:hAnsi="Times New Roman" w:cs="Times New Roman"/>
          <w:bCs/>
          <w:sz w:val="24"/>
          <w:szCs w:val="24"/>
        </w:rPr>
        <w:t xml:space="preserve"> to farmers who do not </w:t>
      </w:r>
      <w:r w:rsidRPr="00BF328D">
        <w:rPr>
          <w:rFonts w:ascii="Times New Roman" w:hAnsi="Times New Roman" w:cs="Times New Roman"/>
          <w:bCs/>
          <w:noProof/>
          <w:sz w:val="24"/>
          <w:szCs w:val="24"/>
        </w:rPr>
        <w:t>perceive</w:t>
      </w:r>
      <w:r w:rsidRPr="00BF328D">
        <w:rPr>
          <w:rFonts w:ascii="Times New Roman" w:hAnsi="Times New Roman" w:cs="Times New Roman"/>
          <w:bCs/>
          <w:sz w:val="24"/>
          <w:szCs w:val="24"/>
        </w:rPr>
        <w:t xml:space="preserve"> implementation difficulty associated with SAPs. The incident rate for farmers with inadequate knowledge of technologies </w:t>
      </w:r>
      <w:r w:rsidRPr="00BF328D">
        <w:rPr>
          <w:rFonts w:ascii="Times New Roman" w:hAnsi="Times New Roman" w:cs="Times New Roman"/>
          <w:i/>
          <w:sz w:val="24"/>
          <w:szCs w:val="24"/>
        </w:rPr>
        <w:t>(Inadequate Knowledge</w:t>
      </w:r>
      <w:r w:rsidRPr="00BF328D">
        <w:rPr>
          <w:rFonts w:ascii="Times New Roman" w:hAnsi="Times New Roman" w:cs="Times New Roman"/>
          <w:bCs/>
          <w:i/>
          <w:sz w:val="24"/>
          <w:szCs w:val="24"/>
        </w:rPr>
        <w:t>)</w:t>
      </w:r>
      <w:r w:rsidRPr="00BF328D">
        <w:rPr>
          <w:rFonts w:ascii="Times New Roman" w:hAnsi="Times New Roman" w:cs="Times New Roman"/>
          <w:bCs/>
          <w:sz w:val="24"/>
          <w:szCs w:val="24"/>
        </w:rPr>
        <w:t xml:space="preserve"> </w:t>
      </w:r>
      <w:r w:rsidRPr="00BF328D">
        <w:rPr>
          <w:rFonts w:ascii="Times New Roman" w:hAnsi="Times New Roman" w:cs="Times New Roman"/>
          <w:bCs/>
          <w:noProof/>
          <w:sz w:val="24"/>
          <w:szCs w:val="24"/>
        </w:rPr>
        <w:t>w</w:t>
      </w:r>
      <w:r w:rsidR="00BF580F" w:rsidRPr="00BF328D">
        <w:rPr>
          <w:rFonts w:ascii="Times New Roman" w:hAnsi="Times New Roman" w:cs="Times New Roman"/>
          <w:bCs/>
          <w:noProof/>
          <w:sz w:val="24"/>
          <w:szCs w:val="24"/>
        </w:rPr>
        <w:t>as</w:t>
      </w:r>
      <w:r w:rsidRPr="00BF328D">
        <w:rPr>
          <w:rFonts w:ascii="Times New Roman" w:hAnsi="Times New Roman" w:cs="Times New Roman"/>
          <w:bCs/>
          <w:sz w:val="24"/>
          <w:szCs w:val="24"/>
        </w:rPr>
        <w:t xml:space="preserve"> 0.532 times less than farmers who do not perceive </w:t>
      </w:r>
      <w:r w:rsidRPr="00BF328D">
        <w:rPr>
          <w:rFonts w:ascii="Times New Roman" w:hAnsi="Times New Roman" w:cs="Times New Roman"/>
          <w:bCs/>
          <w:noProof/>
          <w:sz w:val="24"/>
          <w:szCs w:val="24"/>
        </w:rPr>
        <w:t>inadequate</w:t>
      </w:r>
      <w:r w:rsidRPr="00BF328D">
        <w:rPr>
          <w:rFonts w:ascii="Times New Roman" w:hAnsi="Times New Roman" w:cs="Times New Roman"/>
          <w:bCs/>
          <w:sz w:val="24"/>
          <w:szCs w:val="24"/>
        </w:rPr>
        <w:t xml:space="preserve"> knowledge to adopt SAPs. These incident rates </w:t>
      </w:r>
      <w:r w:rsidRPr="00BF328D">
        <w:rPr>
          <w:rFonts w:ascii="Times New Roman" w:hAnsi="Times New Roman" w:cs="Times New Roman"/>
          <w:sz w:val="24"/>
          <w:szCs w:val="24"/>
        </w:rPr>
        <w:t>suggest the need for extension activities, training, and education to improve the adoption of SAPs. Swinton et al. (2015) reported that due to a perception of lower profitability farmers are unwilling to adopt technologies.</w:t>
      </w:r>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sz w:val="24"/>
          <w:szCs w:val="24"/>
        </w:rPr>
        <w:lastRenderedPageBreak/>
        <w:t>Hall</w:t>
      </w:r>
      <w:r w:rsidRPr="00BF328D">
        <w:rPr>
          <w:rFonts w:ascii="Times New Roman" w:hAnsi="Times New Roman" w:cs="Times New Roman"/>
          <w:iCs/>
          <w:sz w:val="24"/>
          <w:szCs w:val="24"/>
        </w:rPr>
        <w:t xml:space="preserve"> et al.</w:t>
      </w:r>
      <w:r w:rsidRPr="00BF328D">
        <w:rPr>
          <w:rFonts w:ascii="Times New Roman" w:hAnsi="Times New Roman" w:cs="Times New Roman"/>
          <w:sz w:val="24"/>
          <w:szCs w:val="24"/>
        </w:rPr>
        <w:t xml:space="preserve"> (2009) identified implementation concerns and perceived </w:t>
      </w:r>
      <w:r w:rsidRPr="00BF328D">
        <w:rPr>
          <w:rFonts w:ascii="Times New Roman" w:hAnsi="Times New Roman" w:cs="Times New Roman"/>
          <w:noProof/>
          <w:sz w:val="24"/>
          <w:szCs w:val="24"/>
        </w:rPr>
        <w:t>risk</w:t>
      </w:r>
      <w:r w:rsidRPr="00BF328D">
        <w:rPr>
          <w:rFonts w:ascii="Times New Roman" w:hAnsi="Times New Roman" w:cs="Times New Roman"/>
          <w:sz w:val="24"/>
          <w:szCs w:val="24"/>
        </w:rPr>
        <w:t xml:space="preserve"> of failure as two </w:t>
      </w:r>
      <w:r w:rsidRPr="00BF328D">
        <w:rPr>
          <w:rFonts w:ascii="Times New Roman" w:hAnsi="Times New Roman" w:cs="Times New Roman"/>
          <w:noProof/>
          <w:sz w:val="24"/>
          <w:szCs w:val="24"/>
        </w:rPr>
        <w:t>major</w:t>
      </w:r>
      <w:r w:rsidRPr="00BF328D">
        <w:rPr>
          <w:rFonts w:ascii="Times New Roman" w:hAnsi="Times New Roman" w:cs="Times New Roman"/>
          <w:sz w:val="24"/>
          <w:szCs w:val="24"/>
        </w:rPr>
        <w:t xml:space="preserve"> barriers to the adoption of sustainable agriculture and recognized the importance of education and training to overcome these barriers. These barriers can be overcome through education, extension, and outreach activities </w:t>
      </w:r>
      <w:r w:rsidRPr="00BF328D">
        <w:rPr>
          <w:rFonts w:ascii="Times New Roman" w:hAnsi="Times New Roman" w:cs="Times New Roman"/>
          <w:bCs/>
          <w:sz w:val="24"/>
          <w:szCs w:val="24"/>
        </w:rPr>
        <w:t>(</w:t>
      </w:r>
      <w:proofErr w:type="spellStart"/>
      <w:r w:rsidRPr="00BF328D">
        <w:rPr>
          <w:rFonts w:ascii="Times New Roman" w:hAnsi="Times New Roman" w:cs="Times New Roman"/>
          <w:bCs/>
          <w:sz w:val="24"/>
          <w:szCs w:val="24"/>
        </w:rPr>
        <w:t>Baumgart</w:t>
      </w:r>
      <w:proofErr w:type="spellEnd"/>
      <w:r w:rsidRPr="00BF328D">
        <w:rPr>
          <w:rFonts w:ascii="Times New Roman" w:hAnsi="Times New Roman" w:cs="Times New Roman"/>
          <w:bCs/>
          <w:sz w:val="24"/>
          <w:szCs w:val="24"/>
        </w:rPr>
        <w:t>-Getz</w:t>
      </w:r>
      <w:r w:rsidRPr="00BF328D">
        <w:rPr>
          <w:rFonts w:ascii="Times New Roman" w:hAnsi="Times New Roman" w:cs="Times New Roman"/>
          <w:bCs/>
          <w:iCs/>
          <w:sz w:val="24"/>
          <w:szCs w:val="24"/>
        </w:rPr>
        <w:t xml:space="preserve"> et al.</w:t>
      </w:r>
      <w:r w:rsidRPr="00BF328D">
        <w:rPr>
          <w:rFonts w:ascii="Times New Roman" w:hAnsi="Times New Roman" w:cs="Times New Roman"/>
          <w:bCs/>
          <w:sz w:val="24"/>
          <w:szCs w:val="24"/>
        </w:rPr>
        <w:t xml:space="preserve"> 2012; </w:t>
      </w:r>
      <w:r w:rsidRPr="00BF328D">
        <w:rPr>
          <w:rFonts w:ascii="Times New Roman" w:hAnsi="Times New Roman" w:cs="Times New Roman"/>
          <w:noProof/>
          <w:sz w:val="24"/>
          <w:szCs w:val="24"/>
        </w:rPr>
        <w:t>Kornegay</w:t>
      </w:r>
      <w:r w:rsidRPr="00BF328D">
        <w:rPr>
          <w:rFonts w:ascii="Times New Roman" w:hAnsi="Times New Roman" w:cs="Times New Roman"/>
          <w:iCs/>
          <w:noProof/>
          <w:sz w:val="24"/>
          <w:szCs w:val="24"/>
        </w:rPr>
        <w:t xml:space="preserve"> et al.</w:t>
      </w:r>
      <w:r w:rsidRPr="00BF328D">
        <w:rPr>
          <w:rFonts w:ascii="Times New Roman" w:hAnsi="Times New Roman" w:cs="Times New Roman"/>
          <w:noProof/>
          <w:sz w:val="24"/>
          <w:szCs w:val="24"/>
        </w:rPr>
        <w:t xml:space="preserve"> 2010)</w:t>
      </w:r>
      <w:r w:rsidRPr="00BF328D">
        <w:rPr>
          <w:rFonts w:ascii="Times New Roman" w:hAnsi="Times New Roman" w:cs="Times New Roman"/>
          <w:sz w:val="24"/>
          <w:szCs w:val="24"/>
        </w:rPr>
        <w:t xml:space="preserve">. These findings validate the importance of education to reduce knowledge barriers, as well as the perceived difficulty of implementation among farmers. </w:t>
      </w:r>
      <w:r w:rsidRPr="00BF328D">
        <w:rPr>
          <w:rFonts w:ascii="Times New Roman" w:hAnsi="Times New Roman" w:cs="Times New Roman"/>
          <w:bCs/>
          <w:sz w:val="24"/>
          <w:szCs w:val="24"/>
        </w:rPr>
        <w:t xml:space="preserve">Carlisle (2016) also suggested that </w:t>
      </w:r>
      <w:r w:rsidRPr="00BF328D">
        <w:rPr>
          <w:rFonts w:ascii="Times New Roman" w:hAnsi="Times New Roman" w:cs="Times New Roman"/>
          <w:bCs/>
          <w:noProof/>
          <w:sz w:val="24"/>
          <w:szCs w:val="24"/>
        </w:rPr>
        <w:t>education</w:t>
      </w:r>
      <w:r w:rsidRPr="00BF328D">
        <w:rPr>
          <w:rFonts w:ascii="Times New Roman" w:hAnsi="Times New Roman" w:cs="Times New Roman"/>
          <w:bCs/>
          <w:sz w:val="24"/>
          <w:szCs w:val="24"/>
        </w:rPr>
        <w:t xml:space="preserve"> in combination with other activities such as research and policies are </w:t>
      </w:r>
      <w:r w:rsidR="00747BBD" w:rsidRPr="00BF328D">
        <w:rPr>
          <w:rFonts w:ascii="Times New Roman" w:hAnsi="Times New Roman" w:cs="Times New Roman"/>
          <w:bCs/>
          <w:noProof/>
          <w:sz w:val="24"/>
          <w:szCs w:val="24"/>
        </w:rPr>
        <w:t>essential</w:t>
      </w:r>
      <w:r w:rsidRPr="00BF328D">
        <w:rPr>
          <w:rFonts w:ascii="Times New Roman" w:hAnsi="Times New Roman" w:cs="Times New Roman"/>
          <w:bCs/>
          <w:sz w:val="24"/>
          <w:szCs w:val="24"/>
        </w:rPr>
        <w:t xml:space="preserve"> to mitigate the adoption barriers related to soil health equipment adoption.</w:t>
      </w:r>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bCs/>
          <w:sz w:val="24"/>
          <w:szCs w:val="24"/>
        </w:rPr>
        <w:t xml:space="preserve">The incident rate of adopting SAPs for farmers living in Agriculture District 2 </w:t>
      </w:r>
      <w:r w:rsidRPr="00BF328D">
        <w:rPr>
          <w:rFonts w:ascii="Times New Roman" w:hAnsi="Times New Roman" w:cs="Times New Roman"/>
          <w:bCs/>
          <w:i/>
          <w:iCs/>
          <w:sz w:val="24"/>
          <w:szCs w:val="24"/>
        </w:rPr>
        <w:t>(AgDist_2)</w:t>
      </w:r>
      <w:r w:rsidRPr="00BF328D">
        <w:rPr>
          <w:rFonts w:ascii="Times New Roman" w:hAnsi="Times New Roman" w:cs="Times New Roman"/>
          <w:bCs/>
          <w:sz w:val="24"/>
          <w:szCs w:val="24"/>
        </w:rPr>
        <w:t xml:space="preserve"> and Agriculture District 4 </w:t>
      </w:r>
      <w:r w:rsidRPr="00BF328D">
        <w:rPr>
          <w:rFonts w:ascii="Times New Roman" w:hAnsi="Times New Roman" w:cs="Times New Roman"/>
          <w:bCs/>
          <w:i/>
          <w:iCs/>
          <w:sz w:val="24"/>
          <w:szCs w:val="24"/>
        </w:rPr>
        <w:t xml:space="preserve">(AgDist_4) </w:t>
      </w:r>
      <w:r w:rsidRPr="00BF328D">
        <w:rPr>
          <w:rFonts w:ascii="Times New Roman" w:hAnsi="Times New Roman" w:cs="Times New Roman"/>
          <w:bCs/>
          <w:sz w:val="24"/>
          <w:szCs w:val="24"/>
        </w:rPr>
        <w:t xml:space="preserve">were 2.352 times and 1.76 times more, respectively compared to the farmers living in Agriculture District 6 </w:t>
      </w:r>
      <w:r w:rsidRPr="00BF328D">
        <w:rPr>
          <w:rFonts w:ascii="Times New Roman" w:hAnsi="Times New Roman" w:cs="Times New Roman"/>
          <w:bCs/>
          <w:i/>
          <w:iCs/>
          <w:sz w:val="24"/>
          <w:szCs w:val="24"/>
        </w:rPr>
        <w:t xml:space="preserve">(AgDist_6), </w:t>
      </w:r>
      <w:r w:rsidRPr="00BF328D">
        <w:rPr>
          <w:rFonts w:ascii="Times New Roman" w:hAnsi="Times New Roman" w:cs="Times New Roman"/>
          <w:bCs/>
          <w:iCs/>
          <w:sz w:val="24"/>
          <w:szCs w:val="24"/>
        </w:rPr>
        <w:t>the reference group</w:t>
      </w:r>
      <w:r w:rsidRPr="00BF328D">
        <w:rPr>
          <w:rFonts w:ascii="Times New Roman" w:hAnsi="Times New Roman" w:cs="Times New Roman"/>
          <w:bCs/>
          <w:sz w:val="24"/>
          <w:szCs w:val="24"/>
        </w:rPr>
        <w:t xml:space="preserve">. However, farmers </w:t>
      </w:r>
      <w:r w:rsidR="00BF580F" w:rsidRPr="00BF328D">
        <w:rPr>
          <w:rFonts w:ascii="Times New Roman" w:hAnsi="Times New Roman" w:cs="Times New Roman"/>
          <w:bCs/>
          <w:noProof/>
          <w:sz w:val="24"/>
          <w:szCs w:val="24"/>
        </w:rPr>
        <w:t>resid</w:t>
      </w:r>
      <w:r w:rsidRPr="00BF328D">
        <w:rPr>
          <w:rFonts w:ascii="Times New Roman" w:hAnsi="Times New Roman" w:cs="Times New Roman"/>
          <w:bCs/>
          <w:noProof/>
          <w:sz w:val="24"/>
          <w:szCs w:val="24"/>
        </w:rPr>
        <w:t>ing</w:t>
      </w:r>
      <w:r w:rsidRPr="00BF328D">
        <w:rPr>
          <w:rFonts w:ascii="Times New Roman" w:hAnsi="Times New Roman" w:cs="Times New Roman"/>
          <w:bCs/>
          <w:sz w:val="24"/>
          <w:szCs w:val="24"/>
        </w:rPr>
        <w:t xml:space="preserve"> in Agriculture Districts 3 </w:t>
      </w:r>
      <w:r w:rsidRPr="00BF328D">
        <w:rPr>
          <w:rFonts w:ascii="Times New Roman" w:hAnsi="Times New Roman" w:cs="Times New Roman"/>
          <w:bCs/>
          <w:i/>
          <w:iCs/>
          <w:sz w:val="24"/>
          <w:szCs w:val="24"/>
        </w:rPr>
        <w:t>(AgDist_3)</w:t>
      </w:r>
      <w:r w:rsidRPr="00BF328D">
        <w:rPr>
          <w:rFonts w:ascii="Times New Roman" w:hAnsi="Times New Roman" w:cs="Times New Roman"/>
          <w:bCs/>
          <w:sz w:val="24"/>
          <w:szCs w:val="24"/>
        </w:rPr>
        <w:t xml:space="preserve"> and 5 </w:t>
      </w:r>
      <w:r w:rsidRPr="00BF328D">
        <w:rPr>
          <w:rFonts w:ascii="Times New Roman" w:hAnsi="Times New Roman" w:cs="Times New Roman"/>
          <w:bCs/>
          <w:i/>
          <w:iCs/>
          <w:sz w:val="24"/>
          <w:szCs w:val="24"/>
        </w:rPr>
        <w:t>(AgDist_5)</w:t>
      </w:r>
      <w:r w:rsidRPr="00BF328D">
        <w:rPr>
          <w:rFonts w:ascii="Times New Roman" w:hAnsi="Times New Roman" w:cs="Times New Roman"/>
          <w:bCs/>
          <w:sz w:val="24"/>
          <w:szCs w:val="24"/>
        </w:rPr>
        <w:t xml:space="preserve"> possess behavior that is the opposite compared to the above two districts. The incident rate for these farmers in agriculture districts 3 and 5 were 0.676 and 0.669 times, respectively compared to the reference group </w:t>
      </w:r>
      <w:r w:rsidRPr="00BF328D">
        <w:rPr>
          <w:rFonts w:ascii="Times New Roman" w:hAnsi="Times New Roman" w:cs="Times New Roman"/>
          <w:bCs/>
          <w:i/>
          <w:iCs/>
          <w:sz w:val="24"/>
          <w:szCs w:val="24"/>
        </w:rPr>
        <w:t>(AgDist_6)</w:t>
      </w:r>
      <w:r w:rsidRPr="00BF328D">
        <w:rPr>
          <w:rFonts w:ascii="Times New Roman" w:hAnsi="Times New Roman" w:cs="Times New Roman"/>
          <w:bCs/>
          <w:sz w:val="24"/>
          <w:szCs w:val="24"/>
        </w:rPr>
        <w:t xml:space="preserve">.  </w:t>
      </w:r>
      <w:r w:rsidRPr="00BF328D">
        <w:rPr>
          <w:rFonts w:ascii="Times New Roman" w:hAnsi="Times New Roman" w:cs="Times New Roman"/>
          <w:sz w:val="24"/>
          <w:szCs w:val="24"/>
        </w:rPr>
        <w:t xml:space="preserve">The result </w:t>
      </w:r>
      <w:r w:rsidRPr="00BF328D">
        <w:rPr>
          <w:rFonts w:ascii="Times New Roman" w:hAnsi="Times New Roman" w:cs="Times New Roman"/>
          <w:noProof/>
          <w:sz w:val="24"/>
          <w:szCs w:val="24"/>
        </w:rPr>
        <w:t>clearly</w:t>
      </w:r>
      <w:r w:rsidRPr="00BF328D">
        <w:rPr>
          <w:rFonts w:ascii="Times New Roman" w:hAnsi="Times New Roman" w:cs="Times New Roman"/>
          <w:sz w:val="24"/>
          <w:szCs w:val="24"/>
        </w:rPr>
        <w:t xml:space="preserve"> shows that the issue of sustainability in agriculture is highly localized. Thus, the solution also should be </w:t>
      </w:r>
      <w:r w:rsidR="00BF580F" w:rsidRPr="00BF328D">
        <w:rPr>
          <w:rFonts w:ascii="Times New Roman" w:hAnsi="Times New Roman" w:cs="Times New Roman"/>
          <w:noProof/>
          <w:sz w:val="24"/>
          <w:szCs w:val="24"/>
        </w:rPr>
        <w:t>location specific</w:t>
      </w:r>
      <w:r w:rsidRPr="00BF328D">
        <w:rPr>
          <w:rFonts w:ascii="Times New Roman" w:hAnsi="Times New Roman" w:cs="Times New Roman"/>
          <w:sz w:val="24"/>
          <w:szCs w:val="24"/>
        </w:rPr>
        <w:t xml:space="preserve">. A blanket approach to </w:t>
      </w:r>
      <w:r w:rsidRPr="00BF328D">
        <w:rPr>
          <w:rFonts w:ascii="Times New Roman" w:hAnsi="Times New Roman" w:cs="Times New Roman"/>
          <w:noProof/>
          <w:sz w:val="24"/>
          <w:szCs w:val="24"/>
        </w:rPr>
        <w:t>solv</w:t>
      </w:r>
      <w:r w:rsidR="00BF580F" w:rsidRPr="00BF328D">
        <w:rPr>
          <w:rFonts w:ascii="Times New Roman" w:hAnsi="Times New Roman" w:cs="Times New Roman"/>
          <w:noProof/>
          <w:sz w:val="24"/>
          <w:szCs w:val="24"/>
        </w:rPr>
        <w:t>ing</w:t>
      </w:r>
      <w:r w:rsidRPr="00BF328D">
        <w:rPr>
          <w:rFonts w:ascii="Times New Roman" w:hAnsi="Times New Roman" w:cs="Times New Roman"/>
          <w:sz w:val="24"/>
          <w:szCs w:val="24"/>
        </w:rPr>
        <w:t xml:space="preserve"> </w:t>
      </w:r>
      <w:r w:rsidR="00BF580F" w:rsidRPr="00BF328D">
        <w:rPr>
          <w:rFonts w:ascii="Times New Roman" w:hAnsi="Times New Roman" w:cs="Times New Roman"/>
          <w:noProof/>
          <w:sz w:val="24"/>
          <w:szCs w:val="24"/>
        </w:rPr>
        <w:t>the problem</w:t>
      </w:r>
      <w:r w:rsidRPr="00BF328D">
        <w:rPr>
          <w:rFonts w:ascii="Times New Roman" w:hAnsi="Times New Roman" w:cs="Times New Roman"/>
          <w:noProof/>
          <w:sz w:val="24"/>
          <w:szCs w:val="24"/>
        </w:rPr>
        <w:t>s</w:t>
      </w:r>
      <w:r w:rsidRPr="00BF328D">
        <w:rPr>
          <w:rFonts w:ascii="Times New Roman" w:hAnsi="Times New Roman" w:cs="Times New Roman"/>
          <w:sz w:val="24"/>
          <w:szCs w:val="24"/>
        </w:rPr>
        <w:t xml:space="preserve"> of agriculture sustainability may not be equally </w:t>
      </w:r>
      <w:r w:rsidR="00BF580F" w:rsidRPr="00BF328D">
        <w:rPr>
          <w:rFonts w:ascii="Times New Roman" w:hAnsi="Times New Roman" w:cs="Times New Roman"/>
          <w:noProof/>
          <w:sz w:val="24"/>
          <w:szCs w:val="24"/>
        </w:rPr>
        <w:t>valid</w:t>
      </w:r>
      <w:r w:rsidRPr="00BF328D">
        <w:rPr>
          <w:rFonts w:ascii="Times New Roman" w:hAnsi="Times New Roman" w:cs="Times New Roman"/>
          <w:sz w:val="24"/>
          <w:szCs w:val="24"/>
        </w:rPr>
        <w:t xml:space="preserve"> and equally adaptive even in</w:t>
      </w:r>
      <w:r w:rsidR="00BF580F" w:rsidRPr="00BF328D">
        <w:rPr>
          <w:rFonts w:ascii="Times New Roman" w:hAnsi="Times New Roman" w:cs="Times New Roman"/>
          <w:sz w:val="24"/>
          <w:szCs w:val="24"/>
        </w:rPr>
        <w:t xml:space="preserve"> the</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same</w:t>
      </w:r>
      <w:r w:rsidRPr="00BF328D">
        <w:rPr>
          <w:rFonts w:ascii="Times New Roman" w:hAnsi="Times New Roman" w:cs="Times New Roman"/>
          <w:sz w:val="24"/>
          <w:szCs w:val="24"/>
        </w:rPr>
        <w:t xml:space="preserve"> state or same country. Sustainable agriculture and sustainable agriculture practices </w:t>
      </w:r>
      <w:r w:rsidRPr="00BF328D">
        <w:rPr>
          <w:rFonts w:ascii="Times New Roman" w:hAnsi="Times New Roman" w:cs="Times New Roman"/>
          <w:noProof/>
          <w:sz w:val="24"/>
          <w:szCs w:val="24"/>
        </w:rPr>
        <w:t>are localized</w:t>
      </w:r>
      <w:r w:rsidRPr="00BF328D">
        <w:rPr>
          <w:rFonts w:ascii="Times New Roman" w:hAnsi="Times New Roman" w:cs="Times New Roman"/>
          <w:sz w:val="24"/>
          <w:szCs w:val="24"/>
        </w:rPr>
        <w:t xml:space="preserve"> by nature and should </w:t>
      </w:r>
      <w:r w:rsidRPr="00BF328D">
        <w:rPr>
          <w:rFonts w:ascii="Times New Roman" w:hAnsi="Times New Roman" w:cs="Times New Roman"/>
          <w:noProof/>
          <w:sz w:val="24"/>
          <w:szCs w:val="24"/>
        </w:rPr>
        <w:t>be addressed</w:t>
      </w:r>
      <w:r w:rsidRPr="00BF328D">
        <w:rPr>
          <w:rFonts w:ascii="Times New Roman" w:hAnsi="Times New Roman" w:cs="Times New Roman"/>
          <w:sz w:val="24"/>
          <w:szCs w:val="24"/>
        </w:rPr>
        <w:t xml:space="preserve"> locally. However, the solution should have </w:t>
      </w:r>
      <w:r w:rsidRPr="00BF328D">
        <w:rPr>
          <w:rFonts w:ascii="Times New Roman" w:hAnsi="Times New Roman" w:cs="Times New Roman"/>
          <w:noProof/>
          <w:sz w:val="24"/>
          <w:szCs w:val="24"/>
        </w:rPr>
        <w:t xml:space="preserve">a </w:t>
      </w:r>
      <w:r w:rsidR="00747BBD" w:rsidRPr="00BF328D">
        <w:rPr>
          <w:rFonts w:ascii="Times New Roman" w:hAnsi="Times New Roman" w:cs="Times New Roman"/>
          <w:noProof/>
          <w:sz w:val="24"/>
          <w:szCs w:val="24"/>
        </w:rPr>
        <w:t>more significant</w:t>
      </w:r>
      <w:r w:rsidRPr="00BF328D">
        <w:rPr>
          <w:rFonts w:ascii="Times New Roman" w:hAnsi="Times New Roman" w:cs="Times New Roman"/>
          <w:sz w:val="24"/>
          <w:szCs w:val="24"/>
        </w:rPr>
        <w:t xml:space="preserve"> impact </w:t>
      </w:r>
      <w:r w:rsidR="00BF580F" w:rsidRPr="00BF328D">
        <w:rPr>
          <w:rFonts w:ascii="Times New Roman" w:hAnsi="Times New Roman" w:cs="Times New Roman"/>
          <w:noProof/>
          <w:sz w:val="24"/>
          <w:szCs w:val="24"/>
        </w:rPr>
        <w:t>on solving</w:t>
      </w:r>
      <w:r w:rsidRPr="00BF328D">
        <w:rPr>
          <w:rFonts w:ascii="Times New Roman" w:hAnsi="Times New Roman" w:cs="Times New Roman"/>
          <w:noProof/>
          <w:sz w:val="24"/>
          <w:szCs w:val="24"/>
        </w:rPr>
        <w:t xml:space="preserve"> this global problem</w:t>
      </w:r>
      <w:r w:rsidRPr="00BF328D">
        <w:rPr>
          <w:rFonts w:ascii="Times New Roman" w:hAnsi="Times New Roman" w:cs="Times New Roman"/>
          <w:sz w:val="24"/>
          <w:szCs w:val="24"/>
        </w:rPr>
        <w:t>.</w:t>
      </w:r>
    </w:p>
    <w:p w:rsidR="00533846" w:rsidRPr="00BF328D" w:rsidRDefault="00533846">
      <w:pPr>
        <w:spacing w:after="0" w:line="480" w:lineRule="auto"/>
        <w:ind w:firstLine="720"/>
        <w:contextualSpacing/>
        <w:rPr>
          <w:ins w:id="427" w:author="Mishra, Bijesh" w:date="2018-07-03T14:05:00Z"/>
          <w:rFonts w:ascii="Times New Roman" w:hAnsi="Times New Roman" w:cs="Times New Roman"/>
          <w:sz w:val="24"/>
          <w:szCs w:val="24"/>
          <w:rPrChange w:id="428" w:author="Mishra, Bijesh" w:date="2018-07-09T11:16:00Z">
            <w:rPr>
              <w:ins w:id="429" w:author="Mishra, Bijesh" w:date="2018-07-03T14:05:00Z"/>
              <w:rFonts w:ascii="Times New Roman" w:hAnsi="Times New Roman" w:cs="Times New Roman"/>
              <w:sz w:val="24"/>
              <w:szCs w:val="24"/>
            </w:rPr>
          </w:rPrChange>
        </w:rPr>
      </w:pPr>
      <w:r w:rsidRPr="00BF328D">
        <w:rPr>
          <w:rFonts w:ascii="Times New Roman" w:hAnsi="Times New Roman" w:cs="Times New Roman"/>
          <w:sz w:val="24"/>
          <w:szCs w:val="24"/>
          <w:rPrChange w:id="430" w:author="Mishra, Bijesh" w:date="2018-07-09T11:16:00Z">
            <w:rPr>
              <w:rFonts w:ascii="Times New Roman" w:hAnsi="Times New Roman" w:cs="Times New Roman"/>
              <w:sz w:val="24"/>
              <w:szCs w:val="24"/>
            </w:rPr>
          </w:rPrChange>
        </w:rPr>
        <w:t xml:space="preserve">Districts 3 and </w:t>
      </w:r>
      <w:r w:rsidRPr="00BF328D">
        <w:rPr>
          <w:rFonts w:ascii="Times New Roman" w:hAnsi="Times New Roman" w:cs="Times New Roman"/>
          <w:noProof/>
          <w:sz w:val="24"/>
          <w:szCs w:val="24"/>
          <w:rPrChange w:id="431" w:author="Mishra, Bijesh" w:date="2018-07-09T11:16:00Z">
            <w:rPr>
              <w:rFonts w:ascii="Times New Roman" w:hAnsi="Times New Roman" w:cs="Times New Roman"/>
              <w:noProof/>
              <w:sz w:val="24"/>
              <w:szCs w:val="24"/>
            </w:rPr>
          </w:rPrChange>
        </w:rPr>
        <w:t>5</w:t>
      </w:r>
      <w:r w:rsidRPr="00BF328D">
        <w:rPr>
          <w:rFonts w:ascii="Times New Roman" w:hAnsi="Times New Roman" w:cs="Times New Roman"/>
          <w:sz w:val="24"/>
          <w:szCs w:val="24"/>
          <w:rPrChange w:id="432" w:author="Mishra, Bijesh" w:date="2018-07-09T11:16:00Z">
            <w:rPr>
              <w:rFonts w:ascii="Times New Roman" w:hAnsi="Times New Roman" w:cs="Times New Roman"/>
              <w:sz w:val="24"/>
              <w:szCs w:val="24"/>
            </w:rPr>
          </w:rPrChange>
        </w:rPr>
        <w:t xml:space="preserve"> are known for having </w:t>
      </w:r>
      <w:r w:rsidRPr="00BF328D">
        <w:rPr>
          <w:rFonts w:ascii="Times New Roman" w:hAnsi="Times New Roman" w:cs="Times New Roman"/>
          <w:noProof/>
          <w:sz w:val="24"/>
          <w:szCs w:val="24"/>
          <w:rPrChange w:id="433" w:author="Mishra, Bijesh" w:date="2018-07-09T11:16:00Z">
            <w:rPr>
              <w:rFonts w:ascii="Times New Roman" w:hAnsi="Times New Roman" w:cs="Times New Roman"/>
              <w:noProof/>
              <w:sz w:val="24"/>
              <w:szCs w:val="24"/>
            </w:rPr>
          </w:rPrChange>
        </w:rPr>
        <w:t>large</w:t>
      </w:r>
      <w:r w:rsidRPr="00BF328D">
        <w:rPr>
          <w:rFonts w:ascii="Times New Roman" w:hAnsi="Times New Roman" w:cs="Times New Roman"/>
          <w:sz w:val="24"/>
          <w:szCs w:val="24"/>
          <w:rPrChange w:id="434" w:author="Mishra, Bijesh" w:date="2018-07-09T11:16:00Z">
            <w:rPr>
              <w:rFonts w:ascii="Times New Roman" w:hAnsi="Times New Roman" w:cs="Times New Roman"/>
              <w:sz w:val="24"/>
              <w:szCs w:val="24"/>
            </w:rPr>
          </w:rPrChange>
        </w:rPr>
        <w:t xml:space="preserve"> acres of farmland and </w:t>
      </w:r>
      <w:r w:rsidRPr="00BF328D">
        <w:rPr>
          <w:rFonts w:ascii="Times New Roman" w:hAnsi="Times New Roman" w:cs="Times New Roman"/>
          <w:noProof/>
          <w:sz w:val="24"/>
          <w:szCs w:val="24"/>
          <w:rPrChange w:id="435" w:author="Mishra, Bijesh" w:date="2018-07-09T11:16:00Z">
            <w:rPr>
              <w:rFonts w:ascii="Times New Roman" w:hAnsi="Times New Roman" w:cs="Times New Roman"/>
              <w:noProof/>
              <w:sz w:val="24"/>
              <w:szCs w:val="24"/>
            </w:rPr>
          </w:rPrChange>
        </w:rPr>
        <w:t>large</w:t>
      </w:r>
      <w:r w:rsidRPr="00BF328D">
        <w:rPr>
          <w:rFonts w:ascii="Times New Roman" w:hAnsi="Times New Roman" w:cs="Times New Roman"/>
          <w:sz w:val="24"/>
          <w:szCs w:val="24"/>
          <w:rPrChange w:id="436" w:author="Mishra, Bijesh" w:date="2018-07-09T11:16:00Z">
            <w:rPr>
              <w:rFonts w:ascii="Times New Roman" w:hAnsi="Times New Roman" w:cs="Times New Roman"/>
              <w:sz w:val="24"/>
              <w:szCs w:val="24"/>
            </w:rPr>
          </w:rPrChange>
        </w:rPr>
        <w:t xml:space="preserve"> number of farmers. Also, two major cities—Lexington and Louisville,</w:t>
      </w:r>
      <w:ins w:id="437" w:author="Mishra, Bijesh" w:date="2018-07-03T14:19:00Z">
        <w:r w:rsidR="00C74A2F" w:rsidRPr="00BF328D">
          <w:rPr>
            <w:rFonts w:ascii="Times New Roman" w:hAnsi="Times New Roman" w:cs="Times New Roman"/>
            <w:sz w:val="24"/>
            <w:szCs w:val="24"/>
            <w:rPrChange w:id="438" w:author="Mishra, Bijesh" w:date="2018-07-09T11:16:00Z">
              <w:rPr>
                <w:rFonts w:ascii="Times New Roman" w:hAnsi="Times New Roman" w:cs="Times New Roman"/>
                <w:sz w:val="24"/>
                <w:szCs w:val="24"/>
              </w:rPr>
            </w:rPrChange>
          </w:rPr>
          <w:t>—</w:t>
        </w:r>
      </w:ins>
      <w:del w:id="439" w:author="Mishra, Bijesh" w:date="2018-07-03T14:19:00Z">
        <w:r w:rsidRPr="00BF328D" w:rsidDel="00C74A2F">
          <w:rPr>
            <w:rFonts w:ascii="Times New Roman" w:hAnsi="Times New Roman" w:cs="Times New Roman"/>
            <w:sz w:val="24"/>
            <w:szCs w:val="24"/>
            <w:rPrChange w:id="440" w:author="Mishra, Bijesh" w:date="2018-07-09T11:16:00Z">
              <w:rPr>
                <w:rFonts w:ascii="Times New Roman" w:hAnsi="Times New Roman" w:cs="Times New Roman"/>
                <w:sz w:val="24"/>
                <w:szCs w:val="24"/>
              </w:rPr>
            </w:rPrChange>
          </w:rPr>
          <w:delText xml:space="preserve"> </w:delText>
        </w:r>
      </w:del>
      <w:r w:rsidRPr="00BF328D">
        <w:rPr>
          <w:rFonts w:ascii="Times New Roman" w:hAnsi="Times New Roman" w:cs="Times New Roman"/>
          <w:sz w:val="24"/>
          <w:szCs w:val="24"/>
          <w:rPrChange w:id="441" w:author="Mishra, Bijesh" w:date="2018-07-09T11:16:00Z">
            <w:rPr>
              <w:rFonts w:ascii="Times New Roman" w:hAnsi="Times New Roman" w:cs="Times New Roman"/>
              <w:sz w:val="24"/>
              <w:szCs w:val="24"/>
            </w:rPr>
          </w:rPrChange>
        </w:rPr>
        <w:t xml:space="preserve">and the capital city, Frankfort, and other several small and </w:t>
      </w:r>
      <w:r w:rsidRPr="00BF328D">
        <w:rPr>
          <w:rFonts w:ascii="Times New Roman" w:hAnsi="Times New Roman" w:cs="Times New Roman"/>
          <w:noProof/>
          <w:sz w:val="24"/>
          <w:szCs w:val="24"/>
          <w:rPrChange w:id="442" w:author="Mishra, Bijesh" w:date="2018-07-09T11:16:00Z">
            <w:rPr>
              <w:rFonts w:ascii="Times New Roman" w:hAnsi="Times New Roman" w:cs="Times New Roman"/>
              <w:noProof/>
              <w:sz w:val="24"/>
              <w:szCs w:val="24"/>
            </w:rPr>
          </w:rPrChange>
        </w:rPr>
        <w:t>medium</w:t>
      </w:r>
      <w:r w:rsidR="00BF580F" w:rsidRPr="00BF328D">
        <w:rPr>
          <w:rFonts w:ascii="Times New Roman" w:hAnsi="Times New Roman" w:cs="Times New Roman"/>
          <w:noProof/>
          <w:sz w:val="24"/>
          <w:szCs w:val="24"/>
          <w:rPrChange w:id="443" w:author="Mishra, Bijesh" w:date="2018-07-09T11:16:00Z">
            <w:rPr>
              <w:rFonts w:ascii="Times New Roman" w:hAnsi="Times New Roman" w:cs="Times New Roman"/>
              <w:noProof/>
              <w:sz w:val="24"/>
              <w:szCs w:val="24"/>
            </w:rPr>
          </w:rPrChange>
        </w:rPr>
        <w:t>-</w:t>
      </w:r>
      <w:r w:rsidRPr="00BF328D">
        <w:rPr>
          <w:rFonts w:ascii="Times New Roman" w:hAnsi="Times New Roman" w:cs="Times New Roman"/>
          <w:noProof/>
          <w:sz w:val="24"/>
          <w:szCs w:val="24"/>
          <w:rPrChange w:id="444" w:author="Mishra, Bijesh" w:date="2018-07-09T11:16:00Z">
            <w:rPr>
              <w:rFonts w:ascii="Times New Roman" w:hAnsi="Times New Roman" w:cs="Times New Roman"/>
              <w:noProof/>
              <w:sz w:val="24"/>
              <w:szCs w:val="24"/>
            </w:rPr>
          </w:rPrChange>
        </w:rPr>
        <w:t>size</w:t>
      </w:r>
      <w:r w:rsidRPr="00BF328D">
        <w:rPr>
          <w:rFonts w:ascii="Times New Roman" w:hAnsi="Times New Roman" w:cs="Times New Roman"/>
          <w:sz w:val="24"/>
          <w:szCs w:val="24"/>
          <w:rPrChange w:id="445" w:author="Mishra, Bijesh" w:date="2018-07-09T11:16:00Z">
            <w:rPr>
              <w:rFonts w:ascii="Times New Roman" w:hAnsi="Times New Roman" w:cs="Times New Roman"/>
              <w:sz w:val="24"/>
              <w:szCs w:val="24"/>
            </w:rPr>
          </w:rPrChange>
        </w:rPr>
        <w:t xml:space="preserve"> </w:t>
      </w:r>
      <w:ins w:id="446" w:author="Mishra, Bijesh" w:date="2018-07-03T14:12:00Z">
        <w:r w:rsidR="00D87FE0" w:rsidRPr="00BF328D">
          <w:rPr>
            <w:rFonts w:ascii="Times New Roman" w:hAnsi="Times New Roman" w:cs="Times New Roman"/>
            <w:sz w:val="24"/>
            <w:szCs w:val="24"/>
            <w:rPrChange w:id="447" w:author="Mishra, Bijesh" w:date="2018-07-09T11:16:00Z">
              <w:rPr>
                <w:rFonts w:ascii="Times New Roman" w:hAnsi="Times New Roman" w:cs="Times New Roman"/>
                <w:sz w:val="24"/>
                <w:szCs w:val="24"/>
              </w:rPr>
            </w:rPrChange>
          </w:rPr>
          <w:t xml:space="preserve">growing </w:t>
        </w:r>
      </w:ins>
      <w:r w:rsidRPr="00BF328D">
        <w:rPr>
          <w:rFonts w:ascii="Times New Roman" w:hAnsi="Times New Roman" w:cs="Times New Roman"/>
          <w:sz w:val="24"/>
          <w:szCs w:val="24"/>
          <w:rPrChange w:id="448" w:author="Mishra, Bijesh" w:date="2018-07-09T11:16:00Z">
            <w:rPr>
              <w:rFonts w:ascii="Times New Roman" w:hAnsi="Times New Roman" w:cs="Times New Roman"/>
              <w:sz w:val="24"/>
              <w:szCs w:val="24"/>
            </w:rPr>
          </w:rPrChange>
        </w:rPr>
        <w:t>towns</w:t>
      </w:r>
      <w:ins w:id="449" w:author="Mishra, Bijesh" w:date="2018-07-03T14:12:00Z">
        <w:r w:rsidR="00F67049" w:rsidRPr="00BF328D">
          <w:rPr>
            <w:rFonts w:ascii="Times New Roman" w:hAnsi="Times New Roman" w:cs="Times New Roman"/>
            <w:sz w:val="24"/>
            <w:szCs w:val="24"/>
            <w:rPrChange w:id="450" w:author="Mishra, Bijesh" w:date="2018-07-09T11:16:00Z">
              <w:rPr>
                <w:rFonts w:ascii="Times New Roman" w:hAnsi="Times New Roman" w:cs="Times New Roman"/>
                <w:sz w:val="24"/>
                <w:szCs w:val="24"/>
              </w:rPr>
            </w:rPrChange>
          </w:rPr>
          <w:t xml:space="preserve"> lies </w:t>
        </w:r>
        <w:r w:rsidR="00D87FE0" w:rsidRPr="00BF328D">
          <w:rPr>
            <w:rFonts w:ascii="Times New Roman" w:hAnsi="Times New Roman" w:cs="Times New Roman"/>
            <w:sz w:val="24"/>
            <w:szCs w:val="24"/>
            <w:rPrChange w:id="451" w:author="Mishra, Bijesh" w:date="2018-07-09T11:16:00Z">
              <w:rPr>
                <w:rFonts w:ascii="Times New Roman" w:hAnsi="Times New Roman" w:cs="Times New Roman"/>
                <w:sz w:val="24"/>
                <w:szCs w:val="24"/>
              </w:rPr>
            </w:rPrChange>
          </w:rPr>
          <w:t>inside this geographical region</w:t>
        </w:r>
      </w:ins>
      <w:del w:id="452" w:author="Mishra, Bijesh" w:date="2018-07-03T14:12:00Z">
        <w:r w:rsidRPr="00BF328D" w:rsidDel="00D87FE0">
          <w:rPr>
            <w:rFonts w:ascii="Times New Roman" w:hAnsi="Times New Roman" w:cs="Times New Roman"/>
            <w:sz w:val="24"/>
            <w:szCs w:val="24"/>
            <w:rPrChange w:id="453" w:author="Mishra, Bijesh" w:date="2018-07-09T11:16:00Z">
              <w:rPr>
                <w:rFonts w:ascii="Times New Roman" w:hAnsi="Times New Roman" w:cs="Times New Roman"/>
                <w:sz w:val="24"/>
                <w:szCs w:val="24"/>
              </w:rPr>
            </w:rPrChange>
          </w:rPr>
          <w:delText>, can be found in this region</w:delText>
        </w:r>
      </w:del>
      <w:r w:rsidRPr="00BF328D">
        <w:rPr>
          <w:rFonts w:ascii="Times New Roman" w:hAnsi="Times New Roman" w:cs="Times New Roman"/>
          <w:sz w:val="24"/>
          <w:szCs w:val="24"/>
          <w:rPrChange w:id="454" w:author="Mishra, Bijesh" w:date="2018-07-09T11:16:00Z">
            <w:rPr>
              <w:rFonts w:ascii="Times New Roman" w:hAnsi="Times New Roman" w:cs="Times New Roman"/>
              <w:sz w:val="24"/>
              <w:szCs w:val="24"/>
            </w:rPr>
          </w:rPrChange>
        </w:rPr>
        <w:t xml:space="preserve">. Due to </w:t>
      </w:r>
      <w:r w:rsidRPr="00BF328D">
        <w:rPr>
          <w:rFonts w:ascii="Times New Roman" w:hAnsi="Times New Roman" w:cs="Times New Roman"/>
          <w:sz w:val="24"/>
          <w:szCs w:val="24"/>
          <w:rPrChange w:id="455" w:author="Mishra, Bijesh" w:date="2018-07-09T11:16:00Z">
            <w:rPr>
              <w:rFonts w:ascii="Times New Roman" w:hAnsi="Times New Roman" w:cs="Times New Roman"/>
              <w:sz w:val="24"/>
              <w:szCs w:val="24"/>
            </w:rPr>
          </w:rPrChange>
        </w:rPr>
        <w:lastRenderedPageBreak/>
        <w:t>the large</w:t>
      </w:r>
      <w:ins w:id="456" w:author="Mishra, Bijesh" w:date="2018-07-03T14:19:00Z">
        <w:r w:rsidR="00F67049" w:rsidRPr="00BF328D">
          <w:rPr>
            <w:rFonts w:ascii="Times New Roman" w:hAnsi="Times New Roman" w:cs="Times New Roman"/>
            <w:sz w:val="24"/>
            <w:szCs w:val="24"/>
            <w:rPrChange w:id="457" w:author="Mishra, Bijesh" w:date="2018-07-09T11:16:00Z">
              <w:rPr>
                <w:rFonts w:ascii="Times New Roman" w:hAnsi="Times New Roman" w:cs="Times New Roman"/>
                <w:sz w:val="24"/>
                <w:szCs w:val="24"/>
              </w:rPr>
            </w:rPrChange>
          </w:rPr>
          <w:t xml:space="preserve"> and growing</w:t>
        </w:r>
      </w:ins>
      <w:r w:rsidRPr="00BF328D">
        <w:rPr>
          <w:rFonts w:ascii="Times New Roman" w:hAnsi="Times New Roman" w:cs="Times New Roman"/>
          <w:sz w:val="24"/>
          <w:szCs w:val="24"/>
          <w:rPrChange w:id="458" w:author="Mishra, Bijesh" w:date="2018-07-09T11:16:00Z">
            <w:rPr>
              <w:rFonts w:ascii="Times New Roman" w:hAnsi="Times New Roman" w:cs="Times New Roman"/>
              <w:sz w:val="24"/>
              <w:szCs w:val="24"/>
            </w:rPr>
          </w:rPrChange>
        </w:rPr>
        <w:t xml:space="preserve"> market of agriculture commodities, farmers might be more focused on commercial farming and </w:t>
      </w:r>
      <w:r w:rsidR="00747BBD" w:rsidRPr="00BF328D">
        <w:rPr>
          <w:rFonts w:ascii="Times New Roman" w:hAnsi="Times New Roman" w:cs="Times New Roman"/>
          <w:sz w:val="24"/>
          <w:szCs w:val="24"/>
          <w:rPrChange w:id="459" w:author="Mishra, Bijesh" w:date="2018-07-09T11:16:00Z">
            <w:rPr>
              <w:rFonts w:ascii="Times New Roman" w:hAnsi="Times New Roman" w:cs="Times New Roman"/>
              <w:sz w:val="24"/>
              <w:szCs w:val="24"/>
            </w:rPr>
          </w:rPrChange>
        </w:rPr>
        <w:t xml:space="preserve">increased </w:t>
      </w:r>
      <w:r w:rsidRPr="00BF328D">
        <w:rPr>
          <w:rFonts w:ascii="Times New Roman" w:hAnsi="Times New Roman" w:cs="Times New Roman"/>
          <w:sz w:val="24"/>
          <w:szCs w:val="24"/>
          <w:rPrChange w:id="460" w:author="Mishra, Bijesh" w:date="2018-07-09T11:16:00Z">
            <w:rPr>
              <w:rFonts w:ascii="Times New Roman" w:hAnsi="Times New Roman" w:cs="Times New Roman"/>
              <w:sz w:val="24"/>
              <w:szCs w:val="24"/>
            </w:rPr>
          </w:rPrChange>
        </w:rPr>
        <w:t>revenue</w:t>
      </w:r>
      <w:ins w:id="461" w:author="Mishra, Bijesh" w:date="2018-07-03T14:15:00Z">
        <w:r w:rsidR="00812382" w:rsidRPr="00BF328D">
          <w:rPr>
            <w:rFonts w:ascii="Times New Roman" w:hAnsi="Times New Roman" w:cs="Times New Roman"/>
            <w:sz w:val="24"/>
            <w:szCs w:val="24"/>
            <w:rPrChange w:id="462" w:author="Mishra, Bijesh" w:date="2018-07-09T11:16:00Z">
              <w:rPr>
                <w:rFonts w:ascii="Times New Roman" w:hAnsi="Times New Roman" w:cs="Times New Roman"/>
                <w:sz w:val="24"/>
                <w:szCs w:val="24"/>
              </w:rPr>
            </w:rPrChange>
          </w:rPr>
          <w:t xml:space="preserve">. Farmers might be seeing the economic benefit associated with the </w:t>
        </w:r>
      </w:ins>
      <w:ins w:id="463" w:author="Mishra, Bijesh" w:date="2018-07-03T14:16:00Z">
        <w:r w:rsidR="00506357" w:rsidRPr="00BF328D">
          <w:rPr>
            <w:rFonts w:ascii="Times New Roman" w:hAnsi="Times New Roman" w:cs="Times New Roman"/>
            <w:sz w:val="24"/>
            <w:szCs w:val="24"/>
            <w:rPrChange w:id="464" w:author="Mishra, Bijesh" w:date="2018-07-09T11:16:00Z">
              <w:rPr>
                <w:rFonts w:ascii="Times New Roman" w:hAnsi="Times New Roman" w:cs="Times New Roman"/>
                <w:sz w:val="24"/>
                <w:szCs w:val="24"/>
              </w:rPr>
            </w:rPrChange>
          </w:rPr>
          <w:t xml:space="preserve">farming and ignoring the sustainability aspects of </w:t>
        </w:r>
      </w:ins>
      <w:ins w:id="465" w:author="Mishra, Bijesh" w:date="2018-07-03T14:20:00Z">
        <w:r w:rsidR="00506357" w:rsidRPr="00BF328D">
          <w:rPr>
            <w:rFonts w:ascii="Times New Roman" w:hAnsi="Times New Roman" w:cs="Times New Roman"/>
            <w:sz w:val="24"/>
            <w:szCs w:val="24"/>
            <w:rPrChange w:id="466" w:author="Mishra, Bijesh" w:date="2018-07-09T11:16:00Z">
              <w:rPr>
                <w:rFonts w:ascii="Times New Roman" w:hAnsi="Times New Roman" w:cs="Times New Roman"/>
                <w:sz w:val="24"/>
                <w:szCs w:val="24"/>
              </w:rPr>
            </w:rPrChange>
          </w:rPr>
          <w:t>agriculture</w:t>
        </w:r>
      </w:ins>
      <w:ins w:id="467" w:author="Mishra, Bijesh" w:date="2018-07-03T14:16:00Z">
        <w:r w:rsidR="00506357" w:rsidRPr="00BF328D">
          <w:rPr>
            <w:rFonts w:ascii="Times New Roman" w:hAnsi="Times New Roman" w:cs="Times New Roman"/>
            <w:sz w:val="24"/>
            <w:szCs w:val="24"/>
            <w:rPrChange w:id="468" w:author="Mishra, Bijesh" w:date="2018-07-09T11:16:00Z">
              <w:rPr>
                <w:rFonts w:ascii="Times New Roman" w:hAnsi="Times New Roman" w:cs="Times New Roman"/>
                <w:sz w:val="24"/>
                <w:szCs w:val="24"/>
              </w:rPr>
            </w:rPrChange>
          </w:rPr>
          <w:t xml:space="preserve"> </w:t>
        </w:r>
      </w:ins>
      <w:ins w:id="469" w:author="Mishra, Bijesh" w:date="2018-07-03T14:20:00Z">
        <w:r w:rsidR="00506357" w:rsidRPr="00BF328D">
          <w:rPr>
            <w:rFonts w:ascii="Times New Roman" w:hAnsi="Times New Roman" w:cs="Times New Roman"/>
            <w:sz w:val="24"/>
            <w:szCs w:val="24"/>
            <w:rPrChange w:id="470" w:author="Mishra, Bijesh" w:date="2018-07-09T11:16:00Z">
              <w:rPr>
                <w:rFonts w:ascii="Times New Roman" w:hAnsi="Times New Roman" w:cs="Times New Roman"/>
                <w:sz w:val="24"/>
                <w:szCs w:val="24"/>
              </w:rPr>
            </w:rPrChange>
          </w:rPr>
          <w:t xml:space="preserve">as they are also responsible for </w:t>
        </w:r>
      </w:ins>
      <w:ins w:id="471" w:author="Mishra, Bijesh" w:date="2018-07-03T14:21:00Z">
        <w:r w:rsidR="00506357" w:rsidRPr="00BF328D">
          <w:rPr>
            <w:rFonts w:ascii="Times New Roman" w:hAnsi="Times New Roman" w:cs="Times New Roman"/>
            <w:sz w:val="24"/>
            <w:szCs w:val="24"/>
            <w:rPrChange w:id="472" w:author="Mishra, Bijesh" w:date="2018-07-09T11:16:00Z">
              <w:rPr>
                <w:rFonts w:ascii="Times New Roman" w:hAnsi="Times New Roman" w:cs="Times New Roman"/>
                <w:sz w:val="24"/>
                <w:szCs w:val="24"/>
              </w:rPr>
            </w:rPrChange>
          </w:rPr>
          <w:t>unsustainable</w:t>
        </w:r>
      </w:ins>
      <w:ins w:id="473" w:author="Mishra, Bijesh" w:date="2018-07-03T14:20:00Z">
        <w:r w:rsidR="00506357" w:rsidRPr="00BF328D">
          <w:rPr>
            <w:rFonts w:ascii="Times New Roman" w:hAnsi="Times New Roman" w:cs="Times New Roman"/>
            <w:sz w:val="24"/>
            <w:szCs w:val="24"/>
            <w:rPrChange w:id="474" w:author="Mishra, Bijesh" w:date="2018-07-09T11:16:00Z">
              <w:rPr>
                <w:rFonts w:ascii="Times New Roman" w:hAnsi="Times New Roman" w:cs="Times New Roman"/>
                <w:sz w:val="24"/>
                <w:szCs w:val="24"/>
              </w:rPr>
            </w:rPrChange>
          </w:rPr>
          <w:t xml:space="preserve"> agriculture </w:t>
        </w:r>
      </w:ins>
      <w:ins w:id="475" w:author="Mishra, Bijesh" w:date="2018-07-03T14:21:00Z">
        <w:r w:rsidR="00506357" w:rsidRPr="00BF328D">
          <w:rPr>
            <w:rFonts w:ascii="Times New Roman" w:hAnsi="Times New Roman" w:cs="Times New Roman"/>
            <w:sz w:val="24"/>
            <w:szCs w:val="24"/>
            <w:rPrChange w:id="476" w:author="Mishra, Bijesh" w:date="2018-07-09T11:16:00Z">
              <w:rPr>
                <w:rFonts w:ascii="Times New Roman" w:hAnsi="Times New Roman" w:cs="Times New Roman"/>
                <w:sz w:val="24"/>
                <w:szCs w:val="24"/>
              </w:rPr>
            </w:rPrChange>
          </w:rPr>
          <w:t>behavior</w:t>
        </w:r>
      </w:ins>
      <w:ins w:id="477" w:author="Mishra, Bijesh" w:date="2018-07-03T14:20:00Z">
        <w:r w:rsidR="00506357" w:rsidRPr="00BF328D">
          <w:rPr>
            <w:rFonts w:ascii="Times New Roman" w:hAnsi="Times New Roman" w:cs="Times New Roman"/>
            <w:sz w:val="24"/>
            <w:szCs w:val="24"/>
            <w:rPrChange w:id="478" w:author="Mishra, Bijesh" w:date="2018-07-09T11:16:00Z">
              <w:rPr>
                <w:rFonts w:ascii="Times New Roman" w:hAnsi="Times New Roman" w:cs="Times New Roman"/>
                <w:sz w:val="24"/>
                <w:szCs w:val="24"/>
              </w:rPr>
            </w:rPrChange>
          </w:rPr>
          <w:t xml:space="preserve"> </w:t>
        </w:r>
      </w:ins>
      <w:ins w:id="479" w:author="Mishra, Bijesh" w:date="2018-07-03T14:21:00Z">
        <w:r w:rsidR="00506357" w:rsidRPr="00BF328D">
          <w:rPr>
            <w:rFonts w:ascii="Times New Roman" w:hAnsi="Times New Roman" w:cs="Times New Roman"/>
            <w:sz w:val="24"/>
            <w:szCs w:val="24"/>
            <w:rPrChange w:id="480" w:author="Mishra, Bijesh" w:date="2018-07-09T11:16:00Z">
              <w:rPr>
                <w:rFonts w:ascii="Times New Roman" w:hAnsi="Times New Roman" w:cs="Times New Roman"/>
                <w:sz w:val="24"/>
                <w:szCs w:val="24"/>
              </w:rPr>
            </w:rPrChange>
          </w:rPr>
          <w:t>not only the victim.</w:t>
        </w:r>
      </w:ins>
      <w:del w:id="481" w:author="Mishra, Bijesh" w:date="2018-07-03T14:16:00Z">
        <w:r w:rsidRPr="00BF328D" w:rsidDel="00812382">
          <w:rPr>
            <w:rFonts w:ascii="Times New Roman" w:hAnsi="Times New Roman" w:cs="Times New Roman"/>
            <w:sz w:val="24"/>
            <w:szCs w:val="24"/>
            <w:rPrChange w:id="482" w:author="Mishra, Bijesh" w:date="2018-07-09T11:16:00Z">
              <w:rPr>
                <w:rFonts w:ascii="Times New Roman" w:hAnsi="Times New Roman" w:cs="Times New Roman"/>
                <w:sz w:val="24"/>
                <w:szCs w:val="24"/>
              </w:rPr>
            </w:rPrChange>
          </w:rPr>
          <w:delText xml:space="preserve"> rather than the sustainability of the farming system</w:delText>
        </w:r>
      </w:del>
      <w:del w:id="483" w:author="Mishra, Bijesh" w:date="2018-07-03T14:14:00Z">
        <w:r w:rsidRPr="00BF328D" w:rsidDel="00812382">
          <w:rPr>
            <w:rFonts w:ascii="Times New Roman" w:hAnsi="Times New Roman" w:cs="Times New Roman"/>
            <w:sz w:val="24"/>
            <w:szCs w:val="24"/>
            <w:rPrChange w:id="484" w:author="Mishra, Bijesh" w:date="2018-07-09T11:16:00Z">
              <w:rPr>
                <w:rFonts w:ascii="Times New Roman" w:hAnsi="Times New Roman" w:cs="Times New Roman"/>
                <w:sz w:val="24"/>
                <w:szCs w:val="24"/>
              </w:rPr>
            </w:rPrChange>
          </w:rPr>
          <w:delText>.</w:delText>
        </w:r>
      </w:del>
    </w:p>
    <w:p w:rsidR="00D87FE0" w:rsidRPr="00BF328D" w:rsidRDefault="00506357">
      <w:pPr>
        <w:spacing w:after="0" w:line="480" w:lineRule="auto"/>
        <w:ind w:firstLine="720"/>
        <w:contextualSpacing/>
        <w:rPr>
          <w:moveTo w:id="485" w:author="Mishra, Bijesh" w:date="2018-07-03T14:05:00Z"/>
          <w:rFonts w:ascii="Times New Roman" w:hAnsi="Times New Roman" w:cs="Times New Roman"/>
          <w:sz w:val="24"/>
          <w:szCs w:val="24"/>
          <w:rPrChange w:id="486" w:author="Mishra, Bijesh" w:date="2018-07-09T11:16:00Z">
            <w:rPr>
              <w:moveTo w:id="487" w:author="Mishra, Bijesh" w:date="2018-07-03T14:05:00Z"/>
              <w:rFonts w:ascii="Times New Roman" w:hAnsi="Times New Roman" w:cs="Times New Roman"/>
              <w:sz w:val="24"/>
              <w:szCs w:val="24"/>
            </w:rPr>
          </w:rPrChange>
        </w:rPr>
      </w:pPr>
      <w:ins w:id="488" w:author="Mishra, Bijesh" w:date="2018-07-03T14:21:00Z">
        <w:r w:rsidRPr="00BF328D">
          <w:rPr>
            <w:rFonts w:ascii="Times New Roman" w:hAnsi="Times New Roman" w:cs="Times New Roman"/>
            <w:sz w:val="24"/>
            <w:szCs w:val="24"/>
            <w:rPrChange w:id="489" w:author="Mishra, Bijesh" w:date="2018-07-09T11:16:00Z">
              <w:rPr>
                <w:rFonts w:ascii="Times New Roman" w:hAnsi="Times New Roman" w:cs="Times New Roman"/>
                <w:sz w:val="24"/>
                <w:szCs w:val="24"/>
              </w:rPr>
            </w:rPrChange>
          </w:rPr>
          <w:t xml:space="preserve">However, </w:t>
        </w:r>
      </w:ins>
      <w:moveToRangeStart w:id="490" w:author="Mishra, Bijesh" w:date="2018-07-03T14:05:00Z" w:name="move518390031"/>
      <w:moveTo w:id="491" w:author="Mishra, Bijesh" w:date="2018-07-03T14:05:00Z">
        <w:del w:id="492" w:author="Mishra, Bijesh" w:date="2018-07-03T14:21:00Z">
          <w:r w:rsidR="006C15E7" w:rsidRPr="00BF328D" w:rsidDel="00506357">
            <w:rPr>
              <w:rFonts w:ascii="Times New Roman" w:hAnsi="Times New Roman" w:cs="Times New Roman"/>
              <w:sz w:val="24"/>
              <w:szCs w:val="24"/>
              <w:rPrChange w:id="493" w:author="Mishra, Bijesh" w:date="2018-07-09T11:16:00Z">
                <w:rPr>
                  <w:rFonts w:ascii="Times New Roman" w:hAnsi="Times New Roman" w:cs="Times New Roman"/>
                  <w:sz w:val="24"/>
                  <w:szCs w:val="24"/>
                </w:rPr>
              </w:rPrChange>
            </w:rPr>
            <w:delText>A</w:delText>
          </w:r>
        </w:del>
      </w:moveTo>
      <w:ins w:id="494" w:author="Mishra, Bijesh" w:date="2018-07-03T14:21:00Z">
        <w:r w:rsidRPr="00BF328D">
          <w:rPr>
            <w:rFonts w:ascii="Times New Roman" w:hAnsi="Times New Roman" w:cs="Times New Roman"/>
            <w:sz w:val="24"/>
            <w:szCs w:val="24"/>
            <w:rPrChange w:id="495" w:author="Mishra, Bijesh" w:date="2018-07-09T11:16:00Z">
              <w:rPr>
                <w:rFonts w:ascii="Times New Roman" w:hAnsi="Times New Roman" w:cs="Times New Roman"/>
                <w:sz w:val="24"/>
                <w:szCs w:val="24"/>
              </w:rPr>
            </w:rPrChange>
          </w:rPr>
          <w:t>a</w:t>
        </w:r>
      </w:ins>
      <w:moveTo w:id="496" w:author="Mishra, Bijesh" w:date="2018-07-03T14:05:00Z">
        <w:r w:rsidR="006C15E7" w:rsidRPr="00BF328D">
          <w:rPr>
            <w:rFonts w:ascii="Times New Roman" w:hAnsi="Times New Roman" w:cs="Times New Roman"/>
            <w:sz w:val="24"/>
            <w:szCs w:val="24"/>
            <w:rPrChange w:id="497" w:author="Mishra, Bijesh" w:date="2018-07-09T11:16:00Z">
              <w:rPr>
                <w:rFonts w:ascii="Times New Roman" w:hAnsi="Times New Roman" w:cs="Times New Roman"/>
                <w:sz w:val="24"/>
                <w:szCs w:val="24"/>
              </w:rPr>
            </w:rPrChange>
          </w:rPr>
          <w:t xml:space="preserve">griculture district 4 is in between two large cities: Louisville and Cincinnati, Ohio. The negative impact in the environment </w:t>
        </w:r>
      </w:moveTo>
      <w:ins w:id="498" w:author="Mishra, Bijesh" w:date="2018-07-03T14:23:00Z">
        <w:r w:rsidR="000E042F" w:rsidRPr="00BF328D">
          <w:rPr>
            <w:rFonts w:ascii="Times New Roman" w:hAnsi="Times New Roman" w:cs="Times New Roman"/>
            <w:sz w:val="24"/>
            <w:szCs w:val="24"/>
            <w:rPrChange w:id="499" w:author="Mishra, Bijesh" w:date="2018-07-09T11:16:00Z">
              <w:rPr>
                <w:rFonts w:ascii="Times New Roman" w:hAnsi="Times New Roman" w:cs="Times New Roman"/>
                <w:sz w:val="24"/>
                <w:szCs w:val="24"/>
              </w:rPr>
            </w:rPrChange>
          </w:rPr>
          <w:t xml:space="preserve">is </w:t>
        </w:r>
      </w:ins>
      <w:moveTo w:id="500" w:author="Mishra, Bijesh" w:date="2018-07-03T14:05:00Z">
        <w:r w:rsidR="006C15E7" w:rsidRPr="00BF328D">
          <w:rPr>
            <w:rFonts w:ascii="Times New Roman" w:hAnsi="Times New Roman" w:cs="Times New Roman"/>
            <w:sz w:val="24"/>
            <w:szCs w:val="24"/>
            <w:rPrChange w:id="501" w:author="Mishra, Bijesh" w:date="2018-07-09T11:16:00Z">
              <w:rPr>
                <w:rFonts w:ascii="Times New Roman" w:hAnsi="Times New Roman" w:cs="Times New Roman"/>
                <w:sz w:val="24"/>
                <w:szCs w:val="24"/>
              </w:rPr>
            </w:rPrChange>
          </w:rPr>
          <w:t>coming from two large cities</w:t>
        </w:r>
      </w:moveTo>
      <w:ins w:id="502" w:author="Mishra, Bijesh" w:date="2018-07-03T14:22:00Z">
        <w:r w:rsidRPr="00BF328D">
          <w:rPr>
            <w:rFonts w:ascii="Times New Roman" w:hAnsi="Times New Roman" w:cs="Times New Roman"/>
            <w:sz w:val="24"/>
            <w:szCs w:val="24"/>
            <w:rPrChange w:id="503" w:author="Mishra, Bijesh" w:date="2018-07-09T11:16:00Z">
              <w:rPr>
                <w:rFonts w:ascii="Times New Roman" w:hAnsi="Times New Roman" w:cs="Times New Roman"/>
                <w:sz w:val="24"/>
                <w:szCs w:val="24"/>
              </w:rPr>
            </w:rPrChange>
          </w:rPr>
          <w:t xml:space="preserve"> that are </w:t>
        </w:r>
      </w:ins>
      <w:ins w:id="504" w:author="Mishra, Bijesh" w:date="2018-07-03T14:23:00Z">
        <w:r w:rsidRPr="00BF328D">
          <w:rPr>
            <w:rFonts w:ascii="Times New Roman" w:hAnsi="Times New Roman" w:cs="Times New Roman"/>
            <w:sz w:val="24"/>
            <w:szCs w:val="24"/>
            <w:rPrChange w:id="505" w:author="Mishra, Bijesh" w:date="2018-07-09T11:16:00Z">
              <w:rPr>
                <w:rFonts w:ascii="Times New Roman" w:hAnsi="Times New Roman" w:cs="Times New Roman"/>
                <w:sz w:val="24"/>
                <w:szCs w:val="24"/>
              </w:rPr>
            </w:rPrChange>
          </w:rPr>
          <w:t>neighbor</w:t>
        </w:r>
      </w:ins>
      <w:ins w:id="506" w:author="Mishra, Bijesh" w:date="2018-07-03T14:22:00Z">
        <w:r w:rsidRPr="00BF328D">
          <w:rPr>
            <w:rFonts w:ascii="Times New Roman" w:hAnsi="Times New Roman" w:cs="Times New Roman"/>
            <w:sz w:val="24"/>
            <w:szCs w:val="24"/>
            <w:rPrChange w:id="507" w:author="Mishra, Bijesh" w:date="2018-07-09T11:16:00Z">
              <w:rPr>
                <w:rFonts w:ascii="Times New Roman" w:hAnsi="Times New Roman" w:cs="Times New Roman"/>
                <w:sz w:val="24"/>
                <w:szCs w:val="24"/>
              </w:rPr>
            </w:rPrChange>
          </w:rPr>
          <w:t xml:space="preserve"> </w:t>
        </w:r>
      </w:ins>
      <w:ins w:id="508" w:author="Mishra, Bijesh" w:date="2018-07-03T14:23:00Z">
        <w:r w:rsidRPr="00BF328D">
          <w:rPr>
            <w:rFonts w:ascii="Times New Roman" w:hAnsi="Times New Roman" w:cs="Times New Roman"/>
            <w:sz w:val="24"/>
            <w:szCs w:val="24"/>
            <w:rPrChange w:id="509" w:author="Mishra, Bijesh" w:date="2018-07-09T11:16:00Z">
              <w:rPr>
                <w:rFonts w:ascii="Times New Roman" w:hAnsi="Times New Roman" w:cs="Times New Roman"/>
                <w:sz w:val="24"/>
                <w:szCs w:val="24"/>
              </w:rPr>
            </w:rPrChange>
          </w:rPr>
          <w:t>to,</w:t>
        </w:r>
        <w:r w:rsidR="006B1F6F" w:rsidRPr="00BF328D">
          <w:rPr>
            <w:rFonts w:ascii="Times New Roman" w:hAnsi="Times New Roman" w:cs="Times New Roman"/>
            <w:sz w:val="24"/>
            <w:szCs w:val="24"/>
            <w:rPrChange w:id="510" w:author="Mishra, Bijesh" w:date="2018-07-09T11:16:00Z">
              <w:rPr>
                <w:rFonts w:ascii="Times New Roman" w:hAnsi="Times New Roman" w:cs="Times New Roman"/>
                <w:sz w:val="24"/>
                <w:szCs w:val="24"/>
              </w:rPr>
            </w:rPrChange>
          </w:rPr>
          <w:t xml:space="preserve"> but not located inside the agriculture district</w:t>
        </w:r>
        <w:r w:rsidR="00D635B5" w:rsidRPr="00BF328D">
          <w:rPr>
            <w:rFonts w:ascii="Times New Roman" w:hAnsi="Times New Roman" w:cs="Times New Roman"/>
            <w:sz w:val="24"/>
            <w:szCs w:val="24"/>
            <w:rPrChange w:id="511" w:author="Mishra, Bijesh" w:date="2018-07-09T11:16:00Z">
              <w:rPr>
                <w:rFonts w:ascii="Times New Roman" w:hAnsi="Times New Roman" w:cs="Times New Roman"/>
                <w:sz w:val="24"/>
                <w:szCs w:val="24"/>
              </w:rPr>
            </w:rPrChange>
          </w:rPr>
          <w:t xml:space="preserve">, unlike in the agriculture districts </w:t>
        </w:r>
      </w:ins>
      <w:ins w:id="512" w:author="Mishra, Bijesh" w:date="2018-07-03T14:21:00Z">
        <w:r w:rsidRPr="00BF328D">
          <w:rPr>
            <w:rFonts w:ascii="Times New Roman" w:hAnsi="Times New Roman" w:cs="Times New Roman"/>
            <w:sz w:val="24"/>
            <w:szCs w:val="24"/>
            <w:rPrChange w:id="513" w:author="Mishra, Bijesh" w:date="2018-07-09T11:16:00Z">
              <w:rPr>
                <w:rFonts w:ascii="Times New Roman" w:hAnsi="Times New Roman" w:cs="Times New Roman"/>
                <w:sz w:val="24"/>
                <w:szCs w:val="24"/>
              </w:rPr>
            </w:rPrChange>
          </w:rPr>
          <w:t>3 and 5</w:t>
        </w:r>
        <w:r w:rsidR="00D635B5" w:rsidRPr="00BF328D">
          <w:rPr>
            <w:rFonts w:ascii="Times New Roman" w:hAnsi="Times New Roman" w:cs="Times New Roman"/>
            <w:sz w:val="24"/>
            <w:szCs w:val="24"/>
            <w:rPrChange w:id="514" w:author="Mishra, Bijesh" w:date="2018-07-09T11:16:00Z">
              <w:rPr>
                <w:rFonts w:ascii="Times New Roman" w:hAnsi="Times New Roman" w:cs="Times New Roman"/>
                <w:sz w:val="24"/>
                <w:szCs w:val="24"/>
              </w:rPr>
            </w:rPrChange>
          </w:rPr>
          <w:t xml:space="preserve">, where </w:t>
        </w:r>
      </w:ins>
      <w:ins w:id="515" w:author="Mishra, Bijesh" w:date="2018-07-03T14:24:00Z">
        <w:r w:rsidR="00D635B5" w:rsidRPr="00BF328D">
          <w:rPr>
            <w:rFonts w:ascii="Times New Roman" w:hAnsi="Times New Roman" w:cs="Times New Roman"/>
            <w:sz w:val="24"/>
            <w:szCs w:val="24"/>
            <w:rPrChange w:id="516" w:author="Mishra, Bijesh" w:date="2018-07-09T11:16:00Z">
              <w:rPr>
                <w:rFonts w:ascii="Times New Roman" w:hAnsi="Times New Roman" w:cs="Times New Roman"/>
                <w:sz w:val="24"/>
                <w:szCs w:val="24"/>
              </w:rPr>
            </w:rPrChange>
          </w:rPr>
          <w:t>negative impacts are coming mainly from inside agriculture districts, but not from outside.</w:t>
        </w:r>
      </w:ins>
      <w:moveTo w:id="517" w:author="Mishra, Bijesh" w:date="2018-07-03T14:05:00Z">
        <w:del w:id="518" w:author="Mishra, Bijesh" w:date="2018-07-03T14:21:00Z">
          <w:r w:rsidR="006C15E7" w:rsidRPr="00BF328D" w:rsidDel="00506357">
            <w:rPr>
              <w:rFonts w:ascii="Times New Roman" w:hAnsi="Times New Roman" w:cs="Times New Roman"/>
              <w:sz w:val="24"/>
              <w:szCs w:val="24"/>
              <w:rPrChange w:id="519" w:author="Mishra, Bijesh" w:date="2018-07-09T11:16:00Z">
                <w:rPr>
                  <w:rFonts w:ascii="Times New Roman" w:hAnsi="Times New Roman" w:cs="Times New Roman"/>
                  <w:sz w:val="24"/>
                  <w:szCs w:val="24"/>
                </w:rPr>
              </w:rPrChange>
            </w:rPr>
            <w:delText>,</w:delText>
          </w:r>
        </w:del>
        <w:r w:rsidR="006C15E7" w:rsidRPr="00BF328D">
          <w:rPr>
            <w:rFonts w:ascii="Times New Roman" w:hAnsi="Times New Roman" w:cs="Times New Roman"/>
            <w:sz w:val="24"/>
            <w:szCs w:val="24"/>
            <w:rPrChange w:id="520" w:author="Mishra, Bijesh" w:date="2018-07-09T11:16:00Z">
              <w:rPr>
                <w:rFonts w:ascii="Times New Roman" w:hAnsi="Times New Roman" w:cs="Times New Roman"/>
                <w:sz w:val="24"/>
                <w:szCs w:val="24"/>
              </w:rPr>
            </w:rPrChange>
          </w:rPr>
          <w:t xml:space="preserve"> </w:t>
        </w:r>
      </w:moveTo>
      <w:ins w:id="521" w:author="Mishra, Bijesh" w:date="2018-07-03T14:26:00Z">
        <w:r w:rsidR="00AF105A" w:rsidRPr="00BF328D">
          <w:rPr>
            <w:rFonts w:ascii="Times New Roman" w:hAnsi="Times New Roman" w:cs="Times New Roman"/>
            <w:sz w:val="24"/>
            <w:szCs w:val="24"/>
            <w:rPrChange w:id="522" w:author="Mishra, Bijesh" w:date="2018-07-09T11:16:00Z">
              <w:rPr>
                <w:rFonts w:ascii="Times New Roman" w:hAnsi="Times New Roman" w:cs="Times New Roman"/>
                <w:sz w:val="24"/>
                <w:szCs w:val="24"/>
              </w:rPr>
            </w:rPrChange>
          </w:rPr>
          <w:t>In other words, f</w:t>
        </w:r>
      </w:ins>
      <w:ins w:id="523" w:author="Mishra, Bijesh" w:date="2018-07-03T14:25:00Z">
        <w:r w:rsidR="00AF105A" w:rsidRPr="00BF328D">
          <w:rPr>
            <w:rFonts w:ascii="Times New Roman" w:hAnsi="Times New Roman" w:cs="Times New Roman"/>
            <w:sz w:val="24"/>
            <w:szCs w:val="24"/>
            <w:rPrChange w:id="524" w:author="Mishra, Bijesh" w:date="2018-07-09T11:16:00Z">
              <w:rPr>
                <w:rFonts w:ascii="Times New Roman" w:hAnsi="Times New Roman" w:cs="Times New Roman"/>
                <w:sz w:val="24"/>
                <w:szCs w:val="24"/>
              </w:rPr>
            </w:rPrChange>
          </w:rPr>
          <w:t xml:space="preserve">armers from the agriculture </w:t>
        </w:r>
        <w:r w:rsidR="00A127BE" w:rsidRPr="00BF328D">
          <w:rPr>
            <w:rFonts w:ascii="Times New Roman" w:hAnsi="Times New Roman" w:cs="Times New Roman"/>
            <w:sz w:val="24"/>
            <w:szCs w:val="24"/>
            <w:rPrChange w:id="525" w:author="Mishra, Bijesh" w:date="2018-07-09T11:16:00Z">
              <w:rPr>
                <w:rFonts w:ascii="Times New Roman" w:hAnsi="Times New Roman" w:cs="Times New Roman"/>
                <w:sz w:val="24"/>
                <w:szCs w:val="24"/>
              </w:rPr>
            </w:rPrChange>
          </w:rPr>
          <w:t>district 4</w:t>
        </w:r>
        <w:r w:rsidR="00AF105A" w:rsidRPr="00BF328D">
          <w:rPr>
            <w:rFonts w:ascii="Times New Roman" w:hAnsi="Times New Roman" w:cs="Times New Roman"/>
            <w:sz w:val="24"/>
            <w:szCs w:val="24"/>
            <w:rPrChange w:id="526" w:author="Mishra, Bijesh" w:date="2018-07-09T11:16:00Z">
              <w:rPr>
                <w:rFonts w:ascii="Times New Roman" w:hAnsi="Times New Roman" w:cs="Times New Roman"/>
                <w:sz w:val="24"/>
                <w:szCs w:val="24"/>
              </w:rPr>
            </w:rPrChange>
          </w:rPr>
          <w:t xml:space="preserve"> are more victims and less generators of environment degradation</w:t>
        </w:r>
      </w:ins>
      <w:ins w:id="527" w:author="Mishra, Bijesh" w:date="2018-07-03T14:26:00Z">
        <w:r w:rsidR="00AF105A" w:rsidRPr="00BF328D">
          <w:rPr>
            <w:rFonts w:ascii="Times New Roman" w:hAnsi="Times New Roman" w:cs="Times New Roman"/>
            <w:sz w:val="24"/>
            <w:szCs w:val="24"/>
            <w:rPrChange w:id="528" w:author="Mishra, Bijesh" w:date="2018-07-09T11:16:00Z">
              <w:rPr>
                <w:rFonts w:ascii="Times New Roman" w:hAnsi="Times New Roman" w:cs="Times New Roman"/>
                <w:sz w:val="24"/>
                <w:szCs w:val="24"/>
              </w:rPr>
            </w:rPrChange>
          </w:rPr>
          <w:t xml:space="preserve">. </w:t>
        </w:r>
      </w:ins>
      <w:ins w:id="529" w:author="Mishra, Bijesh" w:date="2018-07-03T14:25:00Z">
        <w:r w:rsidR="00AF105A" w:rsidRPr="00BF328D">
          <w:rPr>
            <w:rFonts w:ascii="Times New Roman" w:hAnsi="Times New Roman" w:cs="Times New Roman"/>
            <w:sz w:val="24"/>
            <w:szCs w:val="24"/>
            <w:rPrChange w:id="530" w:author="Mishra, Bijesh" w:date="2018-07-09T11:16:00Z">
              <w:rPr>
                <w:rFonts w:ascii="Times New Roman" w:hAnsi="Times New Roman" w:cs="Times New Roman"/>
                <w:sz w:val="24"/>
                <w:szCs w:val="24"/>
              </w:rPr>
            </w:rPrChange>
          </w:rPr>
          <w:t xml:space="preserve"> </w:t>
        </w:r>
      </w:ins>
      <w:ins w:id="531" w:author="Mishra, Bijesh" w:date="2018-07-03T14:26:00Z">
        <w:r w:rsidR="00D33EE1" w:rsidRPr="00BF328D">
          <w:rPr>
            <w:rFonts w:ascii="Times New Roman" w:hAnsi="Times New Roman" w:cs="Times New Roman"/>
            <w:sz w:val="24"/>
            <w:szCs w:val="24"/>
            <w:rPrChange w:id="532" w:author="Mishra, Bijesh" w:date="2018-07-09T11:16:00Z">
              <w:rPr>
                <w:rFonts w:ascii="Times New Roman" w:hAnsi="Times New Roman" w:cs="Times New Roman"/>
                <w:sz w:val="24"/>
                <w:szCs w:val="24"/>
              </w:rPr>
            </w:rPrChange>
          </w:rPr>
          <w:t xml:space="preserve">Therefore, </w:t>
        </w:r>
      </w:ins>
      <w:ins w:id="533" w:author="Mishra, Bijesh" w:date="2018-07-03T14:27:00Z">
        <w:r w:rsidR="00D33EE1" w:rsidRPr="00BF328D">
          <w:rPr>
            <w:rFonts w:ascii="Times New Roman" w:hAnsi="Times New Roman" w:cs="Times New Roman"/>
            <w:sz w:val="24"/>
            <w:szCs w:val="24"/>
            <w:rPrChange w:id="534" w:author="Mishra, Bijesh" w:date="2018-07-09T11:16:00Z">
              <w:rPr>
                <w:rFonts w:ascii="Times New Roman" w:hAnsi="Times New Roman" w:cs="Times New Roman"/>
                <w:sz w:val="24"/>
                <w:szCs w:val="24"/>
              </w:rPr>
            </w:rPrChange>
          </w:rPr>
          <w:t xml:space="preserve">small </w:t>
        </w:r>
      </w:ins>
      <w:ins w:id="535" w:author="Mishra, Bijesh" w:date="2018-07-03T14:26:00Z">
        <w:r w:rsidR="00D33EE1" w:rsidRPr="00BF328D">
          <w:rPr>
            <w:rFonts w:ascii="Times New Roman" w:hAnsi="Times New Roman" w:cs="Times New Roman"/>
            <w:sz w:val="24"/>
            <w:szCs w:val="24"/>
            <w:rPrChange w:id="536" w:author="Mishra, Bijesh" w:date="2018-07-09T11:16:00Z">
              <w:rPr>
                <w:rFonts w:ascii="Times New Roman" w:hAnsi="Times New Roman" w:cs="Times New Roman"/>
                <w:sz w:val="24"/>
                <w:szCs w:val="24"/>
              </w:rPr>
            </w:rPrChange>
          </w:rPr>
          <w:t xml:space="preserve">farmers in the agriculture district 4 might have felt the importance of </w:t>
        </w:r>
      </w:ins>
      <w:ins w:id="537" w:author="Mishra, Bijesh" w:date="2018-07-03T14:27:00Z">
        <w:r w:rsidR="00D33EE1" w:rsidRPr="00BF328D">
          <w:rPr>
            <w:rFonts w:ascii="Times New Roman" w:hAnsi="Times New Roman" w:cs="Times New Roman"/>
            <w:sz w:val="24"/>
            <w:szCs w:val="24"/>
            <w:rPrChange w:id="538" w:author="Mishra, Bijesh" w:date="2018-07-09T11:16:00Z">
              <w:rPr>
                <w:rFonts w:ascii="Times New Roman" w:hAnsi="Times New Roman" w:cs="Times New Roman"/>
                <w:sz w:val="24"/>
                <w:szCs w:val="24"/>
              </w:rPr>
            </w:rPrChange>
          </w:rPr>
          <w:t>(</w:t>
        </w:r>
      </w:ins>
      <w:ins w:id="539" w:author="Mishra, Bijesh" w:date="2018-07-03T14:26:00Z">
        <w:r w:rsidR="00D33EE1" w:rsidRPr="00BF328D">
          <w:rPr>
            <w:rFonts w:ascii="Times New Roman" w:hAnsi="Times New Roman" w:cs="Times New Roman"/>
            <w:sz w:val="24"/>
            <w:szCs w:val="24"/>
            <w:rPrChange w:id="540" w:author="Mishra, Bijesh" w:date="2018-07-09T11:16:00Z">
              <w:rPr>
                <w:rFonts w:ascii="Times New Roman" w:hAnsi="Times New Roman" w:cs="Times New Roman"/>
                <w:sz w:val="24"/>
                <w:szCs w:val="24"/>
              </w:rPr>
            </w:rPrChange>
          </w:rPr>
          <w:t>adopting</w:t>
        </w:r>
      </w:ins>
      <w:ins w:id="541" w:author="Mishra, Bijesh" w:date="2018-07-03T14:27:00Z">
        <w:r w:rsidR="00D33EE1" w:rsidRPr="00BF328D">
          <w:rPr>
            <w:rFonts w:ascii="Times New Roman" w:hAnsi="Times New Roman" w:cs="Times New Roman"/>
            <w:sz w:val="24"/>
            <w:szCs w:val="24"/>
            <w:rPrChange w:id="542" w:author="Mishra, Bijesh" w:date="2018-07-09T11:16:00Z">
              <w:rPr>
                <w:rFonts w:ascii="Times New Roman" w:hAnsi="Times New Roman" w:cs="Times New Roman"/>
                <w:sz w:val="24"/>
                <w:szCs w:val="24"/>
              </w:rPr>
            </w:rPrChange>
          </w:rPr>
          <w:t>)</w:t>
        </w:r>
      </w:ins>
      <w:ins w:id="543" w:author="Mishra, Bijesh" w:date="2018-07-03T14:26:00Z">
        <w:r w:rsidR="00D33EE1" w:rsidRPr="00BF328D">
          <w:rPr>
            <w:rFonts w:ascii="Times New Roman" w:hAnsi="Times New Roman" w:cs="Times New Roman"/>
            <w:sz w:val="24"/>
            <w:szCs w:val="24"/>
            <w:rPrChange w:id="544" w:author="Mishra, Bijesh" w:date="2018-07-09T11:16:00Z">
              <w:rPr>
                <w:rFonts w:ascii="Times New Roman" w:hAnsi="Times New Roman" w:cs="Times New Roman"/>
                <w:sz w:val="24"/>
                <w:szCs w:val="24"/>
              </w:rPr>
            </w:rPrChange>
          </w:rPr>
          <w:t xml:space="preserve"> SAPs </w:t>
        </w:r>
      </w:ins>
      <w:moveTo w:id="545" w:author="Mishra, Bijesh" w:date="2018-07-03T14:05:00Z">
        <w:del w:id="546" w:author="Mishra, Bijesh" w:date="2018-07-03T14:25:00Z">
          <w:r w:rsidR="006C15E7" w:rsidRPr="00BF328D" w:rsidDel="00AF105A">
            <w:rPr>
              <w:rFonts w:ascii="Times New Roman" w:hAnsi="Times New Roman" w:cs="Times New Roman"/>
              <w:sz w:val="24"/>
              <w:szCs w:val="24"/>
              <w:rPrChange w:id="547" w:author="Mishra, Bijesh" w:date="2018-07-09T11:16:00Z">
                <w:rPr>
                  <w:rFonts w:ascii="Times New Roman" w:hAnsi="Times New Roman" w:cs="Times New Roman"/>
                  <w:sz w:val="24"/>
                  <w:szCs w:val="24"/>
                </w:rPr>
              </w:rPrChange>
            </w:rPr>
            <w:delText xml:space="preserve">and also </w:delText>
          </w:r>
        </w:del>
        <w:del w:id="548" w:author="Mishra, Bijesh" w:date="2018-07-03T14:27:00Z">
          <w:r w:rsidR="006C15E7" w:rsidRPr="00BF328D" w:rsidDel="00D33EE1">
            <w:rPr>
              <w:rFonts w:ascii="Times New Roman" w:hAnsi="Times New Roman" w:cs="Times New Roman"/>
              <w:sz w:val="24"/>
              <w:szCs w:val="24"/>
              <w:rPrChange w:id="549" w:author="Mishra, Bijesh" w:date="2018-07-09T11:16:00Z">
                <w:rPr>
                  <w:rFonts w:ascii="Times New Roman" w:hAnsi="Times New Roman" w:cs="Times New Roman"/>
                  <w:sz w:val="24"/>
                  <w:szCs w:val="24"/>
                </w:rPr>
              </w:rPrChange>
            </w:rPr>
            <w:delText>the awareness about the importance of sustainability and sustainable agriculture practices among small farmers in that region,</w:delText>
          </w:r>
        </w:del>
      </w:moveTo>
      <w:ins w:id="550" w:author="Mishra, Bijesh" w:date="2018-07-03T14:27:00Z">
        <w:r w:rsidR="00D33EE1" w:rsidRPr="00BF328D">
          <w:rPr>
            <w:rFonts w:ascii="Times New Roman" w:hAnsi="Times New Roman" w:cs="Times New Roman"/>
            <w:sz w:val="24"/>
            <w:szCs w:val="24"/>
            <w:rPrChange w:id="551" w:author="Mishra, Bijesh" w:date="2018-07-09T11:16:00Z">
              <w:rPr>
                <w:rFonts w:ascii="Times New Roman" w:hAnsi="Times New Roman" w:cs="Times New Roman"/>
                <w:sz w:val="24"/>
                <w:szCs w:val="24"/>
              </w:rPr>
            </w:rPrChange>
          </w:rPr>
          <w:t>unlike farmers from agriculture dist</w:t>
        </w:r>
      </w:ins>
      <w:ins w:id="552" w:author="Mishra, Bijesh" w:date="2018-07-03T14:28:00Z">
        <w:r w:rsidR="00D33EE1" w:rsidRPr="00BF328D">
          <w:rPr>
            <w:rFonts w:ascii="Times New Roman" w:hAnsi="Times New Roman" w:cs="Times New Roman"/>
            <w:sz w:val="24"/>
            <w:szCs w:val="24"/>
            <w:rPrChange w:id="553" w:author="Mishra, Bijesh" w:date="2018-07-09T11:16:00Z">
              <w:rPr>
                <w:rFonts w:ascii="Times New Roman" w:hAnsi="Times New Roman" w:cs="Times New Roman"/>
                <w:sz w:val="24"/>
                <w:szCs w:val="24"/>
              </w:rPr>
            </w:rPrChange>
          </w:rPr>
          <w:t xml:space="preserve">ricts 3 and 5, who does not. The economic benefit and income from farming weighted heavy for </w:t>
        </w:r>
      </w:ins>
      <w:moveTo w:id="554" w:author="Mishra, Bijesh" w:date="2018-07-03T14:05:00Z">
        <w:del w:id="555" w:author="Mishra, Bijesh" w:date="2018-07-03T14:28:00Z">
          <w:r w:rsidR="006C15E7" w:rsidRPr="00BF328D" w:rsidDel="00D33EE1">
            <w:rPr>
              <w:rFonts w:ascii="Times New Roman" w:hAnsi="Times New Roman" w:cs="Times New Roman"/>
              <w:sz w:val="24"/>
              <w:szCs w:val="24"/>
              <w:rPrChange w:id="556" w:author="Mishra, Bijesh" w:date="2018-07-09T11:16:00Z">
                <w:rPr>
                  <w:rFonts w:ascii="Times New Roman" w:hAnsi="Times New Roman" w:cs="Times New Roman"/>
                  <w:sz w:val="24"/>
                  <w:szCs w:val="24"/>
                </w:rPr>
              </w:rPrChange>
            </w:rPr>
            <w:delText xml:space="preserve"> might play an </w:delText>
          </w:r>
          <w:r w:rsidR="006C15E7" w:rsidRPr="00BF328D" w:rsidDel="00D33EE1">
            <w:rPr>
              <w:rFonts w:ascii="Times New Roman" w:hAnsi="Times New Roman" w:cs="Times New Roman"/>
              <w:noProof/>
              <w:sz w:val="24"/>
              <w:szCs w:val="24"/>
              <w:rPrChange w:id="557" w:author="Mishra, Bijesh" w:date="2018-07-09T11:16:00Z">
                <w:rPr>
                  <w:rFonts w:ascii="Times New Roman" w:hAnsi="Times New Roman" w:cs="Times New Roman"/>
                  <w:noProof/>
                  <w:sz w:val="24"/>
                  <w:szCs w:val="24"/>
                </w:rPr>
              </w:rPrChange>
            </w:rPr>
            <w:delText>important</w:delText>
          </w:r>
          <w:r w:rsidR="006C15E7" w:rsidRPr="00BF328D" w:rsidDel="00D33EE1">
            <w:rPr>
              <w:rFonts w:ascii="Times New Roman" w:hAnsi="Times New Roman" w:cs="Times New Roman"/>
              <w:sz w:val="24"/>
              <w:szCs w:val="24"/>
              <w:rPrChange w:id="558" w:author="Mishra, Bijesh" w:date="2018-07-09T11:16:00Z">
                <w:rPr>
                  <w:rFonts w:ascii="Times New Roman" w:hAnsi="Times New Roman" w:cs="Times New Roman"/>
                  <w:sz w:val="24"/>
                  <w:szCs w:val="24"/>
                </w:rPr>
              </w:rPrChange>
            </w:rPr>
            <w:delText xml:space="preserve"> role in shaping the adoption of sustainable agriculture practices among farmers in that region.</w:delText>
          </w:r>
        </w:del>
      </w:moveTo>
      <w:ins w:id="559" w:author="Mishra, Bijesh" w:date="2018-07-03T14:28:00Z">
        <w:r w:rsidR="00D33EE1" w:rsidRPr="00BF328D">
          <w:rPr>
            <w:rFonts w:ascii="Times New Roman" w:hAnsi="Times New Roman" w:cs="Times New Roman"/>
            <w:sz w:val="24"/>
            <w:szCs w:val="24"/>
            <w:rPrChange w:id="560" w:author="Mishra, Bijesh" w:date="2018-07-09T11:16:00Z">
              <w:rPr>
                <w:rFonts w:ascii="Times New Roman" w:hAnsi="Times New Roman" w:cs="Times New Roman"/>
                <w:sz w:val="24"/>
                <w:szCs w:val="24"/>
              </w:rPr>
            </w:rPrChange>
          </w:rPr>
          <w:t xml:space="preserve">farmers from </w:t>
        </w:r>
      </w:ins>
      <w:ins w:id="561" w:author="Mishra, Bijesh" w:date="2018-07-03T14:29:00Z">
        <w:r w:rsidR="00D33EE1" w:rsidRPr="00BF328D">
          <w:rPr>
            <w:rFonts w:ascii="Times New Roman" w:hAnsi="Times New Roman" w:cs="Times New Roman"/>
            <w:sz w:val="24"/>
            <w:szCs w:val="24"/>
            <w:rPrChange w:id="562" w:author="Mishra, Bijesh" w:date="2018-07-09T11:16:00Z">
              <w:rPr>
                <w:rFonts w:ascii="Times New Roman" w:hAnsi="Times New Roman" w:cs="Times New Roman"/>
                <w:sz w:val="24"/>
                <w:szCs w:val="24"/>
              </w:rPr>
            </w:rPrChange>
          </w:rPr>
          <w:t>agriculture</w:t>
        </w:r>
      </w:ins>
      <w:ins w:id="563" w:author="Mishra, Bijesh" w:date="2018-07-03T14:28:00Z">
        <w:r w:rsidR="00D33EE1" w:rsidRPr="00BF328D">
          <w:rPr>
            <w:rFonts w:ascii="Times New Roman" w:hAnsi="Times New Roman" w:cs="Times New Roman"/>
            <w:sz w:val="24"/>
            <w:szCs w:val="24"/>
            <w:rPrChange w:id="564" w:author="Mishra, Bijesh" w:date="2018-07-09T11:16:00Z">
              <w:rPr>
                <w:rFonts w:ascii="Times New Roman" w:hAnsi="Times New Roman" w:cs="Times New Roman"/>
                <w:sz w:val="24"/>
                <w:szCs w:val="24"/>
              </w:rPr>
            </w:rPrChange>
          </w:rPr>
          <w:t xml:space="preserve"> </w:t>
        </w:r>
      </w:ins>
      <w:ins w:id="565" w:author="Mishra, Bijesh" w:date="2018-07-03T14:29:00Z">
        <w:r w:rsidR="00D33EE1" w:rsidRPr="00BF328D">
          <w:rPr>
            <w:rFonts w:ascii="Times New Roman" w:hAnsi="Times New Roman" w:cs="Times New Roman"/>
            <w:sz w:val="24"/>
            <w:szCs w:val="24"/>
            <w:rPrChange w:id="566" w:author="Mishra, Bijesh" w:date="2018-07-09T11:16:00Z">
              <w:rPr>
                <w:rFonts w:ascii="Times New Roman" w:hAnsi="Times New Roman" w:cs="Times New Roman"/>
                <w:sz w:val="24"/>
                <w:szCs w:val="24"/>
              </w:rPr>
            </w:rPrChange>
          </w:rPr>
          <w:t>districts 3 and 5, unlike environmental health for farmers from agriculture district 4.</w:t>
        </w:r>
      </w:ins>
    </w:p>
    <w:moveToRangeEnd w:id="490"/>
    <w:p w:rsidR="006C15E7" w:rsidRPr="00BF328D" w:rsidDel="006C15E7" w:rsidRDefault="006C15E7" w:rsidP="00B46FF7">
      <w:pPr>
        <w:spacing w:after="0" w:line="480" w:lineRule="auto"/>
        <w:ind w:firstLine="720"/>
        <w:contextualSpacing/>
        <w:rPr>
          <w:del w:id="567" w:author="Mishra, Bijesh" w:date="2018-07-03T14:05:00Z"/>
          <w:rFonts w:ascii="Times New Roman" w:hAnsi="Times New Roman" w:cs="Times New Roman"/>
          <w:sz w:val="24"/>
          <w:szCs w:val="24"/>
        </w:rPr>
      </w:pPr>
    </w:p>
    <w:p w:rsidR="00533846" w:rsidRPr="00BF328D" w:rsidDel="00093696" w:rsidRDefault="00533846">
      <w:pPr>
        <w:spacing w:after="0" w:line="480" w:lineRule="auto"/>
        <w:ind w:firstLine="720"/>
        <w:contextualSpacing/>
        <w:rPr>
          <w:del w:id="568" w:author="Mishra, Bijesh" w:date="2018-07-09T10:33:00Z"/>
          <w:rFonts w:ascii="Times New Roman" w:hAnsi="Times New Roman" w:cs="Times New Roman"/>
          <w:sz w:val="24"/>
          <w:szCs w:val="24"/>
        </w:rPr>
        <w:pPrChange w:id="569" w:author="Mishra, Bijesh" w:date="2018-07-09T10:33:00Z">
          <w:pPr>
            <w:spacing w:after="0" w:line="480" w:lineRule="auto"/>
            <w:contextualSpacing/>
          </w:pPr>
        </w:pPrChange>
      </w:pPr>
      <w:r w:rsidRPr="00BF328D">
        <w:rPr>
          <w:rFonts w:ascii="Times New Roman" w:hAnsi="Times New Roman" w:cs="Times New Roman"/>
          <w:sz w:val="24"/>
          <w:szCs w:val="24"/>
        </w:rPr>
        <w:t xml:space="preserve">Research conducted among New Zealand dairy farmers to understand the adoption of the best management practices suggests that farmers close to each other make similar choices due to the potential for frequent interactions (Yang and Sharp, 2017). The results of the current research are partially supportive of the previous </w:t>
      </w:r>
      <w:r w:rsidR="00747BBD" w:rsidRPr="00BF328D">
        <w:rPr>
          <w:rFonts w:ascii="Times New Roman" w:hAnsi="Times New Roman" w:cs="Times New Roman"/>
          <w:noProof/>
          <w:sz w:val="24"/>
          <w:szCs w:val="24"/>
        </w:rPr>
        <w:t>studies</w:t>
      </w:r>
      <w:r w:rsidRPr="00BF328D">
        <w:rPr>
          <w:rFonts w:ascii="Times New Roman" w:hAnsi="Times New Roman" w:cs="Times New Roman"/>
          <w:sz w:val="24"/>
          <w:szCs w:val="24"/>
        </w:rPr>
        <w:t xml:space="preserve">. Specifically, results from </w:t>
      </w:r>
      <w:r w:rsidRPr="00BF328D">
        <w:rPr>
          <w:rFonts w:ascii="Times New Roman" w:hAnsi="Times New Roman" w:cs="Times New Roman"/>
          <w:i/>
          <w:sz w:val="24"/>
          <w:szCs w:val="24"/>
        </w:rPr>
        <w:t>agriculture districts 3</w:t>
      </w:r>
      <w:r w:rsidRPr="00BF328D">
        <w:rPr>
          <w:rFonts w:ascii="Times New Roman" w:hAnsi="Times New Roman" w:cs="Times New Roman"/>
          <w:sz w:val="24"/>
          <w:szCs w:val="24"/>
        </w:rPr>
        <w:t xml:space="preserve"> and </w:t>
      </w:r>
      <w:r w:rsidRPr="00BF328D">
        <w:rPr>
          <w:rFonts w:ascii="Times New Roman" w:hAnsi="Times New Roman" w:cs="Times New Roman"/>
          <w:i/>
          <w:sz w:val="24"/>
          <w:szCs w:val="24"/>
        </w:rPr>
        <w:t>5</w:t>
      </w:r>
      <w:r w:rsidRPr="00BF328D">
        <w:rPr>
          <w:rFonts w:ascii="Times New Roman" w:hAnsi="Times New Roman" w:cs="Times New Roman"/>
          <w:sz w:val="24"/>
          <w:szCs w:val="24"/>
        </w:rPr>
        <w:t xml:space="preserve"> are consistent with the </w:t>
      </w:r>
      <w:r w:rsidR="00747BBD" w:rsidRPr="00BF328D">
        <w:rPr>
          <w:rFonts w:ascii="Times New Roman" w:hAnsi="Times New Roman" w:cs="Times New Roman"/>
          <w:noProof/>
          <w:sz w:val="24"/>
          <w:szCs w:val="24"/>
        </w:rPr>
        <w:t>earlier</w:t>
      </w:r>
      <w:r w:rsidRPr="00BF328D">
        <w:rPr>
          <w:rFonts w:ascii="Times New Roman" w:hAnsi="Times New Roman" w:cs="Times New Roman"/>
          <w:sz w:val="24"/>
          <w:szCs w:val="24"/>
        </w:rPr>
        <w:t xml:space="preserve"> findings since they are neighboring districts and have</w:t>
      </w:r>
      <w:r w:rsidR="00BF580F" w:rsidRPr="00BF328D">
        <w:rPr>
          <w:rFonts w:ascii="Times New Roman" w:hAnsi="Times New Roman" w:cs="Times New Roman"/>
          <w:sz w:val="24"/>
          <w:szCs w:val="24"/>
        </w:rPr>
        <w:t xml:space="preserve"> a</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similar</w:t>
      </w:r>
      <w:r w:rsidRPr="00BF328D">
        <w:rPr>
          <w:rFonts w:ascii="Times New Roman" w:hAnsi="Times New Roman" w:cs="Times New Roman"/>
          <w:sz w:val="24"/>
          <w:szCs w:val="24"/>
        </w:rPr>
        <w:t xml:space="preserve"> result in the model. However, the results from agriculture districts </w:t>
      </w:r>
      <w:r w:rsidRPr="00BF328D">
        <w:rPr>
          <w:rFonts w:ascii="Times New Roman" w:hAnsi="Times New Roman" w:cs="Times New Roman"/>
          <w:i/>
          <w:sz w:val="24"/>
          <w:szCs w:val="24"/>
        </w:rPr>
        <w:t>2</w:t>
      </w:r>
      <w:r w:rsidRPr="00BF328D">
        <w:rPr>
          <w:rFonts w:ascii="Times New Roman" w:hAnsi="Times New Roman" w:cs="Times New Roman"/>
          <w:sz w:val="24"/>
          <w:szCs w:val="24"/>
        </w:rPr>
        <w:t xml:space="preserve"> and </w:t>
      </w:r>
      <w:r w:rsidRPr="00BF328D">
        <w:rPr>
          <w:rFonts w:ascii="Times New Roman" w:hAnsi="Times New Roman" w:cs="Times New Roman"/>
          <w:i/>
          <w:sz w:val="24"/>
          <w:szCs w:val="24"/>
        </w:rPr>
        <w:t xml:space="preserve">4 </w:t>
      </w:r>
      <w:r w:rsidRPr="00BF328D">
        <w:rPr>
          <w:rFonts w:ascii="Times New Roman" w:hAnsi="Times New Roman" w:cs="Times New Roman"/>
          <w:sz w:val="24"/>
          <w:szCs w:val="24"/>
        </w:rPr>
        <w:t xml:space="preserve">contradict previous findings. Agriculture district </w:t>
      </w:r>
      <w:r w:rsidRPr="00BF328D">
        <w:rPr>
          <w:rFonts w:ascii="Times New Roman" w:hAnsi="Times New Roman" w:cs="Times New Roman"/>
          <w:i/>
          <w:sz w:val="24"/>
          <w:szCs w:val="24"/>
        </w:rPr>
        <w:t>2</w:t>
      </w:r>
      <w:r w:rsidRPr="00BF328D">
        <w:rPr>
          <w:rFonts w:ascii="Times New Roman" w:hAnsi="Times New Roman" w:cs="Times New Roman"/>
          <w:sz w:val="24"/>
          <w:szCs w:val="24"/>
        </w:rPr>
        <w:t xml:space="preserve"> is primarily farmland with some coal mining areas. This region is also well known for </w:t>
      </w:r>
      <w:r w:rsidRPr="00BF328D">
        <w:rPr>
          <w:rFonts w:ascii="Times New Roman" w:hAnsi="Times New Roman" w:cs="Times New Roman"/>
          <w:noProof/>
          <w:sz w:val="24"/>
          <w:szCs w:val="24"/>
        </w:rPr>
        <w:t>large</w:t>
      </w:r>
      <w:r w:rsidRPr="00BF328D">
        <w:rPr>
          <w:rFonts w:ascii="Times New Roman" w:hAnsi="Times New Roman" w:cs="Times New Roman"/>
          <w:sz w:val="24"/>
          <w:szCs w:val="24"/>
        </w:rPr>
        <w:t xml:space="preserve"> </w:t>
      </w:r>
      <w:r w:rsidR="00747BBD" w:rsidRPr="00BF328D">
        <w:rPr>
          <w:rFonts w:ascii="Times New Roman" w:hAnsi="Times New Roman" w:cs="Times New Roman"/>
          <w:sz w:val="24"/>
          <w:szCs w:val="24"/>
        </w:rPr>
        <w:t>size farm operations</w:t>
      </w:r>
      <w:r w:rsidRPr="00BF328D">
        <w:rPr>
          <w:rFonts w:ascii="Times New Roman" w:hAnsi="Times New Roman" w:cs="Times New Roman"/>
          <w:sz w:val="24"/>
          <w:szCs w:val="24"/>
        </w:rPr>
        <w:t xml:space="preserve">. A positive </w:t>
      </w:r>
      <w:r w:rsidRPr="00BF328D">
        <w:rPr>
          <w:rFonts w:ascii="Times New Roman" w:hAnsi="Times New Roman" w:cs="Times New Roman"/>
          <w:noProof/>
          <w:sz w:val="24"/>
          <w:szCs w:val="24"/>
        </w:rPr>
        <w:t>relation</w:t>
      </w:r>
      <w:r w:rsidR="00747BBD" w:rsidRPr="00BF328D">
        <w:rPr>
          <w:rFonts w:ascii="Times New Roman" w:hAnsi="Times New Roman" w:cs="Times New Roman"/>
          <w:noProof/>
          <w:sz w:val="24"/>
          <w:szCs w:val="24"/>
        </w:rPr>
        <w:t>ship</w:t>
      </w:r>
      <w:r w:rsidRPr="00BF328D">
        <w:rPr>
          <w:rFonts w:ascii="Times New Roman" w:hAnsi="Times New Roman" w:cs="Times New Roman"/>
          <w:sz w:val="24"/>
          <w:szCs w:val="24"/>
        </w:rPr>
        <w:t xml:space="preserve"> with the adoption of sustainable agriculture practices in this region can </w:t>
      </w:r>
      <w:r w:rsidRPr="00BF328D">
        <w:rPr>
          <w:rFonts w:ascii="Times New Roman" w:hAnsi="Times New Roman" w:cs="Times New Roman"/>
          <w:noProof/>
          <w:sz w:val="24"/>
          <w:szCs w:val="24"/>
        </w:rPr>
        <w:t>be linked</w:t>
      </w:r>
      <w:r w:rsidRPr="00BF328D">
        <w:rPr>
          <w:rFonts w:ascii="Times New Roman" w:hAnsi="Times New Roman" w:cs="Times New Roman"/>
          <w:sz w:val="24"/>
          <w:szCs w:val="24"/>
        </w:rPr>
        <w:t xml:space="preserve"> with the awareness among farmers about the negative impact of coal and coal mining sites on the environment and </w:t>
      </w:r>
      <w:r w:rsidRPr="00BF328D">
        <w:rPr>
          <w:rFonts w:ascii="Times New Roman" w:hAnsi="Times New Roman" w:cs="Times New Roman"/>
          <w:sz w:val="24"/>
          <w:szCs w:val="24"/>
        </w:rPr>
        <w:lastRenderedPageBreak/>
        <w:t xml:space="preserve">agricultural commodities. Also, since </w:t>
      </w:r>
      <w:r w:rsidR="00BF580F" w:rsidRPr="00BF328D">
        <w:rPr>
          <w:rFonts w:ascii="Times New Roman" w:hAnsi="Times New Roman" w:cs="Times New Roman"/>
          <w:noProof/>
          <w:sz w:val="24"/>
          <w:szCs w:val="24"/>
        </w:rPr>
        <w:t>large enterprise and agriculture have occupied this region</w:t>
      </w:r>
      <w:r w:rsidRPr="00BF328D">
        <w:rPr>
          <w:rFonts w:ascii="Times New Roman" w:hAnsi="Times New Roman" w:cs="Times New Roman"/>
          <w:sz w:val="24"/>
          <w:szCs w:val="24"/>
        </w:rPr>
        <w:t xml:space="preserve"> </w:t>
      </w:r>
      <w:r w:rsidR="00BF580F" w:rsidRPr="00BF328D">
        <w:rPr>
          <w:rFonts w:ascii="Times New Roman" w:hAnsi="Times New Roman" w:cs="Times New Roman"/>
          <w:sz w:val="24"/>
          <w:szCs w:val="24"/>
        </w:rPr>
        <w:t xml:space="preserve">and </w:t>
      </w:r>
      <w:r w:rsidRPr="00BF328D">
        <w:rPr>
          <w:rFonts w:ascii="Times New Roman" w:hAnsi="Times New Roman" w:cs="Times New Roman"/>
          <w:sz w:val="24"/>
          <w:szCs w:val="24"/>
        </w:rPr>
        <w:t xml:space="preserve">has been one of the </w:t>
      </w:r>
      <w:r w:rsidRPr="00BF328D">
        <w:rPr>
          <w:rFonts w:ascii="Times New Roman" w:hAnsi="Times New Roman" w:cs="Times New Roman"/>
          <w:noProof/>
          <w:sz w:val="24"/>
          <w:szCs w:val="24"/>
        </w:rPr>
        <w:t>major</w:t>
      </w:r>
      <w:r w:rsidRPr="00BF328D">
        <w:rPr>
          <w:rFonts w:ascii="Times New Roman" w:hAnsi="Times New Roman" w:cs="Times New Roman"/>
          <w:sz w:val="24"/>
          <w:szCs w:val="24"/>
        </w:rPr>
        <w:t xml:space="preserve"> parts of the economy for a long time, farmers in that region might have developed awareness about the importance and role of </w:t>
      </w:r>
      <w:r w:rsidR="00747BBD" w:rsidRPr="00BF328D">
        <w:rPr>
          <w:rFonts w:ascii="Times New Roman" w:hAnsi="Times New Roman" w:cs="Times New Roman"/>
          <w:sz w:val="24"/>
          <w:szCs w:val="24"/>
        </w:rPr>
        <w:t>SAPs</w:t>
      </w:r>
      <w:r w:rsidRPr="00BF328D">
        <w:rPr>
          <w:rFonts w:ascii="Times New Roman" w:hAnsi="Times New Roman" w:cs="Times New Roman"/>
          <w:sz w:val="24"/>
          <w:szCs w:val="24"/>
        </w:rPr>
        <w:t xml:space="preserve"> in the </w:t>
      </w:r>
      <w:r w:rsidRPr="00BF328D">
        <w:rPr>
          <w:rFonts w:ascii="Times New Roman" w:hAnsi="Times New Roman" w:cs="Times New Roman"/>
          <w:noProof/>
          <w:sz w:val="24"/>
          <w:szCs w:val="24"/>
        </w:rPr>
        <w:t>long</w:t>
      </w:r>
      <w:r w:rsidR="00BF580F" w:rsidRPr="00BF328D">
        <w:rPr>
          <w:rFonts w:ascii="Times New Roman" w:hAnsi="Times New Roman" w:cs="Times New Roman"/>
          <w:noProof/>
          <w:sz w:val="24"/>
          <w:szCs w:val="24"/>
        </w:rPr>
        <w:t>-</w:t>
      </w:r>
      <w:r w:rsidRPr="00BF328D">
        <w:rPr>
          <w:rFonts w:ascii="Times New Roman" w:hAnsi="Times New Roman" w:cs="Times New Roman"/>
          <w:noProof/>
          <w:sz w:val="24"/>
          <w:szCs w:val="24"/>
        </w:rPr>
        <w:t>term</w:t>
      </w:r>
      <w:r w:rsidRPr="00BF328D">
        <w:rPr>
          <w:rFonts w:ascii="Times New Roman" w:hAnsi="Times New Roman" w:cs="Times New Roman"/>
          <w:sz w:val="24"/>
          <w:szCs w:val="24"/>
        </w:rPr>
        <w:t xml:space="preserve"> </w:t>
      </w:r>
      <w:r w:rsidRPr="00BF328D">
        <w:rPr>
          <w:rFonts w:ascii="Times New Roman" w:hAnsi="Times New Roman" w:cs="Times New Roman"/>
          <w:noProof/>
          <w:sz w:val="24"/>
          <w:szCs w:val="24"/>
        </w:rPr>
        <w:t>sustainab</w:t>
      </w:r>
      <w:r w:rsidR="00747BBD" w:rsidRPr="00BF328D">
        <w:rPr>
          <w:rFonts w:ascii="Times New Roman" w:hAnsi="Times New Roman" w:cs="Times New Roman"/>
          <w:noProof/>
          <w:sz w:val="24"/>
          <w:szCs w:val="24"/>
        </w:rPr>
        <w:t>le</w:t>
      </w:r>
      <w:r w:rsidRPr="00BF328D">
        <w:rPr>
          <w:rFonts w:ascii="Times New Roman" w:hAnsi="Times New Roman" w:cs="Times New Roman"/>
          <w:sz w:val="24"/>
          <w:szCs w:val="24"/>
        </w:rPr>
        <w:t xml:space="preserve"> agriculture enterprise.</w:t>
      </w:r>
    </w:p>
    <w:p w:rsidR="00093696" w:rsidRPr="00BF328D" w:rsidRDefault="00093696" w:rsidP="00B46FF7">
      <w:pPr>
        <w:spacing w:after="0" w:line="480" w:lineRule="auto"/>
        <w:ind w:firstLine="720"/>
        <w:contextualSpacing/>
        <w:rPr>
          <w:ins w:id="570" w:author="Mishra, Bijesh" w:date="2018-07-09T10:33:00Z"/>
          <w:rFonts w:ascii="Times New Roman" w:hAnsi="Times New Roman" w:cs="Times New Roman"/>
          <w:sz w:val="24"/>
          <w:szCs w:val="24"/>
        </w:rPr>
      </w:pPr>
    </w:p>
    <w:p w:rsidR="00363D51" w:rsidRPr="00BF328D" w:rsidRDefault="00B53875" w:rsidP="00363D51">
      <w:pPr>
        <w:spacing w:after="0" w:line="480" w:lineRule="auto"/>
        <w:ind w:firstLine="720"/>
        <w:contextualSpacing/>
        <w:rPr>
          <w:ins w:id="571" w:author="Mishra, Bijesh" w:date="2018-07-09T16:43:00Z"/>
          <w:rFonts w:ascii="Times New Roman" w:hAnsi="Times New Roman" w:cs="Times New Roman"/>
          <w:sz w:val="24"/>
          <w:szCs w:val="24"/>
        </w:rPr>
      </w:pPr>
      <w:ins w:id="572" w:author="Mishra, Bijesh" w:date="2018-07-09T16:43:00Z">
        <w:r w:rsidRPr="00BF328D">
          <w:rPr>
            <w:rFonts w:ascii="Times New Roman" w:hAnsi="Times New Roman" w:cs="Times New Roman"/>
            <w:sz w:val="24"/>
            <w:szCs w:val="24"/>
          </w:rPr>
          <w:t>This research included</w:t>
        </w:r>
        <w:r w:rsidR="00363D51" w:rsidRPr="00BF328D">
          <w:rPr>
            <w:rFonts w:ascii="Times New Roman" w:hAnsi="Times New Roman" w:cs="Times New Roman"/>
            <w:sz w:val="24"/>
            <w:szCs w:val="24"/>
          </w:rPr>
          <w:t xml:space="preserve"> practices that are found to be commonly adopted by Kentucky farmers. However, there are several practices that have been adopted by Kentucky farmers, but not included in this study.</w:t>
        </w:r>
        <w:r w:rsidR="00363D51" w:rsidRPr="00BF328D">
          <w:t xml:space="preserve"> Also the same practices may weight differently for different farmers based on their farming types, landscape, enterprises and interests due to site specific nature of sustainable agriculture practices (</w:t>
        </w:r>
        <w:proofErr w:type="spellStart"/>
        <w:r w:rsidR="00363D51" w:rsidRPr="00BF328D">
          <w:t>Lashagarara</w:t>
        </w:r>
        <w:proofErr w:type="spellEnd"/>
        <w:r w:rsidR="00363D51" w:rsidRPr="00BF328D">
          <w:t xml:space="preserve">, 2011). </w:t>
        </w:r>
        <w:r w:rsidR="00363D51" w:rsidRPr="00BF328D">
          <w:rPr>
            <w:rFonts w:ascii="Times New Roman" w:hAnsi="Times New Roman" w:cs="Times New Roman"/>
            <w:sz w:val="24"/>
            <w:szCs w:val="24"/>
          </w:rPr>
          <w:t xml:space="preserve">For example, </w:t>
        </w:r>
        <w:proofErr w:type="spellStart"/>
        <w:r w:rsidR="00363D51" w:rsidRPr="00BF328D">
          <w:rPr>
            <w:rFonts w:ascii="Times New Roman" w:hAnsi="Times New Roman" w:cs="Times New Roman"/>
            <w:sz w:val="24"/>
            <w:szCs w:val="24"/>
          </w:rPr>
          <w:t>Zhong</w:t>
        </w:r>
        <w:proofErr w:type="spellEnd"/>
        <w:r w:rsidR="00363D51" w:rsidRPr="00BF328D">
          <w:rPr>
            <w:rFonts w:ascii="Times New Roman" w:hAnsi="Times New Roman" w:cs="Times New Roman"/>
            <w:sz w:val="24"/>
            <w:szCs w:val="24"/>
          </w:rPr>
          <w:t xml:space="preserve"> and Hu (2015) studied riparian buffers, fencing off animals, waste water storage which are not included in this research. However no-tillage and nutrient management </w:t>
        </w:r>
        <w:r w:rsidR="00363D51" w:rsidRPr="00BF328D">
          <w:t>from same</w:t>
        </w:r>
        <w:r w:rsidR="00363D51" w:rsidRPr="00BF328D">
          <w:rPr>
            <w:rFonts w:ascii="Times New Roman" w:hAnsi="Times New Roman" w:cs="Times New Roman"/>
            <w:sz w:val="24"/>
            <w:szCs w:val="24"/>
          </w:rPr>
          <w:t xml:space="preserve"> research were included in this resea</w:t>
        </w:r>
        <w:r w:rsidR="005B13F3" w:rsidRPr="00BF328D">
          <w:rPr>
            <w:rFonts w:ascii="Times New Roman" w:hAnsi="Times New Roman" w:cs="Times New Roman"/>
            <w:sz w:val="24"/>
            <w:szCs w:val="24"/>
          </w:rPr>
          <w:t xml:space="preserve">rch. </w:t>
        </w:r>
      </w:ins>
      <w:ins w:id="573" w:author="Mishra, Bijesh" w:date="2018-07-09T16:45:00Z">
        <w:r w:rsidR="00BA2274" w:rsidRPr="00BF328D">
          <w:t>W</w:t>
        </w:r>
      </w:ins>
      <w:ins w:id="574" w:author="Mishra, Bijesh" w:date="2018-07-09T16:43:00Z">
        <w:r w:rsidR="00363D51" w:rsidRPr="00BF328D">
          <w:t xml:space="preserve">e selected sustainable agriculture practices that are generally considered as commonly adopted practices by farmers and our target research population identified through workshops and group discussions. Thus, this research </w:t>
        </w:r>
        <w:r w:rsidR="00363D51" w:rsidRPr="00BF328D">
          <w:rPr>
            <w:rFonts w:ascii="Times New Roman" w:hAnsi="Times New Roman" w:cs="Times New Roman"/>
            <w:sz w:val="24"/>
            <w:szCs w:val="24"/>
          </w:rPr>
          <w:t xml:space="preserve">provides a general perspective on the intensity of adoption, but not on the practice specific study. </w:t>
        </w:r>
      </w:ins>
      <w:ins w:id="575" w:author="Mishra, Bijesh" w:date="2018-07-09T16:45:00Z">
        <w:r w:rsidR="00662AA2" w:rsidRPr="00BF328D">
          <w:rPr>
            <w:rFonts w:ascii="Times New Roman" w:hAnsi="Times New Roman" w:cs="Times New Roman"/>
            <w:sz w:val="24"/>
            <w:szCs w:val="24"/>
          </w:rPr>
          <w:t>T</w:t>
        </w:r>
      </w:ins>
      <w:ins w:id="576" w:author="Mishra, Bijesh" w:date="2018-07-09T16:43:00Z">
        <w:r w:rsidR="00363D51" w:rsidRPr="00BF328D">
          <w:rPr>
            <w:rFonts w:ascii="Times New Roman" w:hAnsi="Times New Roman" w:cs="Times New Roman"/>
            <w:sz w:val="24"/>
            <w:szCs w:val="24"/>
          </w:rPr>
          <w:t>his research is very important</w:t>
        </w:r>
        <w:r w:rsidR="00BF33C2" w:rsidRPr="00BF328D">
          <w:rPr>
            <w:rFonts w:ascii="Times New Roman" w:hAnsi="Times New Roman" w:cs="Times New Roman"/>
            <w:sz w:val="24"/>
            <w:szCs w:val="24"/>
          </w:rPr>
          <w:t xml:space="preserve"> in the c</w:t>
        </w:r>
        <w:r w:rsidR="00363D51" w:rsidRPr="00BF328D">
          <w:rPr>
            <w:rFonts w:ascii="Times New Roman" w:hAnsi="Times New Roman" w:cs="Times New Roman"/>
            <w:sz w:val="24"/>
            <w:szCs w:val="24"/>
          </w:rPr>
          <w:t>ontext of Kentucky as a very few researches has been conducted focusing on this aspect of sus</w:t>
        </w:r>
        <w:r w:rsidR="00363D51" w:rsidRPr="00BF328D">
          <w:t>tainable agriculture in the era when t</w:t>
        </w:r>
        <w:r w:rsidR="00363D51" w:rsidRPr="00BF328D">
          <w:rPr>
            <w:rFonts w:ascii="Times New Roman" w:hAnsi="Times New Roman" w:cs="Times New Roman"/>
            <w:sz w:val="24"/>
            <w:szCs w:val="24"/>
          </w:rPr>
          <w:t xml:space="preserve">he sustainable development </w:t>
        </w:r>
        <w:r w:rsidR="00363D51" w:rsidRPr="00BF328D">
          <w:t xml:space="preserve">debate </w:t>
        </w:r>
        <w:r w:rsidR="00363D51" w:rsidRPr="00BF328D">
          <w:rPr>
            <w:rFonts w:ascii="Times New Roman" w:hAnsi="Times New Roman" w:cs="Times New Roman"/>
            <w:sz w:val="24"/>
            <w:szCs w:val="24"/>
          </w:rPr>
          <w:t>is on the peak.</w:t>
        </w:r>
      </w:ins>
    </w:p>
    <w:p w:rsidR="00533846" w:rsidRPr="00BF328D" w:rsidDel="006C15E7" w:rsidRDefault="00533846" w:rsidP="00B46FF7">
      <w:pPr>
        <w:spacing w:after="0" w:line="480" w:lineRule="auto"/>
        <w:ind w:firstLine="720"/>
        <w:contextualSpacing/>
        <w:rPr>
          <w:moveFrom w:id="577" w:author="Mishra, Bijesh" w:date="2018-07-03T14:05:00Z"/>
          <w:rFonts w:ascii="Times New Roman" w:hAnsi="Times New Roman" w:cs="Times New Roman"/>
          <w:sz w:val="24"/>
          <w:szCs w:val="24"/>
          <w:rPrChange w:id="578" w:author="Mishra, Bijesh" w:date="2018-07-09T11:14:00Z">
            <w:rPr>
              <w:moveFrom w:id="579" w:author="Mishra, Bijesh" w:date="2018-07-03T14:05:00Z"/>
              <w:rFonts w:ascii="Times New Roman" w:hAnsi="Times New Roman" w:cs="Times New Roman"/>
              <w:sz w:val="24"/>
              <w:szCs w:val="24"/>
            </w:rPr>
          </w:rPrChange>
        </w:rPr>
      </w:pPr>
      <w:moveFromRangeStart w:id="580" w:author="Mishra, Bijesh" w:date="2018-07-03T14:05:00Z" w:name="move518390031"/>
      <w:moveFrom w:id="581" w:author="Mishra, Bijesh" w:date="2018-07-03T14:05:00Z">
        <w:r w:rsidRPr="00BF328D" w:rsidDel="006C15E7">
          <w:rPr>
            <w:rFonts w:ascii="Times New Roman" w:hAnsi="Times New Roman" w:cs="Times New Roman"/>
            <w:sz w:val="24"/>
            <w:szCs w:val="24"/>
            <w:rPrChange w:id="582" w:author="Mishra, Bijesh" w:date="2018-07-09T11:14:00Z">
              <w:rPr>
                <w:rFonts w:ascii="Times New Roman" w:hAnsi="Times New Roman" w:cs="Times New Roman"/>
                <w:sz w:val="24"/>
                <w:szCs w:val="24"/>
              </w:rPr>
            </w:rPrChange>
          </w:rPr>
          <w:t xml:space="preserve">Agriculture district 4 is in between two large cities: Louisville and Cincinnati, Ohio. The negative impact in the environment coming from two large cities, and also the awareness about the importance of sustainability and sustainable agriculture practices among small farmers in that region, might play an </w:t>
        </w:r>
        <w:r w:rsidRPr="00BF328D" w:rsidDel="006C15E7">
          <w:rPr>
            <w:rFonts w:ascii="Times New Roman" w:hAnsi="Times New Roman" w:cs="Times New Roman"/>
            <w:noProof/>
            <w:sz w:val="24"/>
            <w:szCs w:val="24"/>
            <w:rPrChange w:id="583" w:author="Mishra, Bijesh" w:date="2018-07-09T11:14:00Z">
              <w:rPr>
                <w:rFonts w:ascii="Times New Roman" w:hAnsi="Times New Roman" w:cs="Times New Roman"/>
                <w:noProof/>
                <w:sz w:val="24"/>
                <w:szCs w:val="24"/>
              </w:rPr>
            </w:rPrChange>
          </w:rPr>
          <w:t>important</w:t>
        </w:r>
        <w:r w:rsidRPr="00BF328D" w:rsidDel="006C15E7">
          <w:rPr>
            <w:rFonts w:ascii="Times New Roman" w:hAnsi="Times New Roman" w:cs="Times New Roman"/>
            <w:sz w:val="24"/>
            <w:szCs w:val="24"/>
            <w:rPrChange w:id="584" w:author="Mishra, Bijesh" w:date="2018-07-09T11:14:00Z">
              <w:rPr>
                <w:rFonts w:ascii="Times New Roman" w:hAnsi="Times New Roman" w:cs="Times New Roman"/>
                <w:sz w:val="24"/>
                <w:szCs w:val="24"/>
              </w:rPr>
            </w:rPrChange>
          </w:rPr>
          <w:t xml:space="preserve"> role in shaping the adoption of sustainable agriculture practices among farmers in that region.</w:t>
        </w:r>
      </w:moveFrom>
    </w:p>
    <w:moveFromRangeEnd w:id="580"/>
    <w:p w:rsidR="00533846" w:rsidRPr="00BF328D" w:rsidRDefault="00533846">
      <w:pPr>
        <w:spacing w:after="0" w:line="480" w:lineRule="auto"/>
        <w:ind w:firstLine="720"/>
        <w:contextualSpacing/>
        <w:rPr>
          <w:rFonts w:ascii="Times New Roman" w:hAnsi="Times New Roman" w:cs="Times New Roman"/>
          <w:sz w:val="24"/>
          <w:szCs w:val="24"/>
          <w:rPrChange w:id="585" w:author="Mishra, Bijesh" w:date="2018-07-09T11:14:00Z">
            <w:rPr>
              <w:rFonts w:ascii="Times New Roman" w:hAnsi="Times New Roman" w:cs="Times New Roman"/>
              <w:sz w:val="24"/>
              <w:szCs w:val="24"/>
            </w:rPr>
          </w:rPrChange>
        </w:rPr>
        <w:pPrChange w:id="586" w:author="Mishra, Bijesh" w:date="2018-07-09T10:33:00Z">
          <w:pPr>
            <w:spacing w:after="0" w:line="480" w:lineRule="auto"/>
            <w:contextualSpacing/>
          </w:pPr>
        </w:pPrChange>
      </w:pPr>
    </w:p>
    <w:p w:rsidR="00533846" w:rsidRPr="00BF328D" w:rsidRDefault="00533846" w:rsidP="00B46FF7">
      <w:pPr>
        <w:pStyle w:val="ListParagraph"/>
        <w:numPr>
          <w:ilvl w:val="0"/>
          <w:numId w:val="2"/>
        </w:numPr>
        <w:spacing w:after="0" w:line="480" w:lineRule="auto"/>
        <w:rPr>
          <w:rFonts w:ascii="Times New Roman" w:hAnsi="Times New Roman" w:cs="Times New Roman"/>
          <w:b/>
          <w:sz w:val="24"/>
          <w:szCs w:val="24"/>
        </w:rPr>
      </w:pPr>
      <w:r w:rsidRPr="00BF328D">
        <w:rPr>
          <w:rFonts w:ascii="Times New Roman" w:hAnsi="Times New Roman" w:cs="Times New Roman"/>
          <w:b/>
          <w:sz w:val="24"/>
          <w:szCs w:val="24"/>
        </w:rPr>
        <w:t>Conclusions</w:t>
      </w:r>
    </w:p>
    <w:p w:rsidR="00533846" w:rsidRPr="00BF328D" w:rsidRDefault="00533846" w:rsidP="00B46FF7">
      <w:pPr>
        <w:spacing w:after="0" w:line="480" w:lineRule="auto"/>
        <w:ind w:firstLine="720"/>
        <w:contextualSpacing/>
        <w:rPr>
          <w:rFonts w:ascii="Times New Roman" w:hAnsi="Times New Roman" w:cs="Times New Roman"/>
          <w:sz w:val="24"/>
          <w:szCs w:val="24"/>
        </w:rPr>
      </w:pPr>
      <w:r w:rsidRPr="00BF328D">
        <w:rPr>
          <w:rFonts w:ascii="Times New Roman" w:hAnsi="Times New Roman" w:cs="Times New Roman"/>
          <w:sz w:val="24"/>
          <w:szCs w:val="24"/>
        </w:rPr>
        <w:t xml:space="preserve">This study explored factors affecting the intensity of the adoption of sustainable agriculture practices among Kentucky farmers using negative binomial regression. Fourteen variables representing socioeconomic, demographics, farm attributes, attitudes, knowledge, and </w:t>
      </w:r>
      <w:r w:rsidRPr="00BF328D">
        <w:rPr>
          <w:rFonts w:ascii="Times New Roman" w:hAnsi="Times New Roman" w:cs="Times New Roman"/>
          <w:sz w:val="24"/>
          <w:szCs w:val="24"/>
        </w:rPr>
        <w:lastRenderedPageBreak/>
        <w:t xml:space="preserve">behavior </w:t>
      </w:r>
      <w:r w:rsidRPr="00BF328D">
        <w:rPr>
          <w:rFonts w:ascii="Times New Roman" w:hAnsi="Times New Roman" w:cs="Times New Roman"/>
          <w:noProof/>
          <w:sz w:val="24"/>
          <w:szCs w:val="24"/>
        </w:rPr>
        <w:t>were used</w:t>
      </w:r>
      <w:r w:rsidRPr="00BF328D">
        <w:rPr>
          <w:rFonts w:ascii="Times New Roman" w:hAnsi="Times New Roman" w:cs="Times New Roman"/>
          <w:sz w:val="24"/>
          <w:szCs w:val="24"/>
        </w:rPr>
        <w:t xml:space="preserve"> in the analysis. Agriculture districts were included in the model to account for geographic or regional variations on adoption intensity.</w:t>
      </w:r>
    </w:p>
    <w:p w:rsidR="00533846" w:rsidRPr="00BF328D" w:rsidRDefault="00533846" w:rsidP="00B46FF7">
      <w:pPr>
        <w:spacing w:after="0" w:line="480" w:lineRule="auto"/>
        <w:ind w:firstLine="720"/>
        <w:contextualSpacing/>
        <w:rPr>
          <w:rFonts w:ascii="Times New Roman" w:hAnsi="Times New Roman" w:cs="Times New Roman"/>
          <w:bCs/>
          <w:sz w:val="24"/>
          <w:szCs w:val="24"/>
        </w:rPr>
      </w:pPr>
      <w:r w:rsidRPr="00BF328D">
        <w:rPr>
          <w:rFonts w:ascii="Times New Roman" w:hAnsi="Times New Roman" w:cs="Times New Roman"/>
          <w:sz w:val="24"/>
          <w:szCs w:val="24"/>
        </w:rPr>
        <w:t xml:space="preserve">We identified several important factors impacting the adoption of sustainable practices in Kentucky. </w:t>
      </w:r>
      <w:r w:rsidRPr="00BF328D">
        <w:rPr>
          <w:rFonts w:ascii="Times New Roman" w:hAnsi="Times New Roman" w:cs="Times New Roman"/>
          <w:iCs/>
          <w:sz w:val="24"/>
          <w:szCs w:val="24"/>
        </w:rPr>
        <w:t>Sustainability of agriculture and food systems has been a concern for scientists for a long time. However, the adoption of such practices varies by socioeconomics, demographics, and technology adoption, which are mostly localized and geographic characteristic-specific.</w:t>
      </w:r>
      <w:r w:rsidRPr="00BF328D">
        <w:rPr>
          <w:rFonts w:ascii="Times New Roman" w:hAnsi="Times New Roman" w:cs="Times New Roman"/>
          <w:bCs/>
          <w:sz w:val="24"/>
          <w:szCs w:val="24"/>
        </w:rPr>
        <w:t xml:space="preserve"> </w:t>
      </w:r>
      <w:r w:rsidRPr="00BF328D">
        <w:rPr>
          <w:rFonts w:ascii="Times New Roman" w:hAnsi="Times New Roman" w:cs="Times New Roman"/>
          <w:bCs/>
          <w:noProof/>
          <w:sz w:val="24"/>
          <w:szCs w:val="24"/>
        </w:rPr>
        <w:t>Farmland</w:t>
      </w:r>
      <w:r w:rsidRPr="00BF328D">
        <w:rPr>
          <w:rFonts w:ascii="Times New Roman" w:hAnsi="Times New Roman" w:cs="Times New Roman"/>
          <w:bCs/>
          <w:sz w:val="24"/>
          <w:szCs w:val="24"/>
        </w:rPr>
        <w:t xml:space="preserve"> use, crop selection (</w:t>
      </w:r>
      <w:r w:rsidRPr="00BF328D">
        <w:rPr>
          <w:rFonts w:ascii="Times New Roman" w:hAnsi="Times New Roman" w:cs="Times New Roman"/>
          <w:bCs/>
          <w:noProof/>
          <w:sz w:val="24"/>
          <w:szCs w:val="24"/>
        </w:rPr>
        <w:t>specifically</w:t>
      </w:r>
      <w:r w:rsidRPr="00BF328D">
        <w:rPr>
          <w:rFonts w:ascii="Times New Roman" w:hAnsi="Times New Roman" w:cs="Times New Roman"/>
          <w:bCs/>
          <w:sz w:val="24"/>
          <w:szCs w:val="24"/>
        </w:rPr>
        <w:t xml:space="preserve">, the choice to grow row crops), a positive attitude towards diversification, farmer perception about the level of difficulty in technology adoption, and the level of education attained by the farmer are all </w:t>
      </w:r>
      <w:r w:rsidRPr="00BF328D">
        <w:rPr>
          <w:rFonts w:ascii="Times New Roman" w:hAnsi="Times New Roman" w:cs="Times New Roman"/>
          <w:bCs/>
          <w:noProof/>
          <w:sz w:val="24"/>
          <w:szCs w:val="24"/>
        </w:rPr>
        <w:t>important</w:t>
      </w:r>
      <w:r w:rsidRPr="00BF328D">
        <w:rPr>
          <w:rFonts w:ascii="Times New Roman" w:hAnsi="Times New Roman" w:cs="Times New Roman"/>
          <w:bCs/>
          <w:sz w:val="24"/>
          <w:szCs w:val="24"/>
        </w:rPr>
        <w:t xml:space="preserve"> factors that drive a farmer’s decision to adopt sustainable practices. </w:t>
      </w:r>
      <w:r w:rsidRPr="00BF328D">
        <w:rPr>
          <w:rFonts w:ascii="Times New Roman" w:hAnsi="Times New Roman" w:cs="Times New Roman"/>
          <w:bCs/>
          <w:noProof/>
          <w:sz w:val="24"/>
          <w:szCs w:val="24"/>
        </w:rPr>
        <w:t>Difficulty</w:t>
      </w:r>
      <w:r w:rsidRPr="00BF328D">
        <w:rPr>
          <w:rFonts w:ascii="Times New Roman" w:hAnsi="Times New Roman" w:cs="Times New Roman"/>
          <w:bCs/>
          <w:sz w:val="24"/>
          <w:szCs w:val="24"/>
        </w:rPr>
        <w:t xml:space="preserve"> in the implementation of such </w:t>
      </w:r>
      <w:r w:rsidRPr="00BF328D">
        <w:rPr>
          <w:rFonts w:ascii="Times New Roman" w:hAnsi="Times New Roman" w:cs="Times New Roman"/>
          <w:bCs/>
          <w:noProof/>
          <w:sz w:val="24"/>
          <w:szCs w:val="24"/>
        </w:rPr>
        <w:t>practices</w:t>
      </w:r>
      <w:r w:rsidRPr="00BF328D">
        <w:rPr>
          <w:rFonts w:ascii="Times New Roman" w:hAnsi="Times New Roman" w:cs="Times New Roman"/>
          <w:bCs/>
          <w:sz w:val="24"/>
          <w:szCs w:val="24"/>
        </w:rPr>
        <w:t xml:space="preserve"> arises, </w:t>
      </w:r>
      <w:r w:rsidR="00747BBD" w:rsidRPr="00BF328D">
        <w:rPr>
          <w:rFonts w:ascii="Times New Roman" w:hAnsi="Times New Roman" w:cs="Times New Roman"/>
          <w:bCs/>
          <w:noProof/>
          <w:sz w:val="24"/>
          <w:szCs w:val="24"/>
        </w:rPr>
        <w:t>entir</w:t>
      </w:r>
      <w:r w:rsidRPr="00BF328D">
        <w:rPr>
          <w:rFonts w:ascii="Times New Roman" w:hAnsi="Times New Roman" w:cs="Times New Roman"/>
          <w:bCs/>
          <w:noProof/>
          <w:sz w:val="24"/>
          <w:szCs w:val="24"/>
        </w:rPr>
        <w:t>ely</w:t>
      </w:r>
      <w:r w:rsidRPr="00BF328D">
        <w:rPr>
          <w:rFonts w:ascii="Times New Roman" w:hAnsi="Times New Roman" w:cs="Times New Roman"/>
          <w:bCs/>
          <w:sz w:val="24"/>
          <w:szCs w:val="24"/>
        </w:rPr>
        <w:t xml:space="preserve"> or partially, from inadequate knowledge. </w:t>
      </w:r>
      <w:r w:rsidRPr="00BF328D">
        <w:rPr>
          <w:rFonts w:ascii="Times New Roman" w:hAnsi="Times New Roman" w:cs="Times New Roman"/>
          <w:bCs/>
          <w:noProof/>
          <w:sz w:val="24"/>
          <w:szCs w:val="24"/>
        </w:rPr>
        <w:t>This</w:t>
      </w:r>
      <w:r w:rsidRPr="00BF328D">
        <w:rPr>
          <w:rFonts w:ascii="Times New Roman" w:hAnsi="Times New Roman" w:cs="Times New Roman"/>
          <w:bCs/>
          <w:sz w:val="24"/>
          <w:szCs w:val="24"/>
        </w:rPr>
        <w:t xml:space="preserve"> indicates the need for more extension in outreach efforts among farmers. This study has some limitations that should be taken into consideration while interpreting the results. Also, the respondents were small-scale farmers</w:t>
      </w:r>
      <w:r w:rsidR="00747BBD" w:rsidRPr="00BF328D">
        <w:rPr>
          <w:rFonts w:ascii="Times New Roman" w:hAnsi="Times New Roman" w:cs="Times New Roman"/>
          <w:bCs/>
          <w:sz w:val="24"/>
          <w:szCs w:val="24"/>
        </w:rPr>
        <w:t>,</w:t>
      </w:r>
      <w:r w:rsidRPr="00BF328D">
        <w:rPr>
          <w:rFonts w:ascii="Times New Roman" w:hAnsi="Times New Roman" w:cs="Times New Roman"/>
          <w:bCs/>
          <w:sz w:val="24"/>
          <w:szCs w:val="24"/>
        </w:rPr>
        <w:t xml:space="preserve"> </w:t>
      </w:r>
      <w:r w:rsidRPr="00BF328D">
        <w:rPr>
          <w:rFonts w:ascii="Times New Roman" w:hAnsi="Times New Roman" w:cs="Times New Roman"/>
          <w:bCs/>
          <w:noProof/>
          <w:sz w:val="24"/>
          <w:szCs w:val="24"/>
        </w:rPr>
        <w:t>and</w:t>
      </w:r>
      <w:r w:rsidRPr="00BF328D">
        <w:rPr>
          <w:rFonts w:ascii="Times New Roman" w:hAnsi="Times New Roman" w:cs="Times New Roman"/>
          <w:bCs/>
          <w:sz w:val="24"/>
          <w:szCs w:val="24"/>
        </w:rPr>
        <w:t xml:space="preserve"> thus the findings are more relevant to this group. </w:t>
      </w:r>
      <w:r w:rsidRPr="00BF328D">
        <w:rPr>
          <w:rFonts w:ascii="Times New Roman" w:hAnsi="Times New Roman" w:cs="Times New Roman"/>
          <w:bCs/>
          <w:noProof/>
          <w:sz w:val="24"/>
          <w:szCs w:val="24"/>
        </w:rPr>
        <w:t>In addition</w:t>
      </w:r>
      <w:r w:rsidRPr="00BF328D">
        <w:rPr>
          <w:rFonts w:ascii="Times New Roman" w:hAnsi="Times New Roman" w:cs="Times New Roman"/>
          <w:bCs/>
          <w:sz w:val="24"/>
          <w:szCs w:val="24"/>
        </w:rPr>
        <w:t xml:space="preserve">, the stratification by agricultural district reduced the sampling bias in the research; however, it is </w:t>
      </w:r>
      <w:r w:rsidR="00747BBD" w:rsidRPr="00BF328D">
        <w:rPr>
          <w:rFonts w:ascii="Times New Roman" w:hAnsi="Times New Roman" w:cs="Times New Roman"/>
          <w:bCs/>
          <w:noProof/>
          <w:sz w:val="24"/>
          <w:szCs w:val="24"/>
        </w:rPr>
        <w:t>vital</w:t>
      </w:r>
      <w:r w:rsidRPr="00BF328D">
        <w:rPr>
          <w:rFonts w:ascii="Times New Roman" w:hAnsi="Times New Roman" w:cs="Times New Roman"/>
          <w:bCs/>
          <w:sz w:val="24"/>
          <w:szCs w:val="24"/>
        </w:rPr>
        <w:t xml:space="preserve"> to take spatial variation in the analysis into account since farm operations, acreage devoted to agriculture, and sustainable practices vary among agricultural districts. For instance, eastern Kentucky has relatively less </w:t>
      </w:r>
      <w:r w:rsidRPr="00BF328D">
        <w:rPr>
          <w:rFonts w:ascii="Times New Roman" w:hAnsi="Times New Roman" w:cs="Times New Roman"/>
          <w:bCs/>
          <w:noProof/>
          <w:sz w:val="24"/>
          <w:szCs w:val="24"/>
        </w:rPr>
        <w:t>agricultural</w:t>
      </w:r>
      <w:r w:rsidRPr="00BF328D">
        <w:rPr>
          <w:rFonts w:ascii="Times New Roman" w:hAnsi="Times New Roman" w:cs="Times New Roman"/>
          <w:bCs/>
          <w:sz w:val="24"/>
          <w:szCs w:val="24"/>
        </w:rPr>
        <w:t xml:space="preserve"> land compared to central and western Kentucky, which might have an impact on the decision making process in regards to the adoption of sustainable practices. </w:t>
      </w:r>
    </w:p>
    <w:p w:rsidR="00BE5A30" w:rsidRPr="00BF328D" w:rsidRDefault="00BE5A30" w:rsidP="00B46FF7">
      <w:pPr>
        <w:spacing w:after="0" w:line="480" w:lineRule="auto"/>
        <w:contextualSpacing/>
        <w:rPr>
          <w:ins w:id="587" w:author="Mishra, Bijesh" w:date="2018-07-11T12:35:00Z"/>
          <w:rFonts w:ascii="Times New Roman" w:hAnsi="Times New Roman" w:cs="Times New Roman"/>
          <w:b/>
          <w:sz w:val="24"/>
          <w:szCs w:val="24"/>
        </w:rPr>
      </w:pPr>
    </w:p>
    <w:p w:rsidR="00533846" w:rsidRPr="00BF328D" w:rsidDel="00125FA8" w:rsidRDefault="00786118" w:rsidP="00B46FF7">
      <w:pPr>
        <w:spacing w:after="0" w:line="480" w:lineRule="auto"/>
        <w:ind w:firstLine="720"/>
        <w:contextualSpacing/>
        <w:rPr>
          <w:del w:id="588" w:author="Mishra, Bijesh" w:date="2018-07-11T12:35:00Z"/>
          <w:rFonts w:ascii="Times New Roman" w:hAnsi="Times New Roman" w:cs="Times New Roman"/>
          <w:b/>
          <w:bCs/>
          <w:iCs/>
          <w:sz w:val="24"/>
          <w:szCs w:val="24"/>
          <w:rPrChange w:id="589" w:author="Mishra, Bijesh" w:date="2018-07-11T12:35:00Z">
            <w:rPr>
              <w:del w:id="590" w:author="Mishra, Bijesh" w:date="2018-07-11T12:35:00Z"/>
              <w:rFonts w:ascii="Times New Roman" w:hAnsi="Times New Roman" w:cs="Times New Roman"/>
              <w:bCs/>
              <w:iCs/>
              <w:sz w:val="24"/>
              <w:szCs w:val="24"/>
            </w:rPr>
          </w:rPrChange>
        </w:rPr>
      </w:pPr>
      <w:ins w:id="591" w:author="Mishra, Bijesh" w:date="2018-07-11T12:35:00Z">
        <w:r w:rsidRPr="00BF328D">
          <w:rPr>
            <w:rFonts w:ascii="Times New Roman" w:hAnsi="Times New Roman" w:cs="Times New Roman"/>
            <w:b/>
            <w:sz w:val="24"/>
            <w:szCs w:val="24"/>
            <w:rPrChange w:id="592" w:author="Mishra, Bijesh" w:date="2018-07-11T12:35:00Z">
              <w:rPr>
                <w:rFonts w:ascii="Times New Roman" w:hAnsi="Times New Roman" w:cs="Times New Roman"/>
                <w:sz w:val="24"/>
                <w:szCs w:val="24"/>
              </w:rPr>
            </w:rPrChange>
          </w:rPr>
          <w:t>Acknowledgement</w:t>
        </w:r>
      </w:ins>
      <w:del w:id="593" w:author="Mishra, Bijesh" w:date="2018-07-11T12:35:00Z">
        <w:r w:rsidR="00533846" w:rsidRPr="00BF328D" w:rsidDel="00125FA8">
          <w:rPr>
            <w:rFonts w:ascii="Times New Roman" w:hAnsi="Times New Roman" w:cs="Times New Roman"/>
            <w:b/>
            <w:sz w:val="24"/>
            <w:szCs w:val="24"/>
            <w:rPrChange w:id="594" w:author="Mishra, Bijesh" w:date="2018-07-11T12:35:00Z">
              <w:rPr>
                <w:rFonts w:ascii="Times New Roman" w:hAnsi="Times New Roman" w:cs="Times New Roman"/>
                <w:sz w:val="24"/>
                <w:szCs w:val="24"/>
              </w:rPr>
            </w:rPrChange>
          </w:rPr>
          <w:delText>Making</w:delText>
        </w:r>
        <w:r w:rsidR="00747BBD" w:rsidRPr="00BF328D" w:rsidDel="00125FA8">
          <w:rPr>
            <w:rFonts w:ascii="Times New Roman" w:hAnsi="Times New Roman" w:cs="Times New Roman"/>
            <w:b/>
            <w:sz w:val="24"/>
            <w:szCs w:val="24"/>
            <w:rPrChange w:id="595" w:author="Mishra, Bijesh" w:date="2018-07-11T12:35:00Z">
              <w:rPr>
                <w:rFonts w:ascii="Times New Roman" w:hAnsi="Times New Roman" w:cs="Times New Roman"/>
                <w:sz w:val="24"/>
                <w:szCs w:val="24"/>
              </w:rPr>
            </w:rPrChange>
          </w:rPr>
          <w:delText xml:space="preserve"> the</w:delText>
        </w:r>
        <w:r w:rsidR="00533846" w:rsidRPr="00BF328D" w:rsidDel="00125FA8">
          <w:rPr>
            <w:rFonts w:ascii="Times New Roman" w:hAnsi="Times New Roman" w:cs="Times New Roman"/>
            <w:b/>
            <w:sz w:val="24"/>
            <w:szCs w:val="24"/>
            <w:rPrChange w:id="596" w:author="Mishra, Bijesh" w:date="2018-07-11T12:35:00Z">
              <w:rPr>
                <w:rFonts w:ascii="Times New Roman" w:hAnsi="Times New Roman" w:cs="Times New Roman"/>
                <w:sz w:val="24"/>
                <w:szCs w:val="24"/>
              </w:rPr>
            </w:rPrChange>
          </w:rPr>
          <w:delText xml:space="preserve"> </w:delText>
        </w:r>
        <w:r w:rsidR="00533846" w:rsidRPr="00BF328D" w:rsidDel="00125FA8">
          <w:rPr>
            <w:rFonts w:ascii="Times New Roman" w:hAnsi="Times New Roman" w:cs="Times New Roman"/>
            <w:b/>
            <w:noProof/>
            <w:sz w:val="24"/>
            <w:szCs w:val="24"/>
            <w:rPrChange w:id="597" w:author="Mishra, Bijesh" w:date="2018-07-11T12:35:00Z">
              <w:rPr>
                <w:rFonts w:ascii="Times New Roman" w:hAnsi="Times New Roman" w:cs="Times New Roman"/>
                <w:noProof/>
                <w:sz w:val="24"/>
                <w:szCs w:val="24"/>
              </w:rPr>
            </w:rPrChange>
          </w:rPr>
          <w:delText>decision</w:delText>
        </w:r>
        <w:r w:rsidR="00533846" w:rsidRPr="00BF328D" w:rsidDel="00125FA8">
          <w:rPr>
            <w:rFonts w:ascii="Times New Roman" w:hAnsi="Times New Roman" w:cs="Times New Roman"/>
            <w:b/>
            <w:sz w:val="24"/>
            <w:szCs w:val="24"/>
            <w:rPrChange w:id="598" w:author="Mishra, Bijesh" w:date="2018-07-11T12:35:00Z">
              <w:rPr>
                <w:rFonts w:ascii="Times New Roman" w:hAnsi="Times New Roman" w:cs="Times New Roman"/>
                <w:sz w:val="24"/>
                <w:szCs w:val="24"/>
              </w:rPr>
            </w:rPrChange>
          </w:rPr>
          <w:delText xml:space="preserve"> to adopt—and deciding how many practices to </w:delText>
        </w:r>
        <w:r w:rsidR="00533846" w:rsidRPr="00BF328D" w:rsidDel="00125FA8">
          <w:rPr>
            <w:rFonts w:ascii="Times New Roman" w:hAnsi="Times New Roman" w:cs="Times New Roman"/>
            <w:b/>
            <w:noProof/>
            <w:sz w:val="24"/>
            <w:szCs w:val="24"/>
            <w:rPrChange w:id="599" w:author="Mishra, Bijesh" w:date="2018-07-11T12:35:00Z">
              <w:rPr>
                <w:rFonts w:ascii="Times New Roman" w:hAnsi="Times New Roman" w:cs="Times New Roman"/>
                <w:noProof/>
                <w:sz w:val="24"/>
                <w:szCs w:val="24"/>
              </w:rPr>
            </w:rPrChange>
          </w:rPr>
          <w:delText>adopt</w:delText>
        </w:r>
        <w:r w:rsidR="00533846" w:rsidRPr="00BF328D" w:rsidDel="00125FA8">
          <w:rPr>
            <w:rFonts w:ascii="Times New Roman" w:hAnsi="Times New Roman" w:cs="Times New Roman"/>
            <w:b/>
            <w:sz w:val="24"/>
            <w:szCs w:val="24"/>
            <w:rPrChange w:id="600" w:author="Mishra, Bijesh" w:date="2018-07-11T12:35:00Z">
              <w:rPr>
                <w:rFonts w:ascii="Times New Roman" w:hAnsi="Times New Roman" w:cs="Times New Roman"/>
                <w:sz w:val="24"/>
                <w:szCs w:val="24"/>
              </w:rPr>
            </w:rPrChange>
          </w:rPr>
          <w:delText xml:space="preserve">—is </w:delText>
        </w:r>
        <w:r w:rsidR="00533846" w:rsidRPr="00BF328D" w:rsidDel="00125FA8">
          <w:rPr>
            <w:rFonts w:ascii="Times New Roman" w:hAnsi="Times New Roman" w:cs="Times New Roman"/>
            <w:b/>
            <w:noProof/>
            <w:sz w:val="24"/>
            <w:szCs w:val="24"/>
            <w:rPrChange w:id="601" w:author="Mishra, Bijesh" w:date="2018-07-11T12:35:00Z">
              <w:rPr>
                <w:rFonts w:ascii="Times New Roman" w:hAnsi="Times New Roman" w:cs="Times New Roman"/>
                <w:noProof/>
                <w:sz w:val="24"/>
                <w:szCs w:val="24"/>
              </w:rPr>
            </w:rPrChange>
          </w:rPr>
          <w:delText>a complex</w:delText>
        </w:r>
        <w:r w:rsidR="00533846" w:rsidRPr="00BF328D" w:rsidDel="00125FA8">
          <w:rPr>
            <w:rFonts w:ascii="Times New Roman" w:hAnsi="Times New Roman" w:cs="Times New Roman"/>
            <w:b/>
            <w:sz w:val="24"/>
            <w:szCs w:val="24"/>
            <w:rPrChange w:id="602" w:author="Mishra, Bijesh" w:date="2018-07-11T12:35:00Z">
              <w:rPr>
                <w:rFonts w:ascii="Times New Roman" w:hAnsi="Times New Roman" w:cs="Times New Roman"/>
                <w:sz w:val="24"/>
                <w:szCs w:val="24"/>
              </w:rPr>
            </w:rPrChange>
          </w:rPr>
          <w:delText xml:space="preserve"> process.  Therefore, farmers make decisions in the broader context by considering several factors, such as </w:delText>
        </w:r>
        <w:r w:rsidR="00533846" w:rsidRPr="00BF328D" w:rsidDel="00125FA8">
          <w:rPr>
            <w:rFonts w:ascii="Times New Roman" w:hAnsi="Times New Roman" w:cs="Times New Roman"/>
            <w:b/>
            <w:noProof/>
            <w:sz w:val="24"/>
            <w:szCs w:val="24"/>
            <w:rPrChange w:id="603" w:author="Mishra, Bijesh" w:date="2018-07-11T12:35:00Z">
              <w:rPr>
                <w:rFonts w:ascii="Times New Roman" w:hAnsi="Times New Roman" w:cs="Times New Roman"/>
                <w:noProof/>
                <w:sz w:val="24"/>
                <w:szCs w:val="24"/>
              </w:rPr>
            </w:rPrChange>
          </w:rPr>
          <w:delText>economy</w:delText>
        </w:r>
        <w:r w:rsidR="00533846" w:rsidRPr="00BF328D" w:rsidDel="00125FA8">
          <w:rPr>
            <w:rFonts w:ascii="Times New Roman" w:hAnsi="Times New Roman" w:cs="Times New Roman"/>
            <w:b/>
            <w:sz w:val="24"/>
            <w:szCs w:val="24"/>
            <w:rPrChange w:id="604" w:author="Mishra, Bijesh" w:date="2018-07-11T12:35:00Z">
              <w:rPr>
                <w:rFonts w:ascii="Times New Roman" w:hAnsi="Times New Roman" w:cs="Times New Roman"/>
                <w:sz w:val="24"/>
                <w:szCs w:val="24"/>
              </w:rPr>
            </w:rPrChange>
          </w:rPr>
          <w:delText xml:space="preserve">, income, alternative opportunities, government policies, their attitude and behaviors, socioeconomic conditions, farm and farming conditions, location, and several other factors. </w:delText>
        </w:r>
        <w:r w:rsidR="00533846" w:rsidRPr="00BF328D" w:rsidDel="00125FA8">
          <w:rPr>
            <w:rFonts w:ascii="Times New Roman" w:hAnsi="Times New Roman" w:cs="Times New Roman"/>
            <w:b/>
            <w:bCs/>
            <w:iCs/>
            <w:sz w:val="24"/>
            <w:szCs w:val="24"/>
            <w:rPrChange w:id="605" w:author="Mishra, Bijesh" w:date="2018-07-11T12:35:00Z">
              <w:rPr>
                <w:rFonts w:ascii="Times New Roman" w:hAnsi="Times New Roman" w:cs="Times New Roman"/>
                <w:bCs/>
                <w:iCs/>
                <w:sz w:val="24"/>
                <w:szCs w:val="24"/>
              </w:rPr>
            </w:rPrChange>
          </w:rPr>
          <w:delText xml:space="preserve">This study should be helpful in developing extension and outreach efforts focusing on variations in demographics, farm size, education, and technology adoption attributes.  </w:delText>
        </w:r>
      </w:del>
    </w:p>
    <w:p w:rsidR="00125FA8" w:rsidRPr="00BF328D" w:rsidRDefault="00125FA8" w:rsidP="00B46FF7">
      <w:pPr>
        <w:spacing w:after="0" w:line="480" w:lineRule="auto"/>
        <w:contextualSpacing/>
        <w:rPr>
          <w:ins w:id="606" w:author="Mishra, Bijesh" w:date="2018-07-11T12:35:00Z"/>
          <w:rFonts w:ascii="Times New Roman" w:hAnsi="Times New Roman" w:cs="Times New Roman"/>
          <w:b/>
          <w:iCs/>
          <w:sz w:val="24"/>
          <w:szCs w:val="24"/>
        </w:rPr>
      </w:pPr>
    </w:p>
    <w:p w:rsidR="00786118" w:rsidRPr="00BF328D" w:rsidRDefault="004E1ACE" w:rsidP="00B46FF7">
      <w:pPr>
        <w:spacing w:after="0" w:line="480" w:lineRule="auto"/>
        <w:contextualSpacing/>
        <w:rPr>
          <w:ins w:id="607" w:author="Mishra, Bijesh" w:date="2018-07-11T12:37:00Z"/>
          <w:rFonts w:ascii="Times New Roman" w:hAnsi="Times New Roman" w:cs="Times New Roman"/>
          <w:iCs/>
          <w:sz w:val="24"/>
          <w:szCs w:val="24"/>
        </w:rPr>
      </w:pPr>
      <w:ins w:id="608" w:author="Mishra, Bijesh" w:date="2018-07-11T12:36:00Z">
        <w:r w:rsidRPr="00BF328D">
          <w:rPr>
            <w:rFonts w:ascii="Times New Roman" w:hAnsi="Times New Roman" w:cs="Times New Roman"/>
            <w:iCs/>
            <w:sz w:val="24"/>
            <w:szCs w:val="24"/>
            <w:rPrChange w:id="609" w:author="Mishra, Bijesh" w:date="2018-07-11T12:36:00Z">
              <w:rPr>
                <w:rFonts w:ascii="Times New Roman" w:hAnsi="Times New Roman" w:cs="Times New Roman"/>
                <w:b/>
                <w:iCs/>
                <w:sz w:val="24"/>
                <w:szCs w:val="24"/>
              </w:rPr>
            </w:rPrChange>
          </w:rPr>
          <w:lastRenderedPageBreak/>
          <w:t xml:space="preserve">This research was funded by </w:t>
        </w:r>
        <w:r w:rsidRPr="00BF328D">
          <w:rPr>
            <w:rFonts w:ascii="Times New Roman" w:hAnsi="Times New Roman" w:cs="Times New Roman"/>
            <w:iCs/>
            <w:sz w:val="24"/>
            <w:szCs w:val="24"/>
          </w:rPr>
          <w:t>National Institute of Food and Agriculture (NIFA)</w:t>
        </w:r>
      </w:ins>
      <w:ins w:id="610" w:author="Mishra, Bijesh" w:date="2018-07-11T12:37:00Z">
        <w:r w:rsidR="00847596" w:rsidRPr="00BF328D">
          <w:rPr>
            <w:rFonts w:ascii="Times New Roman" w:hAnsi="Times New Roman" w:cs="Times New Roman"/>
            <w:iCs/>
            <w:sz w:val="24"/>
            <w:szCs w:val="24"/>
          </w:rPr>
          <w:t>, United States Department of Agriculture,</w:t>
        </w:r>
      </w:ins>
      <w:ins w:id="611" w:author="Mishra, Bijesh" w:date="2018-07-11T12:36:00Z">
        <w:r w:rsidRPr="00BF328D">
          <w:rPr>
            <w:rFonts w:ascii="Times New Roman" w:hAnsi="Times New Roman" w:cs="Times New Roman"/>
            <w:iCs/>
            <w:sz w:val="24"/>
            <w:szCs w:val="24"/>
          </w:rPr>
          <w:t xml:space="preserve"> Grant Number 2014-6800621865.</w:t>
        </w:r>
      </w:ins>
      <w:ins w:id="612" w:author="Mishra, Bijesh" w:date="2018-07-11T12:37:00Z">
        <w:r w:rsidR="003F21D0" w:rsidRPr="00BF328D">
          <w:rPr>
            <w:rFonts w:ascii="Times New Roman" w:hAnsi="Times New Roman" w:cs="Times New Roman"/>
            <w:iCs/>
            <w:sz w:val="24"/>
            <w:szCs w:val="24"/>
          </w:rPr>
          <w:t xml:space="preserve"> Small Farm Diversification in Kentucky. </w:t>
        </w:r>
      </w:ins>
    </w:p>
    <w:p w:rsidR="00FE3E43" w:rsidRPr="00BF328D" w:rsidRDefault="00FE3E43" w:rsidP="00B46FF7">
      <w:pPr>
        <w:spacing w:after="0" w:line="480" w:lineRule="auto"/>
        <w:contextualSpacing/>
        <w:rPr>
          <w:ins w:id="613" w:author="Mishra, Bijesh" w:date="2018-07-11T12:35:00Z"/>
          <w:rFonts w:ascii="Times New Roman" w:hAnsi="Times New Roman" w:cs="Times New Roman"/>
          <w:iCs/>
          <w:sz w:val="24"/>
          <w:szCs w:val="24"/>
          <w:rPrChange w:id="614" w:author="Mishra, Bijesh" w:date="2018-07-11T12:36:00Z">
            <w:rPr>
              <w:ins w:id="615" w:author="Mishra, Bijesh" w:date="2018-07-11T12:35:00Z"/>
              <w:rFonts w:ascii="Times New Roman" w:hAnsi="Times New Roman" w:cs="Times New Roman"/>
              <w:b/>
              <w:iCs/>
              <w:sz w:val="24"/>
              <w:szCs w:val="24"/>
            </w:rPr>
          </w:rPrChange>
        </w:rPr>
      </w:pPr>
    </w:p>
    <w:p w:rsidR="00533846" w:rsidRPr="00BF328D" w:rsidRDefault="00533846" w:rsidP="00B46FF7">
      <w:pPr>
        <w:spacing w:after="0" w:line="480" w:lineRule="auto"/>
        <w:contextualSpacing/>
        <w:rPr>
          <w:rFonts w:ascii="Times New Roman" w:hAnsi="Times New Roman" w:cs="Times New Roman"/>
          <w:b/>
          <w:iCs/>
          <w:sz w:val="24"/>
          <w:szCs w:val="24"/>
        </w:rPr>
      </w:pPr>
      <w:r w:rsidRPr="00BF328D">
        <w:rPr>
          <w:rFonts w:ascii="Times New Roman" w:hAnsi="Times New Roman" w:cs="Times New Roman"/>
          <w:b/>
          <w:iCs/>
          <w:sz w:val="24"/>
          <w:szCs w:val="24"/>
        </w:rPr>
        <w:t>Compliance with Ethical Standards</w:t>
      </w:r>
    </w:p>
    <w:p w:rsidR="00963811" w:rsidRPr="00BF328D" w:rsidRDefault="00533846" w:rsidP="00B46FF7">
      <w:pPr>
        <w:spacing w:after="0" w:line="480" w:lineRule="auto"/>
        <w:contextualSpacing/>
        <w:rPr>
          <w:ins w:id="616" w:author="Mishra, Bijesh" w:date="2018-07-11T12:35:00Z"/>
          <w:rFonts w:ascii="Times New Roman" w:hAnsi="Times New Roman" w:cs="Times New Roman"/>
          <w:i/>
          <w:sz w:val="24"/>
          <w:szCs w:val="24"/>
        </w:rPr>
      </w:pPr>
      <w:r w:rsidRPr="00BF328D">
        <w:rPr>
          <w:rFonts w:ascii="Times New Roman" w:hAnsi="Times New Roman" w:cs="Times New Roman"/>
          <w:b/>
          <w:i/>
          <w:sz w:val="24"/>
          <w:szCs w:val="24"/>
        </w:rPr>
        <w:t>Disclaimer:</w:t>
      </w:r>
      <w:r w:rsidRPr="00BF328D">
        <w:rPr>
          <w:rFonts w:ascii="Times New Roman" w:hAnsi="Times New Roman" w:cs="Times New Roman"/>
          <w:i/>
          <w:sz w:val="24"/>
          <w:szCs w:val="24"/>
        </w:rPr>
        <w:t xml:space="preserve"> Summaries were derived using data collected in the Kentucky State University Economics Survey by the National Agriculture Statistics Service, United States Department of Agriculture (NASS). Any interpretations and conclusion derived from the data do not necessarily represent the views of the NASS.</w:t>
      </w:r>
    </w:p>
    <w:p w:rsidR="007B2893" w:rsidRPr="00BF328D" w:rsidDel="003B3895" w:rsidRDefault="007B2893" w:rsidP="00B46FF7">
      <w:pPr>
        <w:spacing w:after="0" w:line="480" w:lineRule="auto"/>
        <w:contextualSpacing/>
        <w:rPr>
          <w:del w:id="617" w:author="Mishra, Bijesh" w:date="2018-07-11T12:35:00Z"/>
          <w:rFonts w:ascii="Times New Roman" w:hAnsi="Times New Roman" w:cs="Times New Roman"/>
          <w:i/>
          <w:sz w:val="24"/>
          <w:szCs w:val="24"/>
        </w:rPr>
      </w:pPr>
    </w:p>
    <w:p w:rsidR="00963811" w:rsidRPr="00BF328D" w:rsidRDefault="00963811">
      <w:pPr>
        <w:spacing w:after="0" w:line="240" w:lineRule="auto"/>
        <w:rPr>
          <w:rFonts w:ascii="Century Schoolbook" w:hAnsi="Century Schoolbook" w:cs="Times New Roman"/>
          <w:i/>
          <w:szCs w:val="22"/>
        </w:rPr>
      </w:pPr>
      <w:r w:rsidRPr="00BF328D">
        <w:rPr>
          <w:rFonts w:ascii="Century Schoolbook" w:hAnsi="Century Schoolbook" w:cs="Times New Roman"/>
          <w:i/>
          <w:szCs w:val="22"/>
        </w:rPr>
        <w:br w:type="page"/>
      </w:r>
    </w:p>
    <w:p w:rsidR="00963811" w:rsidRPr="00BF328D" w:rsidRDefault="00963811" w:rsidP="00963811">
      <w:pPr>
        <w:spacing w:after="0" w:line="480" w:lineRule="auto"/>
        <w:contextualSpacing/>
        <w:rPr>
          <w:rFonts w:ascii="Times New Roman" w:hAnsi="Times New Roman" w:cs="Times New Roman"/>
          <w:b/>
          <w:sz w:val="24"/>
          <w:szCs w:val="24"/>
        </w:rPr>
      </w:pPr>
      <w:r w:rsidRPr="00BF328D">
        <w:rPr>
          <w:rFonts w:ascii="Times New Roman" w:hAnsi="Times New Roman" w:cs="Times New Roman"/>
          <w:b/>
          <w:sz w:val="24"/>
          <w:szCs w:val="24"/>
        </w:rPr>
        <w:lastRenderedPageBreak/>
        <w:t>References</w:t>
      </w:r>
    </w:p>
    <w:p w:rsidR="00963811" w:rsidRPr="00BF328D" w:rsidDel="007426CB" w:rsidRDefault="00963811" w:rsidP="00963811">
      <w:pPr>
        <w:spacing w:after="0" w:line="480" w:lineRule="auto"/>
        <w:ind w:left="720" w:hanging="720"/>
        <w:contextualSpacing/>
        <w:rPr>
          <w:del w:id="618" w:author="Mishra, Bijesh" w:date="2018-07-12T12:32:00Z"/>
          <w:rFonts w:ascii="Times New Roman" w:hAnsi="Times New Roman" w:cs="Times New Roman"/>
          <w:sz w:val="24"/>
          <w:szCs w:val="24"/>
          <w:shd w:val="clear" w:color="auto" w:fill="FFFFFF"/>
        </w:rPr>
      </w:pPr>
      <w:del w:id="619" w:author="Mishra, Bijesh" w:date="2018-07-12T12:32:00Z">
        <w:r w:rsidRPr="00BF328D" w:rsidDel="007426CB">
          <w:rPr>
            <w:rFonts w:ascii="Times New Roman" w:hAnsi="Times New Roman" w:cs="Times New Roman"/>
            <w:sz w:val="24"/>
            <w:szCs w:val="24"/>
            <w:shd w:val="clear" w:color="auto" w:fill="FFFFFF"/>
          </w:rPr>
          <w:delText>Avei, E., S. Alturk, and E. N. Soylu. “Comparison count regression models for over-dispersed Alga data.”</w:delText>
        </w:r>
        <w:r w:rsidRPr="00BF328D" w:rsidDel="007426CB">
          <w:rPr>
            <w:rStyle w:val="apple-converted-space"/>
            <w:rFonts w:ascii="Times New Roman" w:hAnsi="Times New Roman" w:cs="Times New Roman"/>
            <w:sz w:val="24"/>
            <w:szCs w:val="24"/>
            <w:shd w:val="clear" w:color="auto" w:fill="FFFFFF"/>
          </w:rPr>
          <w:delText xml:space="preserve"> </w:delText>
        </w:r>
        <w:r w:rsidRPr="00BF328D" w:rsidDel="007426CB">
          <w:rPr>
            <w:rFonts w:ascii="Times New Roman" w:hAnsi="Times New Roman" w:cs="Times New Roman"/>
            <w:i/>
            <w:iCs/>
            <w:sz w:val="24"/>
            <w:szCs w:val="24"/>
            <w:shd w:val="clear" w:color="auto" w:fill="FFFFFF"/>
          </w:rPr>
          <w:delText>International Journal of Recent Research and Applied Studies</w:delText>
        </w:r>
        <w:r w:rsidRPr="00BF328D" w:rsidDel="007426CB">
          <w:rPr>
            <w:rFonts w:ascii="Times New Roman" w:hAnsi="Times New Roman" w:cs="Times New Roman"/>
            <w:iCs/>
            <w:sz w:val="24"/>
            <w:szCs w:val="24"/>
            <w:shd w:val="clear" w:color="auto" w:fill="FFFFFF"/>
          </w:rPr>
          <w:delText xml:space="preserve"> </w:delText>
        </w:r>
        <w:r w:rsidRPr="00BF328D" w:rsidDel="007426CB">
          <w:rPr>
            <w:rFonts w:ascii="Times New Roman" w:hAnsi="Times New Roman" w:cs="Times New Roman"/>
            <w:b/>
            <w:iCs/>
            <w:sz w:val="24"/>
            <w:szCs w:val="24"/>
            <w:shd w:val="clear" w:color="auto" w:fill="FFFFFF"/>
          </w:rPr>
          <w:delText>25</w:delText>
        </w:r>
        <w:r w:rsidRPr="00BF328D" w:rsidDel="007426CB">
          <w:rPr>
            <w:rFonts w:ascii="Times New Roman" w:hAnsi="Times New Roman" w:cs="Times New Roman"/>
            <w:sz w:val="24"/>
            <w:szCs w:val="24"/>
            <w:shd w:val="clear" w:color="auto" w:fill="FFFFFF"/>
          </w:rPr>
          <w:delText>,1 (2015):1-5.</w:delText>
        </w:r>
      </w:del>
    </w:p>
    <w:p w:rsidR="00963811" w:rsidRPr="00BF328D" w:rsidRDefault="00963811" w:rsidP="00963811">
      <w:pPr>
        <w:spacing w:after="0" w:line="480" w:lineRule="auto"/>
        <w:ind w:left="720" w:hanging="720"/>
        <w:contextualSpacing/>
        <w:rPr>
          <w:rFonts w:ascii="Times New Roman" w:hAnsi="Times New Roman" w:cs="Times New Roman"/>
          <w:bCs/>
          <w:sz w:val="24"/>
          <w:szCs w:val="24"/>
          <w:shd w:val="clear" w:color="auto" w:fill="FFFFFF"/>
        </w:rPr>
      </w:pPr>
      <w:r w:rsidRPr="00BF328D">
        <w:rPr>
          <w:rFonts w:ascii="Times New Roman" w:hAnsi="Times New Roman" w:cs="Times New Roman"/>
          <w:bCs/>
          <w:sz w:val="24"/>
          <w:szCs w:val="24"/>
          <w:shd w:val="clear" w:color="auto" w:fill="FFFFFF"/>
        </w:rPr>
        <w:t xml:space="preserve">Awan, S. A., M. </w:t>
      </w:r>
      <w:proofErr w:type="spellStart"/>
      <w:r w:rsidRPr="00BF328D">
        <w:rPr>
          <w:rFonts w:ascii="Times New Roman" w:hAnsi="Times New Roman" w:cs="Times New Roman"/>
          <w:bCs/>
          <w:sz w:val="24"/>
          <w:szCs w:val="24"/>
          <w:shd w:val="clear" w:color="auto" w:fill="FFFFFF"/>
        </w:rPr>
        <w:t>Ashfaq</w:t>
      </w:r>
      <w:proofErr w:type="spellEnd"/>
      <w:r w:rsidRPr="00BF328D">
        <w:rPr>
          <w:rFonts w:ascii="Times New Roman" w:hAnsi="Times New Roman" w:cs="Times New Roman"/>
          <w:bCs/>
          <w:sz w:val="24"/>
          <w:szCs w:val="24"/>
          <w:shd w:val="clear" w:color="auto" w:fill="FFFFFF"/>
        </w:rPr>
        <w:t xml:space="preserve">, S. A. Naqvi, S. Hassan, M. A. Kamran, A. Imran, and A. H. </w:t>
      </w:r>
      <w:proofErr w:type="spellStart"/>
      <w:r w:rsidRPr="00BF328D">
        <w:rPr>
          <w:rFonts w:ascii="Times New Roman" w:hAnsi="Times New Roman" w:cs="Times New Roman"/>
          <w:bCs/>
          <w:sz w:val="24"/>
          <w:szCs w:val="24"/>
          <w:shd w:val="clear" w:color="auto" w:fill="FFFFFF"/>
        </w:rPr>
        <w:t>Makhdum</w:t>
      </w:r>
      <w:proofErr w:type="spellEnd"/>
      <w:r w:rsidRPr="00BF328D">
        <w:rPr>
          <w:rFonts w:ascii="Times New Roman" w:hAnsi="Times New Roman" w:cs="Times New Roman"/>
          <w:bCs/>
          <w:sz w:val="24"/>
          <w:szCs w:val="24"/>
          <w:shd w:val="clear" w:color="auto" w:fill="FFFFFF"/>
        </w:rPr>
        <w:t xml:space="preserve">. “Profitability Analysis of Sustainable Cotton Production: A Case Study of Cotton-Wheat Farming System in Bahawalpur District of Punjab.” </w:t>
      </w:r>
      <w:r w:rsidRPr="00BF328D">
        <w:rPr>
          <w:rFonts w:ascii="Times New Roman" w:hAnsi="Times New Roman" w:cs="Times New Roman"/>
          <w:bCs/>
          <w:i/>
          <w:iCs/>
          <w:sz w:val="24"/>
          <w:szCs w:val="24"/>
          <w:shd w:val="clear" w:color="auto" w:fill="FFFFFF"/>
        </w:rPr>
        <w:t>Bulgarian Journal of Agricultural Science</w:t>
      </w:r>
      <w:r w:rsidRPr="00BF328D">
        <w:rPr>
          <w:rFonts w:ascii="Times New Roman" w:hAnsi="Times New Roman" w:cs="Times New Roman"/>
          <w:bCs/>
          <w:iCs/>
          <w:sz w:val="24"/>
          <w:szCs w:val="24"/>
          <w:shd w:val="clear" w:color="auto" w:fill="FFFFFF"/>
        </w:rPr>
        <w:t xml:space="preserve"> </w:t>
      </w:r>
      <w:r w:rsidRPr="00BF328D">
        <w:rPr>
          <w:rFonts w:ascii="Times New Roman" w:hAnsi="Times New Roman" w:cs="Times New Roman"/>
          <w:b/>
          <w:bCs/>
          <w:iCs/>
          <w:sz w:val="24"/>
          <w:szCs w:val="24"/>
          <w:shd w:val="clear" w:color="auto" w:fill="FFFFFF"/>
        </w:rPr>
        <w:t>21</w:t>
      </w:r>
      <w:proofErr w:type="gramStart"/>
      <w:r w:rsidRPr="00BF328D">
        <w:rPr>
          <w:rFonts w:ascii="Times New Roman" w:hAnsi="Times New Roman" w:cs="Times New Roman"/>
          <w:bCs/>
          <w:sz w:val="24"/>
          <w:szCs w:val="24"/>
          <w:shd w:val="clear" w:color="auto" w:fill="FFFFFF"/>
        </w:rPr>
        <w:t>,2</w:t>
      </w:r>
      <w:proofErr w:type="gramEnd"/>
      <w:r w:rsidRPr="00BF328D">
        <w:rPr>
          <w:rFonts w:ascii="Times New Roman" w:hAnsi="Times New Roman" w:cs="Times New Roman"/>
          <w:bCs/>
          <w:sz w:val="24"/>
          <w:szCs w:val="24"/>
          <w:shd w:val="clear" w:color="auto" w:fill="FFFFFF"/>
        </w:rPr>
        <w:t xml:space="preserve"> (2015):251-256.</w:t>
      </w:r>
    </w:p>
    <w:p w:rsidR="00963811" w:rsidRPr="00BF328D" w:rsidRDefault="00963811" w:rsidP="00963811">
      <w:pPr>
        <w:spacing w:after="0" w:line="480" w:lineRule="auto"/>
        <w:ind w:left="720" w:hanging="720"/>
        <w:contextualSpacing/>
        <w:rPr>
          <w:rFonts w:ascii="Times New Roman" w:hAnsi="Times New Roman" w:cs="Times New Roman"/>
          <w:sz w:val="24"/>
          <w:szCs w:val="24"/>
        </w:rPr>
      </w:pPr>
      <w:proofErr w:type="spellStart"/>
      <w:r w:rsidRPr="00BF328D">
        <w:rPr>
          <w:rFonts w:ascii="Times New Roman" w:hAnsi="Times New Roman" w:cs="Times New Roman"/>
          <w:sz w:val="24"/>
          <w:szCs w:val="24"/>
        </w:rPr>
        <w:t>Barungi</w:t>
      </w:r>
      <w:proofErr w:type="spellEnd"/>
      <w:r w:rsidRPr="00BF328D">
        <w:rPr>
          <w:rFonts w:ascii="Times New Roman" w:hAnsi="Times New Roman" w:cs="Times New Roman"/>
          <w:sz w:val="24"/>
          <w:szCs w:val="24"/>
        </w:rPr>
        <w:t xml:space="preserve">, M., D.H. </w:t>
      </w:r>
      <w:proofErr w:type="spellStart"/>
      <w:r w:rsidRPr="00BF328D">
        <w:rPr>
          <w:rFonts w:ascii="Times New Roman" w:hAnsi="Times New Roman" w:cs="Times New Roman"/>
          <w:sz w:val="24"/>
          <w:szCs w:val="24"/>
        </w:rPr>
        <w:t>Ng’Ong’Ola</w:t>
      </w:r>
      <w:proofErr w:type="spellEnd"/>
      <w:r w:rsidRPr="00BF328D">
        <w:rPr>
          <w:rFonts w:ascii="Times New Roman" w:hAnsi="Times New Roman" w:cs="Times New Roman"/>
          <w:sz w:val="24"/>
          <w:szCs w:val="24"/>
        </w:rPr>
        <w:t xml:space="preserve">, A. </w:t>
      </w:r>
      <w:proofErr w:type="spellStart"/>
      <w:r w:rsidRPr="00BF328D">
        <w:rPr>
          <w:rFonts w:ascii="Times New Roman" w:hAnsi="Times New Roman" w:cs="Times New Roman"/>
          <w:sz w:val="24"/>
          <w:szCs w:val="24"/>
        </w:rPr>
        <w:t>Edriss</w:t>
      </w:r>
      <w:proofErr w:type="spellEnd"/>
      <w:r w:rsidRPr="00BF328D">
        <w:rPr>
          <w:rFonts w:ascii="Times New Roman" w:hAnsi="Times New Roman" w:cs="Times New Roman"/>
          <w:sz w:val="24"/>
          <w:szCs w:val="24"/>
        </w:rPr>
        <w:t xml:space="preserve">, J. </w:t>
      </w:r>
      <w:proofErr w:type="spellStart"/>
      <w:r w:rsidRPr="00BF328D">
        <w:rPr>
          <w:rFonts w:ascii="Times New Roman" w:hAnsi="Times New Roman" w:cs="Times New Roman"/>
          <w:sz w:val="24"/>
          <w:szCs w:val="24"/>
        </w:rPr>
        <w:t>Mugisha</w:t>
      </w:r>
      <w:proofErr w:type="spellEnd"/>
      <w:r w:rsidRPr="00BF328D">
        <w:rPr>
          <w:rFonts w:ascii="Times New Roman" w:hAnsi="Times New Roman" w:cs="Times New Roman"/>
          <w:sz w:val="24"/>
          <w:szCs w:val="24"/>
        </w:rPr>
        <w:t xml:space="preserve">, M. </w:t>
      </w:r>
      <w:proofErr w:type="spellStart"/>
      <w:r w:rsidRPr="00BF328D">
        <w:rPr>
          <w:rFonts w:ascii="Times New Roman" w:hAnsi="Times New Roman" w:cs="Times New Roman"/>
          <w:sz w:val="24"/>
          <w:szCs w:val="24"/>
        </w:rPr>
        <w:t>Waithaka</w:t>
      </w:r>
      <w:proofErr w:type="spellEnd"/>
      <w:r w:rsidRPr="00BF328D">
        <w:rPr>
          <w:rFonts w:ascii="Times New Roman" w:hAnsi="Times New Roman" w:cs="Times New Roman"/>
          <w:sz w:val="24"/>
          <w:szCs w:val="24"/>
        </w:rPr>
        <w:t xml:space="preserve">, and J. </w:t>
      </w:r>
      <w:proofErr w:type="spellStart"/>
      <w:r w:rsidRPr="00BF328D">
        <w:rPr>
          <w:rFonts w:ascii="Times New Roman" w:hAnsi="Times New Roman" w:cs="Times New Roman"/>
          <w:sz w:val="24"/>
          <w:szCs w:val="24"/>
        </w:rPr>
        <w:t>Tukahirwa</w:t>
      </w:r>
      <w:proofErr w:type="spellEnd"/>
      <w:r w:rsidRPr="00BF328D">
        <w:rPr>
          <w:rFonts w:ascii="Times New Roman" w:hAnsi="Times New Roman" w:cs="Times New Roman"/>
          <w:sz w:val="24"/>
          <w:szCs w:val="24"/>
        </w:rPr>
        <w:t xml:space="preserve">. “Factors Influencing the Adoption of Soil Erosion Control Technologies by Farmers along the Slopes of Mt. Elgon in Eastern Uganda.” </w:t>
      </w:r>
      <w:r w:rsidRPr="00BF328D">
        <w:rPr>
          <w:rFonts w:ascii="Times New Roman" w:hAnsi="Times New Roman" w:cs="Times New Roman"/>
          <w:i/>
          <w:iCs/>
          <w:sz w:val="24"/>
          <w:szCs w:val="24"/>
        </w:rPr>
        <w:t>JSD Journal of Sustainable Development</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6</w:t>
      </w:r>
      <w:proofErr w:type="gramStart"/>
      <w:r w:rsidRPr="00BF328D">
        <w:rPr>
          <w:rFonts w:ascii="Times New Roman" w:hAnsi="Times New Roman" w:cs="Times New Roman"/>
          <w:iCs/>
          <w:sz w:val="24"/>
          <w:szCs w:val="24"/>
        </w:rPr>
        <w:t>,</w:t>
      </w:r>
      <w:r w:rsidRPr="00BF328D">
        <w:rPr>
          <w:rFonts w:ascii="Times New Roman" w:hAnsi="Times New Roman" w:cs="Times New Roman"/>
          <w:sz w:val="24"/>
          <w:szCs w:val="24"/>
        </w:rPr>
        <w:t>2</w:t>
      </w:r>
      <w:proofErr w:type="gramEnd"/>
      <w:r w:rsidRPr="00BF328D">
        <w:rPr>
          <w:rFonts w:ascii="Times New Roman" w:hAnsi="Times New Roman" w:cs="Times New Roman"/>
          <w:sz w:val="24"/>
          <w:szCs w:val="24"/>
        </w:rPr>
        <w:t xml:space="preserve"> (2013).</w:t>
      </w:r>
    </w:p>
    <w:p w:rsidR="00963811" w:rsidRPr="00BF328D" w:rsidRDefault="00963811" w:rsidP="00963811">
      <w:pPr>
        <w:spacing w:after="0" w:line="480" w:lineRule="auto"/>
        <w:ind w:left="720" w:hanging="720"/>
        <w:contextualSpacing/>
        <w:rPr>
          <w:rFonts w:ascii="Times New Roman" w:hAnsi="Times New Roman" w:cs="Times New Roman"/>
          <w:noProof/>
          <w:sz w:val="24"/>
          <w:szCs w:val="24"/>
        </w:rPr>
      </w:pPr>
      <w:proofErr w:type="spellStart"/>
      <w:r w:rsidRPr="00BF328D">
        <w:rPr>
          <w:rFonts w:ascii="Times New Roman" w:hAnsi="Times New Roman" w:cs="Times New Roman"/>
          <w:sz w:val="24"/>
          <w:szCs w:val="24"/>
          <w:shd w:val="clear" w:color="auto" w:fill="FFFFFF"/>
        </w:rPr>
        <w:t>Baumgart</w:t>
      </w:r>
      <w:proofErr w:type="spellEnd"/>
      <w:r w:rsidRPr="00BF328D">
        <w:rPr>
          <w:rFonts w:ascii="Times New Roman" w:hAnsi="Times New Roman" w:cs="Times New Roman"/>
          <w:sz w:val="24"/>
          <w:szCs w:val="24"/>
          <w:shd w:val="clear" w:color="auto" w:fill="FFFFFF"/>
        </w:rPr>
        <w:t xml:space="preserve">-Getz, A., L. S. </w:t>
      </w:r>
      <w:proofErr w:type="spellStart"/>
      <w:r w:rsidRPr="00BF328D">
        <w:rPr>
          <w:rFonts w:ascii="Times New Roman" w:hAnsi="Times New Roman" w:cs="Times New Roman"/>
          <w:sz w:val="24"/>
          <w:szCs w:val="24"/>
          <w:shd w:val="clear" w:color="auto" w:fill="FFFFFF"/>
        </w:rPr>
        <w:t>Prokopy</w:t>
      </w:r>
      <w:proofErr w:type="spellEnd"/>
      <w:r w:rsidRPr="00BF328D">
        <w:rPr>
          <w:rFonts w:ascii="Times New Roman" w:hAnsi="Times New Roman" w:cs="Times New Roman"/>
          <w:sz w:val="24"/>
          <w:szCs w:val="24"/>
          <w:shd w:val="clear" w:color="auto" w:fill="FFFFFF"/>
        </w:rPr>
        <w:t xml:space="preserve">, and K. </w:t>
      </w:r>
      <w:proofErr w:type="spellStart"/>
      <w:r w:rsidRPr="00BF328D">
        <w:rPr>
          <w:rFonts w:ascii="Times New Roman" w:hAnsi="Times New Roman" w:cs="Times New Roman"/>
          <w:sz w:val="24"/>
          <w:szCs w:val="24"/>
          <w:shd w:val="clear" w:color="auto" w:fill="FFFFFF"/>
        </w:rPr>
        <w:t>Floress</w:t>
      </w:r>
      <w:proofErr w:type="spellEnd"/>
      <w:r w:rsidRPr="00BF328D">
        <w:rPr>
          <w:rFonts w:ascii="Times New Roman" w:hAnsi="Times New Roman" w:cs="Times New Roman"/>
          <w:sz w:val="24"/>
          <w:szCs w:val="24"/>
          <w:shd w:val="clear" w:color="auto" w:fill="FFFFFF"/>
        </w:rPr>
        <w:t>. “Why Farmers Adopt Best Management Practice in the United States: A Meta-analysis of the Adoption Literature.”</w:t>
      </w:r>
      <w:r w:rsidRPr="00BF328D">
        <w:rPr>
          <w:rStyle w:val="apple-converted-space"/>
          <w:rFonts w:ascii="Times New Roman" w:hAnsi="Times New Roman" w:cs="Times New Roman"/>
          <w:sz w:val="24"/>
          <w:szCs w:val="24"/>
          <w:shd w:val="clear" w:color="auto" w:fill="FFFFFF"/>
        </w:rPr>
        <w:t xml:space="preserve"> </w:t>
      </w:r>
      <w:r w:rsidRPr="00BF328D">
        <w:rPr>
          <w:rFonts w:ascii="Times New Roman" w:hAnsi="Times New Roman" w:cs="Times New Roman"/>
          <w:i/>
          <w:iCs/>
          <w:sz w:val="24"/>
          <w:szCs w:val="24"/>
          <w:shd w:val="clear" w:color="auto" w:fill="FFFFFF"/>
        </w:rPr>
        <w:t>Journal of Environmental Management</w:t>
      </w:r>
      <w:r w:rsidRPr="00BF328D">
        <w:rPr>
          <w:rFonts w:ascii="Times New Roman" w:hAnsi="Times New Roman" w:cs="Times New Roman"/>
          <w:iCs/>
          <w:sz w:val="24"/>
          <w:szCs w:val="24"/>
          <w:shd w:val="clear" w:color="auto" w:fill="FFFFFF"/>
        </w:rPr>
        <w:t xml:space="preserve"> </w:t>
      </w:r>
      <w:r w:rsidRPr="00BF328D">
        <w:rPr>
          <w:rFonts w:ascii="Times New Roman" w:hAnsi="Times New Roman" w:cs="Times New Roman"/>
          <w:b/>
          <w:iCs/>
          <w:sz w:val="24"/>
          <w:szCs w:val="24"/>
          <w:shd w:val="clear" w:color="auto" w:fill="FFFFFF"/>
        </w:rPr>
        <w:t>96</w:t>
      </w:r>
      <w:proofErr w:type="gramStart"/>
      <w:r w:rsidRPr="00BF328D">
        <w:rPr>
          <w:rFonts w:ascii="Times New Roman" w:hAnsi="Times New Roman" w:cs="Times New Roman"/>
          <w:iCs/>
          <w:sz w:val="24"/>
          <w:szCs w:val="24"/>
          <w:shd w:val="clear" w:color="auto" w:fill="FFFFFF"/>
        </w:rPr>
        <w:t>,</w:t>
      </w:r>
      <w:r w:rsidRPr="00BF328D">
        <w:rPr>
          <w:rFonts w:ascii="Times New Roman" w:hAnsi="Times New Roman" w:cs="Times New Roman"/>
          <w:sz w:val="24"/>
          <w:szCs w:val="24"/>
          <w:shd w:val="clear" w:color="auto" w:fill="FFFFFF"/>
        </w:rPr>
        <w:t>1</w:t>
      </w:r>
      <w:proofErr w:type="gramEnd"/>
      <w:r w:rsidRPr="00BF328D">
        <w:rPr>
          <w:rFonts w:ascii="Times New Roman" w:hAnsi="Times New Roman" w:cs="Times New Roman"/>
          <w:sz w:val="24"/>
          <w:szCs w:val="24"/>
          <w:shd w:val="clear" w:color="auto" w:fill="FFFFFF"/>
        </w:rPr>
        <w:t xml:space="preserve"> (2012):17-25. doi:10.1016/j.jenvman.2011.10.006</w:t>
      </w:r>
      <w:r w:rsidRPr="00BF328D">
        <w:rPr>
          <w:rFonts w:ascii="Times New Roman" w:hAnsi="Times New Roman" w:cs="Times New Roman"/>
          <w:noProof/>
          <w:sz w:val="24"/>
          <w:szCs w:val="24"/>
        </w:rPr>
        <w:t>.</w:t>
      </w:r>
    </w:p>
    <w:p w:rsidR="00963811" w:rsidRPr="00BF328D" w:rsidRDefault="00963811" w:rsidP="00963811">
      <w:pPr>
        <w:spacing w:after="0" w:line="480" w:lineRule="auto"/>
        <w:ind w:left="720" w:hanging="720"/>
        <w:rPr>
          <w:rFonts w:ascii="Times New Roman" w:hAnsi="Times New Roman" w:cs="Times New Roman"/>
          <w:noProof/>
          <w:sz w:val="24"/>
          <w:szCs w:val="24"/>
        </w:rPr>
      </w:pPr>
      <w:r w:rsidRPr="00BF328D">
        <w:rPr>
          <w:rFonts w:ascii="Times New Roman" w:hAnsi="Times New Roman" w:cs="Times New Roman"/>
          <w:noProof/>
          <w:sz w:val="24"/>
          <w:szCs w:val="24"/>
        </w:rPr>
        <w:t xml:space="preserve">Carlisle, L. “Factors Influencing Farmer Adoption of Soil Health Practices in the United States: A Narrative Review.” </w:t>
      </w:r>
      <w:r w:rsidRPr="00BF328D">
        <w:rPr>
          <w:rFonts w:ascii="Times New Roman" w:hAnsi="Times New Roman" w:cs="Times New Roman"/>
          <w:i/>
          <w:iCs/>
          <w:noProof/>
          <w:sz w:val="24"/>
          <w:szCs w:val="24"/>
        </w:rPr>
        <w:t>Agroecology and Sustainable Food Systems</w:t>
      </w:r>
      <w:r w:rsidRPr="00BF328D">
        <w:rPr>
          <w:rFonts w:ascii="Times New Roman" w:hAnsi="Times New Roman" w:cs="Times New Roman"/>
          <w:noProof/>
          <w:sz w:val="24"/>
          <w:szCs w:val="24"/>
        </w:rPr>
        <w:t xml:space="preserve"> </w:t>
      </w:r>
      <w:r w:rsidRPr="00BF328D">
        <w:rPr>
          <w:rFonts w:ascii="Times New Roman" w:hAnsi="Times New Roman" w:cs="Times New Roman"/>
          <w:b/>
          <w:iCs/>
          <w:noProof/>
          <w:sz w:val="24"/>
          <w:szCs w:val="24"/>
        </w:rPr>
        <w:t>40</w:t>
      </w:r>
      <w:r w:rsidRPr="00BF328D">
        <w:rPr>
          <w:rFonts w:ascii="Times New Roman" w:hAnsi="Times New Roman" w:cs="Times New Roman"/>
          <w:noProof/>
          <w:sz w:val="24"/>
          <w:szCs w:val="24"/>
        </w:rPr>
        <w:t>,6 (2016):583-613. doi:10.1080/21683565.2016.1156596.</w:t>
      </w:r>
    </w:p>
    <w:p w:rsidR="00963811" w:rsidRPr="00BF328D" w:rsidRDefault="00963811" w:rsidP="00963811">
      <w:pPr>
        <w:spacing w:after="0" w:line="480" w:lineRule="auto"/>
        <w:ind w:left="720" w:hanging="720"/>
        <w:contextualSpacing/>
        <w:rPr>
          <w:rFonts w:ascii="Times New Roman" w:hAnsi="Times New Roman" w:cs="Times New Roman"/>
          <w:sz w:val="24"/>
          <w:szCs w:val="24"/>
        </w:rPr>
      </w:pPr>
      <w:r w:rsidRPr="00BF328D">
        <w:rPr>
          <w:rFonts w:ascii="Times New Roman" w:hAnsi="Times New Roman" w:cs="Times New Roman"/>
          <w:noProof/>
          <w:sz w:val="24"/>
          <w:szCs w:val="24"/>
        </w:rPr>
        <w:t>Coughenour</w:t>
      </w:r>
      <w:r w:rsidRPr="00BF328D">
        <w:rPr>
          <w:rFonts w:ascii="Times New Roman" w:hAnsi="Times New Roman" w:cs="Times New Roman"/>
          <w:sz w:val="24"/>
          <w:szCs w:val="24"/>
        </w:rPr>
        <w:t>, C. M</w:t>
      </w:r>
      <w:del w:id="620" w:author="Mishra, Bijesh" w:date="2018-07-12T10:54:00Z">
        <w:r w:rsidRPr="00BF328D" w:rsidDel="006F4EC7">
          <w:rPr>
            <w:rFonts w:ascii="Times New Roman" w:hAnsi="Times New Roman" w:cs="Times New Roman"/>
            <w:sz w:val="24"/>
            <w:szCs w:val="24"/>
          </w:rPr>
          <w:delText>. (2003)</w:delText>
        </w:r>
      </w:del>
      <w:r w:rsidRPr="00BF328D">
        <w:rPr>
          <w:rFonts w:ascii="Times New Roman" w:hAnsi="Times New Roman" w:cs="Times New Roman"/>
          <w:sz w:val="24"/>
          <w:szCs w:val="24"/>
        </w:rPr>
        <w:t xml:space="preserve">. “Innovating Conservation Agriculture: The Case of No-Till Cropping.” </w:t>
      </w:r>
      <w:r w:rsidRPr="00BF328D">
        <w:rPr>
          <w:rFonts w:ascii="Times New Roman" w:hAnsi="Times New Roman" w:cs="Times New Roman"/>
          <w:i/>
          <w:iCs/>
          <w:sz w:val="24"/>
          <w:szCs w:val="24"/>
        </w:rPr>
        <w:t>Rural Sociology</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68</w:t>
      </w:r>
      <w:proofErr w:type="gramStart"/>
      <w:r w:rsidRPr="00BF328D">
        <w:rPr>
          <w:rFonts w:ascii="Times New Roman" w:hAnsi="Times New Roman" w:cs="Times New Roman"/>
          <w:sz w:val="24"/>
          <w:szCs w:val="24"/>
        </w:rPr>
        <w:t>,2</w:t>
      </w:r>
      <w:proofErr w:type="gramEnd"/>
      <w:r w:rsidRPr="00BF328D">
        <w:rPr>
          <w:rFonts w:ascii="Times New Roman" w:hAnsi="Times New Roman" w:cs="Times New Roman"/>
          <w:sz w:val="24"/>
          <w:szCs w:val="24"/>
        </w:rPr>
        <w:t xml:space="preserve"> (2003):278-304.</w:t>
      </w:r>
    </w:p>
    <w:p w:rsidR="00963811" w:rsidRPr="00BF328D" w:rsidRDefault="00963811" w:rsidP="00963811">
      <w:pPr>
        <w:spacing w:after="0" w:line="480" w:lineRule="auto"/>
        <w:ind w:left="720" w:hanging="720"/>
        <w:contextualSpacing/>
        <w:rPr>
          <w:rFonts w:ascii="Times New Roman" w:hAnsi="Times New Roman" w:cs="Times New Roman"/>
          <w:bCs/>
          <w:sz w:val="24"/>
          <w:szCs w:val="24"/>
          <w:shd w:val="clear" w:color="auto" w:fill="FFFFFF"/>
        </w:rPr>
      </w:pPr>
      <w:proofErr w:type="spellStart"/>
      <w:r w:rsidRPr="00BF328D">
        <w:rPr>
          <w:rFonts w:ascii="Times New Roman" w:hAnsi="Times New Roman" w:cs="Times New Roman"/>
          <w:bCs/>
          <w:sz w:val="24"/>
          <w:szCs w:val="24"/>
          <w:shd w:val="clear" w:color="auto" w:fill="FFFFFF"/>
        </w:rPr>
        <w:t>Coxe</w:t>
      </w:r>
      <w:proofErr w:type="spellEnd"/>
      <w:r w:rsidRPr="00BF328D">
        <w:rPr>
          <w:rFonts w:ascii="Times New Roman" w:hAnsi="Times New Roman" w:cs="Times New Roman"/>
          <w:bCs/>
          <w:sz w:val="24"/>
          <w:szCs w:val="24"/>
          <w:shd w:val="clear" w:color="auto" w:fill="FFFFFF"/>
        </w:rPr>
        <w:t>, S., S.G. West and L.S. Aiken. “</w:t>
      </w:r>
      <w:del w:id="621" w:author="Mishra, Bijesh" w:date="2018-07-12T14:28:00Z">
        <w:r w:rsidRPr="00BF328D" w:rsidDel="00870B6D">
          <w:rPr>
            <w:rFonts w:ascii="Times New Roman" w:hAnsi="Times New Roman" w:cs="Times New Roman"/>
            <w:bCs/>
            <w:sz w:val="24"/>
            <w:szCs w:val="24"/>
            <w:shd w:val="clear" w:color="auto" w:fill="FFFFFF"/>
          </w:rPr>
          <w:delText>The Analysis of Count Data: A Gentle Introduction to Poisson Regression and its Alternatives</w:delText>
        </w:r>
      </w:del>
      <w:ins w:id="622" w:author="Mishra, Bijesh" w:date="2018-07-12T14:28:00Z">
        <w:r w:rsidR="00870B6D" w:rsidRPr="00BF328D">
          <w:rPr>
            <w:rFonts w:ascii="Times New Roman" w:hAnsi="Times New Roman" w:cs="Times New Roman"/>
            <w:bCs/>
            <w:sz w:val="24"/>
            <w:szCs w:val="24"/>
            <w:shd w:val="clear" w:color="auto" w:fill="FFFFFF"/>
          </w:rPr>
          <w:t xml:space="preserve"> </w:t>
        </w:r>
      </w:ins>
      <w:ins w:id="623" w:author="Mishra, Bijesh" w:date="2018-07-12T15:53:00Z">
        <w:r w:rsidR="00C03B33" w:rsidRPr="00BF328D">
          <w:rPr>
            <w:rFonts w:ascii="Times New Roman" w:hAnsi="Times New Roman" w:cs="Times New Roman"/>
            <w:bCs/>
            <w:sz w:val="24"/>
            <w:szCs w:val="24"/>
            <w:shd w:val="clear" w:color="auto" w:fill="FFFFFF"/>
          </w:rPr>
          <w:t>The Analysis of Count Data: A G</w:t>
        </w:r>
        <w:r w:rsidR="00547EC3" w:rsidRPr="00BF328D">
          <w:rPr>
            <w:rFonts w:ascii="Times New Roman" w:hAnsi="Times New Roman" w:cs="Times New Roman"/>
            <w:bCs/>
            <w:sz w:val="24"/>
            <w:szCs w:val="24"/>
            <w:shd w:val="clear" w:color="auto" w:fill="FFFFFF"/>
          </w:rPr>
          <w:t xml:space="preserve">entle Introduction to Poisson Regression </w:t>
        </w:r>
      </w:ins>
      <w:ins w:id="624" w:author="Mishra, Bijesh" w:date="2018-07-12T15:54:00Z">
        <w:r w:rsidR="00547EC3" w:rsidRPr="00BF328D">
          <w:rPr>
            <w:rFonts w:ascii="Times New Roman" w:hAnsi="Times New Roman" w:cs="Times New Roman"/>
            <w:bCs/>
            <w:sz w:val="24"/>
            <w:szCs w:val="24"/>
            <w:shd w:val="clear" w:color="auto" w:fill="FFFFFF"/>
          </w:rPr>
          <w:t>and Its Alternatives</w:t>
        </w:r>
      </w:ins>
      <w:del w:id="625" w:author="Mishra, Bijesh" w:date="2018-07-12T15:53:00Z">
        <w:r w:rsidRPr="00BF328D" w:rsidDel="00547EC3">
          <w:rPr>
            <w:rFonts w:ascii="Times New Roman" w:hAnsi="Times New Roman" w:cs="Times New Roman"/>
            <w:bCs/>
            <w:sz w:val="24"/>
            <w:szCs w:val="24"/>
            <w:shd w:val="clear" w:color="auto" w:fill="FFFFFF"/>
          </w:rPr>
          <w:delText>.</w:delText>
        </w:r>
      </w:del>
      <w:r w:rsidRPr="00BF328D">
        <w:rPr>
          <w:rFonts w:ascii="Times New Roman" w:hAnsi="Times New Roman" w:cs="Times New Roman"/>
          <w:bCs/>
          <w:sz w:val="24"/>
          <w:szCs w:val="24"/>
          <w:shd w:val="clear" w:color="auto" w:fill="FFFFFF"/>
        </w:rPr>
        <w:t>”</w:t>
      </w:r>
      <w:r w:rsidRPr="00BF328D">
        <w:rPr>
          <w:rStyle w:val="apple-converted-space"/>
          <w:rFonts w:ascii="Times New Roman" w:hAnsi="Times New Roman" w:cs="Times New Roman"/>
          <w:bCs/>
          <w:sz w:val="24"/>
          <w:szCs w:val="24"/>
          <w:shd w:val="clear" w:color="auto" w:fill="FFFFFF"/>
        </w:rPr>
        <w:t xml:space="preserve"> </w:t>
      </w:r>
      <w:r w:rsidRPr="00BF328D">
        <w:rPr>
          <w:rFonts w:ascii="Times New Roman" w:hAnsi="Times New Roman" w:cs="Times New Roman"/>
          <w:bCs/>
          <w:i/>
          <w:iCs/>
          <w:sz w:val="24"/>
          <w:szCs w:val="24"/>
          <w:shd w:val="clear" w:color="auto" w:fill="FFFFFF"/>
        </w:rPr>
        <w:t>Journal of Personality Assessment</w:t>
      </w:r>
      <w:r w:rsidRPr="00BF328D">
        <w:rPr>
          <w:rFonts w:ascii="Times New Roman" w:hAnsi="Times New Roman" w:cs="Times New Roman"/>
          <w:bCs/>
          <w:iCs/>
          <w:sz w:val="24"/>
          <w:szCs w:val="24"/>
          <w:shd w:val="clear" w:color="auto" w:fill="FFFFFF"/>
        </w:rPr>
        <w:t xml:space="preserve"> </w:t>
      </w:r>
      <w:r w:rsidRPr="00BF328D">
        <w:rPr>
          <w:rFonts w:ascii="Times New Roman" w:hAnsi="Times New Roman" w:cs="Times New Roman"/>
          <w:b/>
          <w:bCs/>
          <w:iCs/>
          <w:sz w:val="24"/>
          <w:szCs w:val="24"/>
          <w:shd w:val="clear" w:color="auto" w:fill="FFFFFF"/>
        </w:rPr>
        <w:t>91</w:t>
      </w:r>
      <w:proofErr w:type="gramStart"/>
      <w:r w:rsidRPr="00BF328D">
        <w:rPr>
          <w:rFonts w:ascii="Times New Roman" w:hAnsi="Times New Roman" w:cs="Times New Roman"/>
          <w:bCs/>
          <w:sz w:val="24"/>
          <w:szCs w:val="24"/>
          <w:shd w:val="clear" w:color="auto" w:fill="FFFFFF"/>
        </w:rPr>
        <w:t>,2</w:t>
      </w:r>
      <w:proofErr w:type="gramEnd"/>
      <w:r w:rsidRPr="00BF328D">
        <w:rPr>
          <w:rFonts w:ascii="Times New Roman" w:hAnsi="Times New Roman" w:cs="Times New Roman"/>
          <w:bCs/>
          <w:sz w:val="24"/>
          <w:szCs w:val="24"/>
          <w:shd w:val="clear" w:color="auto" w:fill="FFFFFF"/>
        </w:rPr>
        <w:t xml:space="preserve"> (2009):121-136. </w:t>
      </w:r>
      <w:proofErr w:type="gramStart"/>
      <w:r w:rsidRPr="00BF328D">
        <w:rPr>
          <w:rFonts w:ascii="Times New Roman" w:hAnsi="Times New Roman" w:cs="Times New Roman"/>
          <w:bCs/>
          <w:sz w:val="24"/>
          <w:szCs w:val="24"/>
          <w:shd w:val="clear" w:color="auto" w:fill="FFFFFF"/>
        </w:rPr>
        <w:t>doi:</w:t>
      </w:r>
      <w:proofErr w:type="gramEnd"/>
      <w:r w:rsidRPr="00BF328D">
        <w:rPr>
          <w:rFonts w:ascii="Times New Roman" w:hAnsi="Times New Roman" w:cs="Times New Roman"/>
          <w:bCs/>
          <w:sz w:val="24"/>
          <w:szCs w:val="24"/>
          <w:shd w:val="clear" w:color="auto" w:fill="FFFFFF"/>
        </w:rPr>
        <w:t>10.1080/00223890802634175.</w:t>
      </w:r>
    </w:p>
    <w:p w:rsidR="00B75555" w:rsidRPr="00BF328D" w:rsidRDefault="00E61AFE" w:rsidP="00B75555">
      <w:pPr>
        <w:spacing w:before="100" w:beforeAutospacing="1" w:after="100" w:afterAutospacing="1" w:line="480" w:lineRule="auto"/>
        <w:ind w:left="720" w:hanging="720"/>
        <w:contextualSpacing/>
        <w:rPr>
          <w:ins w:id="626" w:author="Mishra, Bijesh" w:date="2018-07-03T11:44:00Z"/>
          <w:rFonts w:ascii="Times New Roman" w:hAnsi="Times New Roman" w:cs="Times New Roman"/>
          <w:sz w:val="24"/>
          <w:szCs w:val="24"/>
          <w:rPrChange w:id="627" w:author="Mishra, Bijesh" w:date="2018-07-03T11:45:00Z">
            <w:rPr>
              <w:ins w:id="628" w:author="Mishra, Bijesh" w:date="2018-07-03T11:44:00Z"/>
            </w:rPr>
          </w:rPrChange>
        </w:rPr>
      </w:pPr>
      <w:ins w:id="629" w:author="Mishra, Bijesh" w:date="2018-07-03T12:18:00Z">
        <w:r w:rsidRPr="00BF328D">
          <w:rPr>
            <w:rFonts w:ascii="Times New Roman" w:hAnsi="Times New Roman" w:cs="Times New Roman"/>
            <w:sz w:val="24"/>
            <w:szCs w:val="24"/>
            <w:shd w:val="clear" w:color="auto" w:fill="FFFFFF"/>
          </w:rPr>
          <w:t>D</w:t>
        </w:r>
      </w:ins>
      <w:ins w:id="630" w:author="Mishra, Bijesh" w:date="2018-07-03T11:44:00Z">
        <w:r w:rsidR="002952AE" w:rsidRPr="00BF328D">
          <w:rPr>
            <w:rFonts w:ascii="Times New Roman" w:hAnsi="Times New Roman" w:cs="Times New Roman"/>
            <w:sz w:val="24"/>
            <w:szCs w:val="24"/>
            <w:shd w:val="clear" w:color="auto" w:fill="FFFFFF"/>
          </w:rPr>
          <w:t>a Costa, P.</w:t>
        </w:r>
      </w:ins>
      <w:ins w:id="631" w:author="Mishra, Bijesh" w:date="2018-07-03T12:18:00Z">
        <w:r w:rsidRPr="00BF328D">
          <w:rPr>
            <w:rFonts w:ascii="Times New Roman" w:hAnsi="Times New Roman" w:cs="Times New Roman"/>
            <w:sz w:val="24"/>
            <w:szCs w:val="24"/>
            <w:shd w:val="clear" w:color="auto" w:fill="FFFFFF"/>
          </w:rPr>
          <w:t xml:space="preserve"> F.</w:t>
        </w:r>
      </w:ins>
      <w:ins w:id="632" w:author="Mishra, Bijesh" w:date="2018-07-03T11:44:00Z">
        <w:r w:rsidR="002952AE" w:rsidRPr="00BF328D">
          <w:rPr>
            <w:rFonts w:ascii="Times New Roman" w:hAnsi="Times New Roman" w:cs="Times New Roman"/>
            <w:sz w:val="24"/>
            <w:szCs w:val="24"/>
            <w:shd w:val="clear" w:color="auto" w:fill="FFFFFF"/>
          </w:rPr>
          <w:t xml:space="preserve">, </w:t>
        </w:r>
        <w:proofErr w:type="gramStart"/>
        <w:r w:rsidR="002952AE" w:rsidRPr="00BF328D">
          <w:rPr>
            <w:rFonts w:ascii="Times New Roman" w:hAnsi="Times New Roman" w:cs="Times New Roman"/>
            <w:sz w:val="24"/>
            <w:szCs w:val="24"/>
            <w:shd w:val="clear" w:color="auto" w:fill="FFFFFF"/>
          </w:rPr>
          <w:t>Hu</w:t>
        </w:r>
        <w:proofErr w:type="gramEnd"/>
        <w:r w:rsidR="002952AE" w:rsidRPr="00BF328D">
          <w:rPr>
            <w:rFonts w:ascii="Times New Roman" w:hAnsi="Times New Roman" w:cs="Times New Roman"/>
            <w:sz w:val="24"/>
            <w:szCs w:val="24"/>
            <w:shd w:val="clear" w:color="auto" w:fill="FFFFFF"/>
          </w:rPr>
          <w:t>, W.,</w:t>
        </w:r>
        <w:r w:rsidR="00B75555" w:rsidRPr="00BF328D">
          <w:rPr>
            <w:rFonts w:ascii="Times New Roman" w:hAnsi="Times New Roman" w:cs="Times New Roman"/>
            <w:sz w:val="24"/>
            <w:szCs w:val="24"/>
            <w:shd w:val="clear" w:color="auto" w:fill="FFFFFF"/>
            <w:rPrChange w:id="633" w:author="Mishra, Bijesh" w:date="2018-07-03T11:45:00Z">
              <w:rPr>
                <w:color w:val="333333"/>
                <w:shd w:val="clear" w:color="auto" w:fill="FFFFFF"/>
              </w:rPr>
            </w:rPrChange>
          </w:rPr>
          <w:t xml:space="preserve"> </w:t>
        </w:r>
        <w:proofErr w:type="spellStart"/>
        <w:r w:rsidR="00B75555" w:rsidRPr="00BF328D">
          <w:rPr>
            <w:rFonts w:ascii="Times New Roman" w:hAnsi="Times New Roman" w:cs="Times New Roman"/>
            <w:sz w:val="24"/>
            <w:szCs w:val="24"/>
            <w:shd w:val="clear" w:color="auto" w:fill="FFFFFF"/>
            <w:rPrChange w:id="634" w:author="Mishra, Bijesh" w:date="2018-07-03T11:45:00Z">
              <w:rPr>
                <w:color w:val="333333"/>
                <w:shd w:val="clear" w:color="auto" w:fill="FFFFFF"/>
              </w:rPr>
            </w:rPrChange>
          </w:rPr>
          <w:t>Pagoulatos</w:t>
        </w:r>
        <w:proofErr w:type="spellEnd"/>
        <w:r w:rsidR="00B75555" w:rsidRPr="00BF328D">
          <w:rPr>
            <w:rFonts w:ascii="Times New Roman" w:hAnsi="Times New Roman" w:cs="Times New Roman"/>
            <w:sz w:val="24"/>
            <w:szCs w:val="24"/>
            <w:shd w:val="clear" w:color="auto" w:fill="FFFFFF"/>
            <w:rPrChange w:id="635" w:author="Mishra, Bijesh" w:date="2018-07-03T11:45:00Z">
              <w:rPr>
                <w:color w:val="333333"/>
                <w:shd w:val="clear" w:color="auto" w:fill="FFFFFF"/>
              </w:rPr>
            </w:rPrChange>
          </w:rPr>
          <w:t>, A.</w:t>
        </w:r>
      </w:ins>
      <w:ins w:id="636" w:author="Mishra, Bijesh" w:date="2018-07-03T11:46:00Z">
        <w:r w:rsidR="002952AE" w:rsidRPr="00BF328D">
          <w:rPr>
            <w:rFonts w:ascii="Times New Roman" w:hAnsi="Times New Roman" w:cs="Times New Roman"/>
            <w:sz w:val="24"/>
            <w:szCs w:val="24"/>
            <w:shd w:val="clear" w:color="auto" w:fill="FFFFFF"/>
          </w:rPr>
          <w:t>, and Schieffer, J.</w:t>
        </w:r>
      </w:ins>
      <w:ins w:id="637" w:author="Mishra, Bijesh" w:date="2018-07-03T11:44:00Z">
        <w:r w:rsidR="00B75555" w:rsidRPr="00BF328D">
          <w:rPr>
            <w:rFonts w:ascii="Times New Roman" w:hAnsi="Times New Roman" w:cs="Times New Roman"/>
            <w:sz w:val="24"/>
            <w:szCs w:val="24"/>
            <w:shd w:val="clear" w:color="auto" w:fill="FFFFFF"/>
            <w:rPrChange w:id="638" w:author="Mishra, Bijesh" w:date="2018-07-03T11:45:00Z">
              <w:rPr>
                <w:color w:val="333333"/>
                <w:shd w:val="clear" w:color="auto" w:fill="FFFFFF"/>
              </w:rPr>
            </w:rPrChange>
          </w:rPr>
          <w:t xml:space="preserve"> “Participation in Government Cost-share Conservation Programs in the Kentucky River Watershed: A county-level </w:t>
        </w:r>
      </w:ins>
      <w:ins w:id="639" w:author="Mishra, Bijesh" w:date="2018-07-03T11:45:00Z">
        <w:r w:rsidR="00B75555" w:rsidRPr="00BF328D">
          <w:rPr>
            <w:rFonts w:ascii="Times New Roman" w:hAnsi="Times New Roman" w:cs="Times New Roman"/>
            <w:sz w:val="24"/>
            <w:szCs w:val="24"/>
            <w:shd w:val="clear" w:color="auto" w:fill="FFFFFF"/>
            <w:rPrChange w:id="640" w:author="Mishra, Bijesh" w:date="2018-07-03T11:45:00Z">
              <w:rPr>
                <w:color w:val="333333"/>
                <w:shd w:val="clear" w:color="auto" w:fill="FFFFFF"/>
              </w:rPr>
            </w:rPrChange>
          </w:rPr>
          <w:t>A</w:t>
        </w:r>
      </w:ins>
      <w:ins w:id="641" w:author="Mishra, Bijesh" w:date="2018-07-03T11:44:00Z">
        <w:r w:rsidR="00B75555" w:rsidRPr="00BF328D">
          <w:rPr>
            <w:rFonts w:ascii="Times New Roman" w:hAnsi="Times New Roman" w:cs="Times New Roman"/>
            <w:sz w:val="24"/>
            <w:szCs w:val="24"/>
            <w:shd w:val="clear" w:color="auto" w:fill="FFFFFF"/>
            <w:rPrChange w:id="642" w:author="Mishra, Bijesh" w:date="2018-07-03T11:45:00Z">
              <w:rPr>
                <w:color w:val="333333"/>
                <w:shd w:val="clear" w:color="auto" w:fill="FFFFFF"/>
              </w:rPr>
            </w:rPrChange>
          </w:rPr>
          <w:t>nalysis.” </w:t>
        </w:r>
        <w:r w:rsidR="00B75555" w:rsidRPr="00BF328D">
          <w:rPr>
            <w:rFonts w:ascii="Times New Roman" w:hAnsi="Times New Roman" w:cs="Times New Roman"/>
            <w:i/>
            <w:iCs/>
            <w:sz w:val="24"/>
            <w:szCs w:val="24"/>
            <w:rPrChange w:id="643" w:author="Mishra, Bijesh" w:date="2018-07-03T11:45:00Z">
              <w:rPr>
                <w:i/>
                <w:iCs/>
                <w:color w:val="333333"/>
              </w:rPr>
            </w:rPrChange>
          </w:rPr>
          <w:t>Environmental Economics,</w:t>
        </w:r>
      </w:ins>
      <w:ins w:id="644" w:author="Mishra, Bijesh" w:date="2018-07-03T11:45:00Z">
        <w:r w:rsidR="00B75555" w:rsidRPr="00BF328D">
          <w:rPr>
            <w:rFonts w:ascii="Times New Roman" w:hAnsi="Times New Roman" w:cs="Times New Roman"/>
            <w:i/>
            <w:iCs/>
            <w:sz w:val="24"/>
            <w:szCs w:val="24"/>
            <w:rPrChange w:id="645" w:author="Mishra, Bijesh" w:date="2018-07-03T11:45:00Z">
              <w:rPr>
                <w:i/>
                <w:iCs/>
                <w:color w:val="333333"/>
              </w:rPr>
            </w:rPrChange>
          </w:rPr>
          <w:t xml:space="preserve"> </w:t>
        </w:r>
      </w:ins>
      <w:ins w:id="646" w:author="Mishra, Bijesh" w:date="2018-07-03T11:44:00Z">
        <w:r w:rsidR="00B75555" w:rsidRPr="00BF328D">
          <w:rPr>
            <w:rFonts w:ascii="Times New Roman" w:hAnsi="Times New Roman" w:cs="Times New Roman"/>
            <w:b/>
            <w:i/>
            <w:iCs/>
            <w:sz w:val="24"/>
            <w:szCs w:val="24"/>
            <w:rPrChange w:id="647" w:author="Mishra, Bijesh" w:date="2018-07-03T11:45:00Z">
              <w:rPr>
                <w:i/>
                <w:iCs/>
                <w:color w:val="333333"/>
              </w:rPr>
            </w:rPrChange>
          </w:rPr>
          <w:t>3</w:t>
        </w:r>
      </w:ins>
      <w:ins w:id="648" w:author="Mishra, Bijesh" w:date="2018-07-03T11:45:00Z">
        <w:r w:rsidR="00B75555" w:rsidRPr="00BF328D">
          <w:rPr>
            <w:rFonts w:ascii="Times New Roman" w:hAnsi="Times New Roman" w:cs="Times New Roman"/>
            <w:i/>
            <w:iCs/>
            <w:sz w:val="24"/>
            <w:szCs w:val="24"/>
            <w:rPrChange w:id="649" w:author="Mishra, Bijesh" w:date="2018-07-03T11:45:00Z">
              <w:rPr>
                <w:i/>
                <w:iCs/>
                <w:color w:val="333333"/>
              </w:rPr>
            </w:rPrChange>
          </w:rPr>
          <w:t xml:space="preserve"> </w:t>
        </w:r>
      </w:ins>
      <w:ins w:id="650" w:author="Mishra, Bijesh" w:date="2018-07-03T11:44:00Z">
        <w:r w:rsidR="00B75555" w:rsidRPr="00BF328D">
          <w:rPr>
            <w:rFonts w:ascii="Times New Roman" w:hAnsi="Times New Roman" w:cs="Times New Roman"/>
            <w:sz w:val="24"/>
            <w:szCs w:val="24"/>
            <w:shd w:val="clear" w:color="auto" w:fill="FFFFFF"/>
            <w:rPrChange w:id="651" w:author="Mishra, Bijesh" w:date="2018-07-03T11:45:00Z">
              <w:rPr>
                <w:color w:val="333333"/>
                <w:shd w:val="clear" w:color="auto" w:fill="FFFFFF"/>
              </w:rPr>
            </w:rPrChange>
          </w:rPr>
          <w:t>(1)</w:t>
        </w:r>
      </w:ins>
      <w:ins w:id="652" w:author="Mishra, Bijesh" w:date="2018-07-03T11:45:00Z">
        <w:r w:rsidR="001C43E8" w:rsidRPr="00BF328D">
          <w:rPr>
            <w:rFonts w:ascii="Times New Roman" w:hAnsi="Times New Roman" w:cs="Times New Roman"/>
            <w:sz w:val="24"/>
            <w:szCs w:val="24"/>
            <w:shd w:val="clear" w:color="auto" w:fill="FFFFFF"/>
            <w:rPrChange w:id="653" w:author="Mishra, Bijesh" w:date="2018-07-03T11:45:00Z">
              <w:rPr>
                <w:color w:val="333333"/>
                <w:shd w:val="clear" w:color="auto" w:fill="FFFFFF"/>
              </w:rPr>
            </w:rPrChange>
          </w:rPr>
          <w:t>, (2012)</w:t>
        </w:r>
      </w:ins>
      <w:ins w:id="654" w:author="Mishra, Bijesh" w:date="2018-07-03T11:44:00Z">
        <w:r w:rsidR="00B75555" w:rsidRPr="00BF328D">
          <w:rPr>
            <w:rFonts w:ascii="Times New Roman" w:hAnsi="Times New Roman" w:cs="Times New Roman"/>
            <w:sz w:val="24"/>
            <w:szCs w:val="24"/>
            <w:shd w:val="clear" w:color="auto" w:fill="FFFFFF"/>
            <w:rPrChange w:id="655" w:author="Mishra, Bijesh" w:date="2018-07-03T11:45:00Z">
              <w:rPr>
                <w:color w:val="333333"/>
                <w:shd w:val="clear" w:color="auto" w:fill="FFFFFF"/>
              </w:rPr>
            </w:rPrChange>
          </w:rPr>
          <w:t>, 122-130.</w:t>
        </w:r>
      </w:ins>
    </w:p>
    <w:p w:rsidR="00963811" w:rsidRPr="00BF328D" w:rsidRDefault="00963811" w:rsidP="00963811">
      <w:pPr>
        <w:spacing w:after="0" w:line="480" w:lineRule="auto"/>
        <w:ind w:left="720" w:hanging="720"/>
        <w:contextualSpacing/>
        <w:rPr>
          <w:rFonts w:ascii="Times New Roman" w:hAnsi="Times New Roman" w:cs="Times New Roman"/>
          <w:sz w:val="24"/>
          <w:szCs w:val="24"/>
        </w:rPr>
      </w:pPr>
      <w:proofErr w:type="spellStart"/>
      <w:r w:rsidRPr="00BF328D">
        <w:rPr>
          <w:rFonts w:ascii="Times New Roman" w:hAnsi="Times New Roman" w:cs="Times New Roman"/>
          <w:sz w:val="24"/>
          <w:szCs w:val="24"/>
        </w:rPr>
        <w:lastRenderedPageBreak/>
        <w:t>Filho</w:t>
      </w:r>
      <w:proofErr w:type="spellEnd"/>
      <w:r w:rsidRPr="00BF328D">
        <w:rPr>
          <w:rFonts w:ascii="Times New Roman" w:hAnsi="Times New Roman" w:cs="Times New Roman"/>
          <w:sz w:val="24"/>
          <w:szCs w:val="24"/>
        </w:rPr>
        <w:t xml:space="preserve">, H. D., T. Young, and M. Burton. “Factors Influencing the Adoption of Sustainable Agricultural Technologies.” </w:t>
      </w:r>
      <w:r w:rsidRPr="00BF328D">
        <w:rPr>
          <w:rFonts w:ascii="Times New Roman" w:hAnsi="Times New Roman" w:cs="Times New Roman"/>
          <w:i/>
          <w:iCs/>
          <w:sz w:val="24"/>
          <w:szCs w:val="24"/>
        </w:rPr>
        <w:t>Technological Forecasting and Social Change</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60</w:t>
      </w:r>
      <w:r w:rsidRPr="00BF328D">
        <w:rPr>
          <w:rFonts w:ascii="Times New Roman" w:hAnsi="Times New Roman" w:cs="Times New Roman"/>
          <w:sz w:val="24"/>
          <w:szCs w:val="24"/>
        </w:rPr>
        <w:t>, 2 (1999):97-112.</w:t>
      </w:r>
    </w:p>
    <w:p w:rsidR="00EA25D4" w:rsidRPr="00BF328D" w:rsidRDefault="00EA25D4" w:rsidP="00963811">
      <w:pPr>
        <w:spacing w:after="0" w:line="480" w:lineRule="auto"/>
        <w:ind w:left="720" w:hanging="720"/>
        <w:contextualSpacing/>
        <w:rPr>
          <w:ins w:id="656" w:author="Mishra, Bijesh" w:date="2018-07-12T12:33:00Z"/>
          <w:rFonts w:ascii="Times New Roman" w:hAnsi="Times New Roman" w:cs="Times New Roman"/>
          <w:sz w:val="24"/>
          <w:szCs w:val="24"/>
          <w:shd w:val="clear" w:color="auto" w:fill="FFFFFF"/>
        </w:rPr>
      </w:pPr>
      <w:ins w:id="657" w:author="Mishra, Bijesh" w:date="2018-07-12T12:33:00Z">
        <w:r w:rsidRPr="00BF328D">
          <w:rPr>
            <w:rFonts w:ascii="Times New Roman" w:hAnsi="Times New Roman" w:cs="Times New Roman"/>
            <w:sz w:val="24"/>
            <w:szCs w:val="24"/>
            <w:shd w:val="clear" w:color="auto" w:fill="FFFFFF"/>
          </w:rPr>
          <w:t xml:space="preserve">Gillespie, J., S. Kim, and P. </w:t>
        </w:r>
        <w:proofErr w:type="spellStart"/>
        <w:r w:rsidRPr="00BF328D">
          <w:rPr>
            <w:rFonts w:ascii="Times New Roman" w:hAnsi="Times New Roman" w:cs="Times New Roman"/>
            <w:sz w:val="24"/>
            <w:szCs w:val="24"/>
            <w:shd w:val="clear" w:color="auto" w:fill="FFFFFF"/>
          </w:rPr>
          <w:t>Paudel</w:t>
        </w:r>
        <w:proofErr w:type="spellEnd"/>
        <w:r w:rsidRPr="00BF328D">
          <w:rPr>
            <w:rFonts w:ascii="Times New Roman" w:hAnsi="Times New Roman" w:cs="Times New Roman"/>
            <w:sz w:val="24"/>
            <w:szCs w:val="24"/>
            <w:shd w:val="clear" w:color="auto" w:fill="FFFFFF"/>
          </w:rPr>
          <w:t>. (2007). Why Don’t Producers Adopt Best Management Practices? An</w:t>
        </w:r>
      </w:ins>
      <w:ins w:id="658" w:author="Mishra, Bijesh" w:date="2018-07-12T12:34:00Z">
        <w:r w:rsidRPr="00BF328D">
          <w:rPr>
            <w:rFonts w:ascii="Times New Roman" w:hAnsi="Times New Roman" w:cs="Times New Roman"/>
            <w:sz w:val="24"/>
            <w:szCs w:val="24"/>
            <w:shd w:val="clear" w:color="auto" w:fill="FFFFFF"/>
          </w:rPr>
          <w:t xml:space="preserve"> </w:t>
        </w:r>
      </w:ins>
      <w:ins w:id="659" w:author="Mishra, Bijesh" w:date="2018-07-12T12:33:00Z">
        <w:r w:rsidRPr="00BF328D">
          <w:rPr>
            <w:rFonts w:ascii="Times New Roman" w:hAnsi="Times New Roman" w:cs="Times New Roman"/>
            <w:sz w:val="24"/>
            <w:szCs w:val="24"/>
            <w:shd w:val="clear" w:color="auto" w:fill="FFFFFF"/>
          </w:rPr>
          <w:t xml:space="preserve">Analysis of the </w:t>
        </w:r>
      </w:ins>
      <w:ins w:id="660" w:author="Mishra, Bijesh" w:date="2018-07-12T12:34:00Z">
        <w:r w:rsidRPr="00BF328D">
          <w:rPr>
            <w:rFonts w:ascii="Times New Roman" w:hAnsi="Times New Roman" w:cs="Times New Roman"/>
            <w:sz w:val="24"/>
            <w:szCs w:val="24"/>
            <w:shd w:val="clear" w:color="auto" w:fill="FFFFFF"/>
          </w:rPr>
          <w:t xml:space="preserve">Beef Cattle Industry. </w:t>
        </w:r>
        <w:r w:rsidRPr="00BF328D">
          <w:rPr>
            <w:rFonts w:ascii="Times New Roman" w:hAnsi="Times New Roman" w:cs="Times New Roman"/>
            <w:i/>
            <w:sz w:val="24"/>
            <w:szCs w:val="24"/>
            <w:shd w:val="clear" w:color="auto" w:fill="FFFFFF"/>
          </w:rPr>
          <w:t>Agriculture Economics</w:t>
        </w:r>
        <w:r w:rsidRPr="00BF328D">
          <w:rPr>
            <w:rFonts w:ascii="Times New Roman" w:hAnsi="Times New Roman" w:cs="Times New Roman"/>
            <w:sz w:val="24"/>
            <w:szCs w:val="24"/>
            <w:shd w:val="clear" w:color="auto" w:fill="FFFFFF"/>
          </w:rPr>
          <w:t xml:space="preserve">, 36(1):89-201. </w:t>
        </w:r>
        <w:proofErr w:type="spellStart"/>
        <w:proofErr w:type="gramStart"/>
        <w:r w:rsidR="004413C7" w:rsidRPr="00BF328D">
          <w:rPr>
            <w:rFonts w:ascii="Times New Roman" w:hAnsi="Times New Roman" w:cs="Times New Roman"/>
            <w:sz w:val="24"/>
            <w:szCs w:val="24"/>
            <w:shd w:val="clear" w:color="auto" w:fill="FFFFFF"/>
          </w:rPr>
          <w:t>d</w:t>
        </w:r>
        <w:r w:rsidRPr="00BF328D">
          <w:rPr>
            <w:rFonts w:ascii="Times New Roman" w:hAnsi="Times New Roman" w:cs="Times New Roman"/>
            <w:sz w:val="24"/>
            <w:szCs w:val="24"/>
            <w:shd w:val="clear" w:color="auto" w:fill="FFFFFF"/>
          </w:rPr>
          <w:t>oi</w:t>
        </w:r>
        <w:proofErr w:type="spellEnd"/>
        <w:proofErr w:type="gramEnd"/>
        <w:r w:rsidRPr="00BF328D">
          <w:rPr>
            <w:rFonts w:ascii="Times New Roman" w:hAnsi="Times New Roman" w:cs="Times New Roman"/>
            <w:sz w:val="24"/>
            <w:szCs w:val="24"/>
            <w:shd w:val="clear" w:color="auto" w:fill="FFFFFF"/>
          </w:rPr>
          <w:t>: 10.1111/j.1575-0862.2007.00197.x.</w:t>
        </w:r>
      </w:ins>
    </w:p>
    <w:p w:rsidR="00963811" w:rsidRPr="00BF328D" w:rsidRDefault="00963811" w:rsidP="00963811">
      <w:pPr>
        <w:spacing w:after="0" w:line="480" w:lineRule="auto"/>
        <w:ind w:left="720" w:hanging="720"/>
        <w:contextualSpacing/>
        <w:rPr>
          <w:rFonts w:ascii="Times New Roman" w:hAnsi="Times New Roman" w:cs="Times New Roman"/>
          <w:sz w:val="24"/>
          <w:szCs w:val="24"/>
          <w:shd w:val="clear" w:color="auto" w:fill="FFFFFF"/>
        </w:rPr>
      </w:pPr>
      <w:r w:rsidRPr="00BF328D">
        <w:rPr>
          <w:rFonts w:ascii="Times New Roman" w:hAnsi="Times New Roman" w:cs="Times New Roman"/>
          <w:sz w:val="24"/>
          <w:szCs w:val="24"/>
          <w:shd w:val="clear" w:color="auto" w:fill="FFFFFF"/>
        </w:rPr>
        <w:t xml:space="preserve">Greiner, R., Patterson, L., Miller, O. “Motivation, Risk Perceptions and Adoption of Conservation Practices by Farmers”. </w:t>
      </w:r>
      <w:r w:rsidRPr="00BF328D">
        <w:rPr>
          <w:rFonts w:ascii="Times New Roman" w:hAnsi="Times New Roman" w:cs="Times New Roman"/>
          <w:i/>
          <w:iCs/>
          <w:sz w:val="24"/>
          <w:szCs w:val="24"/>
          <w:shd w:val="clear" w:color="auto" w:fill="FFFFFF"/>
        </w:rPr>
        <w:t>Agriculture Systems</w:t>
      </w:r>
      <w:r w:rsidRPr="00BF328D">
        <w:rPr>
          <w:rFonts w:ascii="Times New Roman" w:hAnsi="Times New Roman" w:cs="Times New Roman"/>
          <w:sz w:val="24"/>
          <w:szCs w:val="24"/>
          <w:shd w:val="clear" w:color="auto" w:fill="FFFFFF"/>
        </w:rPr>
        <w:t xml:space="preserve"> </w:t>
      </w:r>
      <w:r w:rsidRPr="00BF328D">
        <w:rPr>
          <w:rFonts w:ascii="Times New Roman" w:hAnsi="Times New Roman" w:cs="Times New Roman"/>
          <w:b/>
          <w:bCs/>
          <w:sz w:val="24"/>
          <w:szCs w:val="24"/>
          <w:shd w:val="clear" w:color="auto" w:fill="FFFFFF"/>
        </w:rPr>
        <w:t>99</w:t>
      </w:r>
      <w:r w:rsidRPr="00BF328D">
        <w:rPr>
          <w:rFonts w:ascii="Times New Roman" w:hAnsi="Times New Roman" w:cs="Times New Roman"/>
          <w:sz w:val="24"/>
          <w:szCs w:val="24"/>
          <w:shd w:val="clear" w:color="auto" w:fill="FFFFFF"/>
        </w:rPr>
        <w:t>, (2009): 86-104.</w:t>
      </w:r>
    </w:p>
    <w:p w:rsidR="00963811" w:rsidRPr="00BF328D" w:rsidRDefault="00963811" w:rsidP="00963811">
      <w:pPr>
        <w:spacing w:after="0" w:line="480" w:lineRule="auto"/>
        <w:ind w:left="720" w:hanging="720"/>
        <w:contextualSpacing/>
        <w:rPr>
          <w:rFonts w:ascii="Times New Roman" w:hAnsi="Times New Roman" w:cs="Times New Roman"/>
          <w:sz w:val="24"/>
          <w:szCs w:val="24"/>
          <w:shd w:val="clear" w:color="auto" w:fill="FFFFFF"/>
        </w:rPr>
      </w:pPr>
      <w:r w:rsidRPr="00BF328D">
        <w:rPr>
          <w:rFonts w:ascii="Times New Roman" w:hAnsi="Times New Roman" w:cs="Times New Roman"/>
          <w:sz w:val="24"/>
          <w:szCs w:val="24"/>
          <w:shd w:val="clear" w:color="auto" w:fill="FFFFFF"/>
        </w:rPr>
        <w:t xml:space="preserve">Hall, T. J., J. H. Dennis, R.G. Lopez, and M. L. Marshall. “Factors Affecting Growers' Willingness to Adopt Sustainable Floriculture Practices.” </w:t>
      </w:r>
      <w:proofErr w:type="spellStart"/>
      <w:r w:rsidRPr="00BF328D">
        <w:rPr>
          <w:rFonts w:ascii="Times New Roman" w:hAnsi="Times New Roman" w:cs="Times New Roman"/>
          <w:i/>
          <w:iCs/>
          <w:sz w:val="24"/>
          <w:szCs w:val="24"/>
          <w:shd w:val="clear" w:color="auto" w:fill="FFFFFF"/>
        </w:rPr>
        <w:t>HortScience</w:t>
      </w:r>
      <w:proofErr w:type="spellEnd"/>
      <w:r w:rsidRPr="00BF328D">
        <w:rPr>
          <w:rFonts w:ascii="Times New Roman" w:hAnsi="Times New Roman" w:cs="Times New Roman"/>
          <w:iCs/>
          <w:sz w:val="24"/>
          <w:szCs w:val="24"/>
          <w:shd w:val="clear" w:color="auto" w:fill="FFFFFF"/>
        </w:rPr>
        <w:t xml:space="preserve"> </w:t>
      </w:r>
      <w:r w:rsidRPr="00BF328D">
        <w:rPr>
          <w:rFonts w:ascii="Times New Roman" w:hAnsi="Times New Roman" w:cs="Times New Roman"/>
          <w:b/>
          <w:iCs/>
          <w:sz w:val="24"/>
          <w:szCs w:val="24"/>
          <w:shd w:val="clear" w:color="auto" w:fill="FFFFFF"/>
        </w:rPr>
        <w:t>45</w:t>
      </w:r>
      <w:proofErr w:type="gramStart"/>
      <w:r w:rsidRPr="00BF328D">
        <w:rPr>
          <w:rFonts w:ascii="Times New Roman" w:hAnsi="Times New Roman" w:cs="Times New Roman"/>
          <w:sz w:val="24"/>
          <w:szCs w:val="24"/>
          <w:shd w:val="clear" w:color="auto" w:fill="FFFFFF"/>
        </w:rPr>
        <w:t>,2</w:t>
      </w:r>
      <w:proofErr w:type="gramEnd"/>
      <w:r w:rsidRPr="00BF328D">
        <w:rPr>
          <w:rFonts w:ascii="Times New Roman" w:hAnsi="Times New Roman" w:cs="Times New Roman"/>
          <w:sz w:val="24"/>
          <w:szCs w:val="24"/>
          <w:shd w:val="clear" w:color="auto" w:fill="FFFFFF"/>
        </w:rPr>
        <w:t xml:space="preserve"> (2009):1346-1351.</w:t>
      </w:r>
    </w:p>
    <w:p w:rsidR="00963811" w:rsidRPr="00BF328D" w:rsidRDefault="00963811" w:rsidP="00963811">
      <w:pPr>
        <w:spacing w:after="0" w:line="480" w:lineRule="auto"/>
        <w:ind w:left="720" w:hanging="720"/>
        <w:contextualSpacing/>
        <w:rPr>
          <w:rFonts w:ascii="Times New Roman" w:hAnsi="Times New Roman" w:cs="Times New Roman"/>
          <w:sz w:val="24"/>
          <w:szCs w:val="24"/>
        </w:rPr>
      </w:pPr>
      <w:proofErr w:type="spellStart"/>
      <w:r w:rsidRPr="00BF328D">
        <w:rPr>
          <w:rFonts w:ascii="Times New Roman" w:hAnsi="Times New Roman" w:cs="Times New Roman"/>
          <w:sz w:val="24"/>
          <w:szCs w:val="24"/>
        </w:rPr>
        <w:t>Kabii</w:t>
      </w:r>
      <w:proofErr w:type="spellEnd"/>
      <w:r w:rsidRPr="00BF328D">
        <w:rPr>
          <w:rFonts w:ascii="Times New Roman" w:hAnsi="Times New Roman" w:cs="Times New Roman"/>
          <w:sz w:val="24"/>
          <w:szCs w:val="24"/>
        </w:rPr>
        <w:t>, T., and P. Horwitz. “</w:t>
      </w:r>
      <w:del w:id="661" w:author="Mishra, Bijesh" w:date="2018-07-12T14:40:00Z">
        <w:r w:rsidRPr="00BF328D" w:rsidDel="0099190D">
          <w:rPr>
            <w:rFonts w:ascii="Times New Roman" w:hAnsi="Times New Roman" w:cs="Times New Roman"/>
            <w:sz w:val="24"/>
            <w:szCs w:val="24"/>
          </w:rPr>
          <w:delText>A Review of Landholder Motivations and Determinants for Participation in Conservation Covenanting Programmes</w:delText>
        </w:r>
      </w:del>
      <w:proofErr w:type="gramStart"/>
      <w:ins w:id="662" w:author="Mishra, Bijesh" w:date="2018-07-12T14:40:00Z">
        <w:r w:rsidR="0099190D" w:rsidRPr="00BF328D">
          <w:rPr>
            <w:rFonts w:ascii="Times New Roman" w:hAnsi="Times New Roman" w:cs="Times New Roman"/>
            <w:sz w:val="24"/>
            <w:szCs w:val="24"/>
          </w:rPr>
          <w:t>k</w:t>
        </w:r>
      </w:ins>
      <w:proofErr w:type="gramEnd"/>
      <w:r w:rsidRPr="00BF328D">
        <w:rPr>
          <w:rFonts w:ascii="Times New Roman" w:hAnsi="Times New Roman" w:cs="Times New Roman"/>
          <w:sz w:val="24"/>
          <w:szCs w:val="24"/>
        </w:rPr>
        <w:t xml:space="preserve">.” </w:t>
      </w:r>
      <w:r w:rsidRPr="00BF328D">
        <w:rPr>
          <w:rFonts w:ascii="Times New Roman" w:hAnsi="Times New Roman" w:cs="Times New Roman"/>
          <w:i/>
          <w:iCs/>
          <w:sz w:val="24"/>
          <w:szCs w:val="24"/>
        </w:rPr>
        <w:t>Environmental Conservation</w:t>
      </w:r>
      <w:r w:rsidRPr="00BF328D">
        <w:rPr>
          <w:rFonts w:ascii="Times New Roman" w:hAnsi="Times New Roman" w:cs="Times New Roman"/>
          <w:iCs/>
          <w:sz w:val="24"/>
          <w:szCs w:val="24"/>
        </w:rPr>
        <w:t>,</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33</w:t>
      </w:r>
      <w:proofErr w:type="gramStart"/>
      <w:r w:rsidRPr="00BF328D">
        <w:rPr>
          <w:rFonts w:ascii="Times New Roman" w:hAnsi="Times New Roman" w:cs="Times New Roman"/>
          <w:sz w:val="24"/>
          <w:szCs w:val="24"/>
        </w:rPr>
        <w:t>,01</w:t>
      </w:r>
      <w:proofErr w:type="gramEnd"/>
      <w:r w:rsidRPr="00BF328D">
        <w:rPr>
          <w:rFonts w:ascii="Times New Roman" w:hAnsi="Times New Roman" w:cs="Times New Roman"/>
          <w:sz w:val="24"/>
          <w:szCs w:val="24"/>
        </w:rPr>
        <w:t xml:space="preserve"> (2006):11-20. </w:t>
      </w:r>
      <w:proofErr w:type="gramStart"/>
      <w:r w:rsidRPr="00BF328D">
        <w:rPr>
          <w:rFonts w:ascii="Times New Roman" w:hAnsi="Times New Roman" w:cs="Times New Roman"/>
          <w:sz w:val="24"/>
          <w:szCs w:val="24"/>
        </w:rPr>
        <w:t>doi:</w:t>
      </w:r>
      <w:proofErr w:type="gramEnd"/>
      <w:r w:rsidRPr="00BF328D">
        <w:rPr>
          <w:rFonts w:ascii="Times New Roman" w:hAnsi="Times New Roman" w:cs="Times New Roman"/>
          <w:sz w:val="24"/>
          <w:szCs w:val="24"/>
        </w:rPr>
        <w:t>10.1017/s0376892906002761.</w:t>
      </w:r>
    </w:p>
    <w:p w:rsidR="007A14FC" w:rsidRPr="00BF328D" w:rsidRDefault="007A14FC" w:rsidP="00963811">
      <w:pPr>
        <w:spacing w:after="0" w:line="480" w:lineRule="auto"/>
        <w:ind w:left="720" w:hanging="720"/>
        <w:contextualSpacing/>
        <w:rPr>
          <w:ins w:id="663" w:author="Mishra, Bijesh" w:date="2018-07-12T10:15:00Z"/>
          <w:rFonts w:ascii="Times New Roman" w:hAnsi="Times New Roman" w:cs="Times New Roman"/>
          <w:noProof/>
          <w:sz w:val="24"/>
          <w:szCs w:val="24"/>
        </w:rPr>
      </w:pPr>
      <w:ins w:id="664" w:author="Mishra, Bijesh" w:date="2018-07-12T10:15:00Z">
        <w:r w:rsidRPr="00BF328D">
          <w:rPr>
            <w:rFonts w:ascii="Times New Roman" w:hAnsi="Times New Roman" w:cs="Times New Roman"/>
            <w:noProof/>
            <w:sz w:val="24"/>
            <w:szCs w:val="24"/>
          </w:rPr>
          <w:t>Knowler, D. and B. Bradshaw. “Farmers</w:t>
        </w:r>
      </w:ins>
      <w:ins w:id="665" w:author="Mishra, Bijesh" w:date="2018-07-12T10:16:00Z">
        <w:r w:rsidRPr="00BF328D">
          <w:rPr>
            <w:rFonts w:ascii="Times New Roman" w:hAnsi="Times New Roman" w:cs="Times New Roman"/>
            <w:noProof/>
            <w:sz w:val="24"/>
            <w:szCs w:val="24"/>
          </w:rPr>
          <w:t>’ Adoption of Conservation Agriculture: A Review and Synthesis of Recent Research.”</w:t>
        </w:r>
        <w:r w:rsidRPr="00BF328D">
          <w:rPr>
            <w:rFonts w:ascii="Times New Roman" w:hAnsi="Times New Roman" w:cs="Times New Roman"/>
            <w:i/>
            <w:noProof/>
            <w:sz w:val="24"/>
            <w:szCs w:val="24"/>
            <w:rPrChange w:id="666" w:author="Mishra, Bijesh" w:date="2018-07-12T10:17:00Z">
              <w:rPr>
                <w:rFonts w:ascii="Times New Roman" w:hAnsi="Times New Roman" w:cs="Times New Roman"/>
                <w:noProof/>
                <w:sz w:val="24"/>
                <w:szCs w:val="24"/>
              </w:rPr>
            </w:rPrChange>
          </w:rPr>
          <w:t xml:space="preserve"> </w:t>
        </w:r>
      </w:ins>
      <w:ins w:id="667" w:author="Mishra, Bijesh" w:date="2018-07-12T10:17:00Z">
        <w:r w:rsidRPr="00BF328D">
          <w:rPr>
            <w:rFonts w:ascii="Times New Roman" w:hAnsi="Times New Roman" w:cs="Times New Roman"/>
            <w:i/>
            <w:noProof/>
            <w:sz w:val="24"/>
            <w:szCs w:val="24"/>
            <w:rPrChange w:id="668" w:author="Mishra, Bijesh" w:date="2018-07-12T10:17:00Z">
              <w:rPr>
                <w:rFonts w:ascii="Times New Roman" w:hAnsi="Times New Roman" w:cs="Times New Roman"/>
                <w:noProof/>
                <w:sz w:val="24"/>
                <w:szCs w:val="24"/>
              </w:rPr>
            </w:rPrChange>
          </w:rPr>
          <w:t>Food Policy</w:t>
        </w:r>
        <w:r w:rsidRPr="00BF328D">
          <w:rPr>
            <w:rFonts w:ascii="Times New Roman" w:hAnsi="Times New Roman" w:cs="Times New Roman"/>
            <w:i/>
            <w:noProof/>
            <w:sz w:val="24"/>
            <w:szCs w:val="24"/>
          </w:rPr>
          <w:t xml:space="preserve">, </w:t>
        </w:r>
      </w:ins>
      <w:ins w:id="669" w:author="Mishra, Bijesh" w:date="2018-07-12T10:18:00Z">
        <w:r w:rsidRPr="00BF328D">
          <w:rPr>
            <w:rFonts w:ascii="Times New Roman" w:hAnsi="Times New Roman" w:cs="Times New Roman"/>
            <w:noProof/>
            <w:sz w:val="24"/>
            <w:szCs w:val="24"/>
          </w:rPr>
          <w:t>32 (2007):25-48. doi: 10.1016\j.foodpol.2006.01.003</w:t>
        </w:r>
      </w:ins>
      <w:ins w:id="670" w:author="Mishra, Bijesh" w:date="2018-07-12T10:19:00Z">
        <w:r w:rsidRPr="00BF328D">
          <w:rPr>
            <w:rFonts w:ascii="Times New Roman" w:hAnsi="Times New Roman" w:cs="Times New Roman"/>
            <w:noProof/>
            <w:sz w:val="24"/>
            <w:szCs w:val="24"/>
          </w:rPr>
          <w:t>.</w:t>
        </w:r>
      </w:ins>
    </w:p>
    <w:p w:rsidR="00963811" w:rsidRPr="00BF328D" w:rsidRDefault="00963811" w:rsidP="00963811">
      <w:pPr>
        <w:spacing w:after="0" w:line="480" w:lineRule="auto"/>
        <w:ind w:left="720" w:hanging="720"/>
        <w:contextualSpacing/>
        <w:rPr>
          <w:rFonts w:ascii="Times New Roman" w:hAnsi="Times New Roman" w:cs="Times New Roman"/>
          <w:noProof/>
          <w:sz w:val="24"/>
          <w:szCs w:val="24"/>
        </w:rPr>
      </w:pPr>
      <w:r w:rsidRPr="00BF328D">
        <w:rPr>
          <w:rFonts w:ascii="Times New Roman" w:hAnsi="Times New Roman" w:cs="Times New Roman"/>
          <w:noProof/>
          <w:sz w:val="24"/>
          <w:szCs w:val="24"/>
        </w:rPr>
        <w:t>Kornegay, J.L., R. R. Harwood, S. S. Batie, D. Bucks, C. B. Flora, J. Hanson,D. Jackson-Smith, W. Jury, D. Meyer, J. P. Reganold, A. Schumacher, Jr, H. Sehmsdorf, C. Shennan, L. A. Thrupp, P. Willis. "</w:t>
      </w:r>
      <w:r w:rsidRPr="00BF328D">
        <w:rPr>
          <w:rFonts w:ascii="Times New Roman" w:hAnsi="Times New Roman" w:cs="Times New Roman"/>
          <w:i/>
          <w:noProof/>
          <w:sz w:val="24"/>
          <w:szCs w:val="24"/>
        </w:rPr>
        <w:t>Towards sustainable agriculture system in the 21</w:t>
      </w:r>
      <w:r w:rsidRPr="00BF328D">
        <w:rPr>
          <w:rFonts w:ascii="Times New Roman" w:hAnsi="Times New Roman" w:cs="Times New Roman"/>
          <w:i/>
          <w:noProof/>
          <w:sz w:val="24"/>
          <w:szCs w:val="24"/>
          <w:vertAlign w:val="superscript"/>
        </w:rPr>
        <w:t>st</w:t>
      </w:r>
      <w:r w:rsidRPr="00BF328D">
        <w:rPr>
          <w:rFonts w:ascii="Times New Roman" w:hAnsi="Times New Roman" w:cs="Times New Roman"/>
          <w:i/>
          <w:noProof/>
          <w:sz w:val="24"/>
          <w:szCs w:val="24"/>
        </w:rPr>
        <w:t xml:space="preserve"> century.</w:t>
      </w:r>
      <w:r w:rsidRPr="00BF328D">
        <w:rPr>
          <w:rFonts w:ascii="Times New Roman" w:hAnsi="Times New Roman" w:cs="Times New Roman"/>
          <w:noProof/>
          <w:sz w:val="24"/>
          <w:szCs w:val="24"/>
        </w:rPr>
        <w:t xml:space="preserve"> Washington, DC: National Academics Press, 2010.</w:t>
      </w:r>
    </w:p>
    <w:p w:rsidR="006100B5" w:rsidRPr="00BF328D" w:rsidRDefault="006100B5" w:rsidP="00963811">
      <w:pPr>
        <w:spacing w:after="0" w:line="480" w:lineRule="auto"/>
        <w:ind w:left="720" w:hanging="720"/>
        <w:contextualSpacing/>
        <w:rPr>
          <w:ins w:id="671" w:author="Mishra, Bijesh" w:date="2018-07-12T11:49:00Z"/>
          <w:rFonts w:ascii="Times New Roman" w:hAnsi="Times New Roman" w:cs="Times New Roman"/>
          <w:i/>
          <w:sz w:val="24"/>
          <w:szCs w:val="24"/>
          <w:shd w:val="clear" w:color="auto" w:fill="FFFFFF"/>
          <w:rPrChange w:id="672" w:author="Mishra, Bijesh" w:date="2018-07-12T11:51:00Z">
            <w:rPr>
              <w:ins w:id="673" w:author="Mishra, Bijesh" w:date="2018-07-12T11:49:00Z"/>
              <w:rFonts w:ascii="Times New Roman" w:hAnsi="Times New Roman" w:cs="Times New Roman"/>
              <w:sz w:val="24"/>
              <w:szCs w:val="24"/>
              <w:shd w:val="clear" w:color="auto" w:fill="FFFFFF"/>
            </w:rPr>
          </w:rPrChange>
        </w:rPr>
      </w:pPr>
      <w:ins w:id="674" w:author="Mishra, Bijesh" w:date="2018-07-12T11:49:00Z">
        <w:r w:rsidRPr="00BF328D">
          <w:rPr>
            <w:rFonts w:ascii="Times New Roman" w:hAnsi="Times New Roman" w:cs="Times New Roman"/>
            <w:sz w:val="24"/>
            <w:szCs w:val="24"/>
            <w:shd w:val="clear" w:color="auto" w:fill="FFFFFF"/>
          </w:rPr>
          <w:t xml:space="preserve">Larkin, J.L., D. S. </w:t>
        </w:r>
        <w:proofErr w:type="spellStart"/>
        <w:r w:rsidRPr="00BF328D">
          <w:rPr>
            <w:rFonts w:ascii="Times New Roman" w:hAnsi="Times New Roman" w:cs="Times New Roman"/>
            <w:sz w:val="24"/>
            <w:szCs w:val="24"/>
            <w:shd w:val="clear" w:color="auto" w:fill="FFFFFF"/>
          </w:rPr>
          <w:t>Maehr</w:t>
        </w:r>
        <w:proofErr w:type="spellEnd"/>
        <w:r w:rsidRPr="00BF328D">
          <w:rPr>
            <w:rFonts w:ascii="Times New Roman" w:hAnsi="Times New Roman" w:cs="Times New Roman"/>
            <w:sz w:val="24"/>
            <w:szCs w:val="24"/>
            <w:shd w:val="clear" w:color="auto" w:fill="FFFFFF"/>
          </w:rPr>
          <w:t>, J. J. Krupa, J.</w:t>
        </w:r>
      </w:ins>
      <w:ins w:id="675" w:author="Mishra, Bijesh" w:date="2018-07-12T11:50:00Z">
        <w:r w:rsidRPr="00BF328D">
          <w:rPr>
            <w:rFonts w:ascii="Times New Roman" w:hAnsi="Times New Roman" w:cs="Times New Roman"/>
            <w:sz w:val="24"/>
            <w:szCs w:val="24"/>
            <w:shd w:val="clear" w:color="auto" w:fill="FFFFFF"/>
          </w:rPr>
          <w:t xml:space="preserve">J. Cox, K. </w:t>
        </w:r>
        <w:proofErr w:type="spellStart"/>
        <w:r w:rsidRPr="00BF328D">
          <w:rPr>
            <w:rFonts w:ascii="Times New Roman" w:hAnsi="Times New Roman" w:cs="Times New Roman"/>
            <w:sz w:val="24"/>
            <w:szCs w:val="24"/>
            <w:shd w:val="clear" w:color="auto" w:fill="FFFFFF"/>
          </w:rPr>
          <w:t>Alexy</w:t>
        </w:r>
        <w:proofErr w:type="spellEnd"/>
        <w:r w:rsidRPr="00BF328D">
          <w:rPr>
            <w:rFonts w:ascii="Times New Roman" w:hAnsi="Times New Roman" w:cs="Times New Roman"/>
            <w:sz w:val="24"/>
            <w:szCs w:val="24"/>
            <w:shd w:val="clear" w:color="auto" w:fill="FFFFFF"/>
          </w:rPr>
          <w:t>, D. E. Unger and C. Barton. “</w:t>
        </w:r>
      </w:ins>
      <w:ins w:id="676" w:author="Mishra, Bijesh" w:date="2018-07-12T11:51:00Z">
        <w:r w:rsidRPr="00BF328D">
          <w:rPr>
            <w:rFonts w:ascii="Times New Roman" w:hAnsi="Times New Roman" w:cs="Times New Roman"/>
            <w:sz w:val="24"/>
            <w:szCs w:val="24"/>
            <w:shd w:val="clear" w:color="auto" w:fill="FFFFFF"/>
          </w:rPr>
          <w:t>Small Mammal Response to Vegetation And Spoil Condition on a Reclaimed Surface Mine in Eastern Kentucky.”</w:t>
        </w:r>
        <w:r w:rsidRPr="00BF328D">
          <w:rPr>
            <w:rFonts w:ascii="Times New Roman" w:hAnsi="Times New Roman" w:cs="Times New Roman"/>
            <w:i/>
            <w:sz w:val="24"/>
            <w:szCs w:val="24"/>
            <w:shd w:val="clear" w:color="auto" w:fill="FFFFFF"/>
          </w:rPr>
          <w:t xml:space="preserve"> </w:t>
        </w:r>
      </w:ins>
      <w:ins w:id="677" w:author="Mishra, Bijesh" w:date="2018-07-12T11:52:00Z">
        <w:r w:rsidRPr="00BF328D">
          <w:rPr>
            <w:rFonts w:ascii="Times New Roman" w:hAnsi="Times New Roman" w:cs="Times New Roman"/>
            <w:i/>
            <w:sz w:val="24"/>
            <w:szCs w:val="24"/>
            <w:shd w:val="clear" w:color="auto" w:fill="FFFFFF"/>
          </w:rPr>
          <w:t>Southeastern Naturalist,</w:t>
        </w:r>
        <w:r w:rsidRPr="00BF328D">
          <w:rPr>
            <w:rFonts w:ascii="Times New Roman" w:hAnsi="Times New Roman" w:cs="Times New Roman"/>
            <w:sz w:val="24"/>
            <w:szCs w:val="24"/>
            <w:shd w:val="clear" w:color="auto" w:fill="FFFFFF"/>
            <w:rPrChange w:id="678" w:author="Mishra, Bijesh" w:date="2018-07-12T11:53:00Z">
              <w:rPr>
                <w:rFonts w:ascii="Times New Roman" w:hAnsi="Times New Roman" w:cs="Times New Roman"/>
                <w:i/>
                <w:sz w:val="24"/>
                <w:szCs w:val="24"/>
                <w:shd w:val="clear" w:color="auto" w:fill="FFFFFF"/>
              </w:rPr>
            </w:rPrChange>
          </w:rPr>
          <w:t xml:space="preserve"> 7(3) (2008): 401-412.</w:t>
        </w:r>
      </w:ins>
    </w:p>
    <w:p w:rsidR="00963811" w:rsidRPr="00BF328D" w:rsidRDefault="00963811" w:rsidP="00963811">
      <w:pPr>
        <w:spacing w:after="0" w:line="480" w:lineRule="auto"/>
        <w:ind w:left="720" w:hanging="720"/>
        <w:contextualSpacing/>
        <w:rPr>
          <w:rFonts w:ascii="Times New Roman" w:hAnsi="Times New Roman" w:cs="Times New Roman"/>
          <w:sz w:val="24"/>
          <w:szCs w:val="24"/>
          <w:shd w:val="clear" w:color="auto" w:fill="FFFFFF"/>
        </w:rPr>
      </w:pPr>
      <w:proofErr w:type="spellStart"/>
      <w:r w:rsidRPr="00BF328D">
        <w:rPr>
          <w:rFonts w:ascii="Times New Roman" w:hAnsi="Times New Roman" w:cs="Times New Roman"/>
          <w:sz w:val="24"/>
          <w:szCs w:val="24"/>
          <w:shd w:val="clear" w:color="auto" w:fill="FFFFFF"/>
        </w:rPr>
        <w:lastRenderedPageBreak/>
        <w:t>Lashgarara</w:t>
      </w:r>
      <w:proofErr w:type="spellEnd"/>
      <w:r w:rsidRPr="00BF328D">
        <w:rPr>
          <w:rFonts w:ascii="Times New Roman" w:hAnsi="Times New Roman" w:cs="Times New Roman"/>
          <w:sz w:val="24"/>
          <w:szCs w:val="24"/>
          <w:shd w:val="clear" w:color="auto" w:fill="FFFFFF"/>
        </w:rPr>
        <w:t xml:space="preserve">, F. “Identification of Influencing Factors on Adoption of Sustainable Agriculture among Wheat Farmers of </w:t>
      </w:r>
      <w:proofErr w:type="spellStart"/>
      <w:r w:rsidRPr="00BF328D">
        <w:rPr>
          <w:rFonts w:ascii="Times New Roman" w:hAnsi="Times New Roman" w:cs="Times New Roman"/>
          <w:sz w:val="24"/>
          <w:szCs w:val="24"/>
          <w:shd w:val="clear" w:color="auto" w:fill="FFFFFF"/>
        </w:rPr>
        <w:t>Lorestan</w:t>
      </w:r>
      <w:proofErr w:type="spellEnd"/>
      <w:r w:rsidRPr="00BF328D">
        <w:rPr>
          <w:rFonts w:ascii="Times New Roman" w:hAnsi="Times New Roman" w:cs="Times New Roman"/>
          <w:sz w:val="24"/>
          <w:szCs w:val="24"/>
          <w:shd w:val="clear" w:color="auto" w:fill="FFFFFF"/>
        </w:rPr>
        <w:t xml:space="preserve"> Province, Iran.”</w:t>
      </w:r>
      <w:r w:rsidRPr="00BF328D">
        <w:rPr>
          <w:rStyle w:val="apple-converted-space"/>
          <w:rFonts w:ascii="Times New Roman" w:hAnsi="Times New Roman" w:cs="Times New Roman"/>
          <w:sz w:val="24"/>
          <w:szCs w:val="24"/>
          <w:shd w:val="clear" w:color="auto" w:fill="FFFFFF"/>
        </w:rPr>
        <w:t xml:space="preserve"> </w:t>
      </w:r>
      <w:r w:rsidRPr="00BF328D">
        <w:rPr>
          <w:rFonts w:ascii="Times New Roman" w:hAnsi="Times New Roman" w:cs="Times New Roman"/>
          <w:i/>
          <w:iCs/>
          <w:sz w:val="24"/>
          <w:szCs w:val="24"/>
          <w:shd w:val="clear" w:color="auto" w:fill="FFFFFF"/>
        </w:rPr>
        <w:t>Advances in Environmental Biology</w:t>
      </w:r>
      <w:r w:rsidRPr="00BF328D">
        <w:rPr>
          <w:rFonts w:ascii="Times New Roman" w:hAnsi="Times New Roman" w:cs="Times New Roman"/>
          <w:iCs/>
          <w:sz w:val="24"/>
          <w:szCs w:val="24"/>
          <w:shd w:val="clear" w:color="auto" w:fill="FFFFFF"/>
        </w:rPr>
        <w:t xml:space="preserve"> </w:t>
      </w:r>
      <w:r w:rsidRPr="00BF328D">
        <w:rPr>
          <w:rFonts w:ascii="Times New Roman" w:hAnsi="Times New Roman" w:cs="Times New Roman"/>
          <w:b/>
          <w:iCs/>
          <w:sz w:val="24"/>
          <w:szCs w:val="24"/>
          <w:shd w:val="clear" w:color="auto" w:fill="FFFFFF"/>
        </w:rPr>
        <w:t>5</w:t>
      </w:r>
      <w:proofErr w:type="gramStart"/>
      <w:r w:rsidRPr="00BF328D">
        <w:rPr>
          <w:rFonts w:ascii="Times New Roman" w:hAnsi="Times New Roman" w:cs="Times New Roman"/>
          <w:sz w:val="24"/>
          <w:szCs w:val="24"/>
          <w:shd w:val="clear" w:color="auto" w:fill="FFFFFF"/>
        </w:rPr>
        <w:t>,5</w:t>
      </w:r>
      <w:proofErr w:type="gramEnd"/>
      <w:r w:rsidRPr="00BF328D">
        <w:rPr>
          <w:rFonts w:ascii="Times New Roman" w:hAnsi="Times New Roman" w:cs="Times New Roman"/>
          <w:sz w:val="24"/>
          <w:szCs w:val="24"/>
          <w:shd w:val="clear" w:color="auto" w:fill="FFFFFF"/>
        </w:rPr>
        <w:t xml:space="preserve"> (2011):967-972. </w:t>
      </w:r>
    </w:p>
    <w:p w:rsidR="00963811" w:rsidRPr="00BF328D" w:rsidRDefault="00963811" w:rsidP="00963811">
      <w:pPr>
        <w:spacing w:after="0" w:line="480" w:lineRule="auto"/>
        <w:ind w:left="720" w:hanging="720"/>
        <w:contextualSpacing/>
        <w:rPr>
          <w:rFonts w:ascii="Times New Roman" w:hAnsi="Times New Roman" w:cs="Times New Roman"/>
          <w:sz w:val="24"/>
          <w:szCs w:val="24"/>
        </w:rPr>
      </w:pPr>
      <w:r w:rsidRPr="00BF328D">
        <w:rPr>
          <w:rFonts w:ascii="Times New Roman" w:hAnsi="Times New Roman" w:cs="Times New Roman"/>
          <w:sz w:val="24"/>
          <w:szCs w:val="24"/>
        </w:rPr>
        <w:t xml:space="preserve">Lichtenberg, E. “Cost-responsiveness of Conservation Practices Adoption: A Revealed Preference Approach.” </w:t>
      </w:r>
      <w:r w:rsidRPr="00BF328D">
        <w:rPr>
          <w:rFonts w:ascii="Times New Roman" w:hAnsi="Times New Roman" w:cs="Times New Roman"/>
          <w:i/>
          <w:iCs/>
          <w:sz w:val="24"/>
          <w:szCs w:val="24"/>
        </w:rPr>
        <w:t>Journal of Agricultural and Resource Economics</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29</w:t>
      </w:r>
      <w:proofErr w:type="gramStart"/>
      <w:r w:rsidRPr="00BF328D">
        <w:rPr>
          <w:rFonts w:ascii="Times New Roman" w:hAnsi="Times New Roman" w:cs="Times New Roman"/>
          <w:sz w:val="24"/>
          <w:szCs w:val="24"/>
        </w:rPr>
        <w:t>,3</w:t>
      </w:r>
      <w:proofErr w:type="gramEnd"/>
      <w:r w:rsidRPr="00BF328D">
        <w:rPr>
          <w:rFonts w:ascii="Times New Roman" w:hAnsi="Times New Roman" w:cs="Times New Roman"/>
          <w:sz w:val="24"/>
          <w:szCs w:val="24"/>
        </w:rPr>
        <w:t xml:space="preserve"> (2004):420-435.</w:t>
      </w:r>
    </w:p>
    <w:p w:rsidR="00963811" w:rsidRPr="00BF328D" w:rsidRDefault="00963811" w:rsidP="00963811">
      <w:pPr>
        <w:spacing w:after="0" w:line="480" w:lineRule="auto"/>
        <w:ind w:left="720" w:hanging="720"/>
        <w:contextualSpacing/>
        <w:rPr>
          <w:rStyle w:val="Hyperlink"/>
          <w:rFonts w:ascii="Times New Roman" w:hAnsi="Times New Roman" w:cs="Times New Roman"/>
          <w:color w:val="auto"/>
          <w:sz w:val="24"/>
          <w:szCs w:val="24"/>
          <w:shd w:val="clear" w:color="auto" w:fill="FFFFFF"/>
        </w:rPr>
      </w:pPr>
      <w:r w:rsidRPr="00BF328D">
        <w:rPr>
          <w:rFonts w:ascii="Times New Roman" w:hAnsi="Times New Roman" w:cs="Times New Roman"/>
          <w:sz w:val="24"/>
          <w:szCs w:val="24"/>
          <w:shd w:val="clear" w:color="auto" w:fill="FFFFFF"/>
        </w:rPr>
        <w:t>Little, R. J. “Post-stratification: A Modeler's Perspective.”</w:t>
      </w:r>
      <w:r w:rsidRPr="00BF328D">
        <w:rPr>
          <w:rStyle w:val="apple-converted-space"/>
          <w:rFonts w:ascii="Times New Roman" w:hAnsi="Times New Roman" w:cs="Times New Roman"/>
          <w:sz w:val="24"/>
          <w:szCs w:val="24"/>
          <w:shd w:val="clear" w:color="auto" w:fill="FFFFFF"/>
        </w:rPr>
        <w:t xml:space="preserve"> </w:t>
      </w:r>
      <w:r w:rsidRPr="00BF328D">
        <w:rPr>
          <w:rFonts w:ascii="Times New Roman" w:hAnsi="Times New Roman" w:cs="Times New Roman"/>
          <w:i/>
          <w:iCs/>
          <w:sz w:val="24"/>
          <w:szCs w:val="24"/>
          <w:shd w:val="clear" w:color="auto" w:fill="FFFFFF"/>
        </w:rPr>
        <w:t>Journal of the American Statistical Association</w:t>
      </w:r>
      <w:r w:rsidRPr="00BF328D">
        <w:rPr>
          <w:rFonts w:ascii="Times New Roman" w:hAnsi="Times New Roman" w:cs="Times New Roman"/>
          <w:iCs/>
          <w:sz w:val="24"/>
          <w:szCs w:val="24"/>
          <w:shd w:val="clear" w:color="auto" w:fill="FFFFFF"/>
        </w:rPr>
        <w:t xml:space="preserve">, </w:t>
      </w:r>
      <w:r w:rsidRPr="00BF328D">
        <w:rPr>
          <w:rFonts w:ascii="Times New Roman" w:hAnsi="Times New Roman" w:cs="Times New Roman"/>
          <w:b/>
          <w:iCs/>
          <w:sz w:val="24"/>
          <w:szCs w:val="24"/>
          <w:shd w:val="clear" w:color="auto" w:fill="FFFFFF"/>
        </w:rPr>
        <w:t>88</w:t>
      </w:r>
      <w:r w:rsidRPr="00BF328D">
        <w:rPr>
          <w:rFonts w:ascii="Times New Roman" w:hAnsi="Times New Roman" w:cs="Times New Roman"/>
          <w:sz w:val="24"/>
          <w:szCs w:val="24"/>
          <w:shd w:val="clear" w:color="auto" w:fill="FFFFFF"/>
        </w:rPr>
        <w:t xml:space="preserve">,423 (1993):1001-1012. </w:t>
      </w:r>
      <w:proofErr w:type="gramStart"/>
      <w:r w:rsidRPr="00BF328D">
        <w:rPr>
          <w:rFonts w:ascii="Times New Roman" w:hAnsi="Times New Roman" w:cs="Times New Roman"/>
          <w:sz w:val="24"/>
          <w:szCs w:val="24"/>
          <w:shd w:val="clear" w:color="auto" w:fill="FFFFFF"/>
        </w:rPr>
        <w:t>doi:</w:t>
      </w:r>
      <w:proofErr w:type="gramEnd"/>
      <w:r w:rsidRPr="00BF328D">
        <w:rPr>
          <w:rFonts w:ascii="Times New Roman" w:hAnsi="Times New Roman" w:cs="Times New Roman"/>
          <w:sz w:val="24"/>
          <w:szCs w:val="24"/>
          <w:shd w:val="clear" w:color="auto" w:fill="FFFFFF"/>
        </w:rPr>
        <w:t>10.2307/2290792.</w:t>
      </w:r>
    </w:p>
    <w:p w:rsidR="00963811" w:rsidRPr="00BF328D" w:rsidRDefault="00963811" w:rsidP="00963811">
      <w:pPr>
        <w:spacing w:after="0" w:line="480" w:lineRule="auto"/>
        <w:ind w:left="720" w:hanging="720"/>
        <w:contextualSpacing/>
        <w:rPr>
          <w:rFonts w:ascii="Times New Roman" w:hAnsi="Times New Roman" w:cs="Times New Roman"/>
          <w:sz w:val="24"/>
          <w:szCs w:val="24"/>
        </w:rPr>
      </w:pPr>
      <w:proofErr w:type="spellStart"/>
      <w:r w:rsidRPr="00BF328D">
        <w:rPr>
          <w:rFonts w:ascii="Times New Roman" w:hAnsi="Times New Roman" w:cs="Times New Roman"/>
          <w:sz w:val="24"/>
          <w:szCs w:val="24"/>
        </w:rPr>
        <w:t>Mullendore</w:t>
      </w:r>
      <w:proofErr w:type="spellEnd"/>
      <w:r w:rsidRPr="00BF328D">
        <w:rPr>
          <w:rFonts w:ascii="Times New Roman" w:hAnsi="Times New Roman" w:cs="Times New Roman"/>
          <w:sz w:val="24"/>
          <w:szCs w:val="24"/>
        </w:rPr>
        <w:t>, N.D., Ulrich-</w:t>
      </w:r>
      <w:proofErr w:type="spellStart"/>
      <w:r w:rsidRPr="00BF328D">
        <w:rPr>
          <w:rFonts w:ascii="Times New Roman" w:hAnsi="Times New Roman" w:cs="Times New Roman"/>
          <w:sz w:val="24"/>
          <w:szCs w:val="24"/>
        </w:rPr>
        <w:t>Schad</w:t>
      </w:r>
      <w:proofErr w:type="spellEnd"/>
      <w:r w:rsidRPr="00BF328D">
        <w:rPr>
          <w:rFonts w:ascii="Times New Roman" w:hAnsi="Times New Roman" w:cs="Times New Roman"/>
          <w:sz w:val="24"/>
          <w:szCs w:val="24"/>
        </w:rPr>
        <w:t xml:space="preserve">, J. D., </w:t>
      </w:r>
      <w:proofErr w:type="spellStart"/>
      <w:r w:rsidRPr="00BF328D">
        <w:rPr>
          <w:rFonts w:ascii="Times New Roman" w:hAnsi="Times New Roman" w:cs="Times New Roman"/>
          <w:sz w:val="24"/>
          <w:szCs w:val="24"/>
        </w:rPr>
        <w:t>Prokopy</w:t>
      </w:r>
      <w:proofErr w:type="spellEnd"/>
      <w:r w:rsidRPr="00BF328D">
        <w:rPr>
          <w:rFonts w:ascii="Times New Roman" w:hAnsi="Times New Roman" w:cs="Times New Roman"/>
          <w:sz w:val="24"/>
          <w:szCs w:val="24"/>
        </w:rPr>
        <w:t xml:space="preserve">, L. S. “U.S. Farmers’ Sense of Place and Its Relation to Conservation Behavior.” </w:t>
      </w:r>
      <w:r w:rsidRPr="00BF328D">
        <w:rPr>
          <w:rFonts w:ascii="Times New Roman" w:hAnsi="Times New Roman" w:cs="Times New Roman"/>
          <w:i/>
          <w:iCs/>
          <w:sz w:val="24"/>
          <w:szCs w:val="24"/>
        </w:rPr>
        <w:t>Landscape and Urban Planning,</w:t>
      </w:r>
      <w:r w:rsidRPr="00BF328D">
        <w:rPr>
          <w:rFonts w:ascii="Times New Roman" w:hAnsi="Times New Roman" w:cs="Times New Roman"/>
          <w:sz w:val="24"/>
          <w:szCs w:val="24"/>
        </w:rPr>
        <w:t xml:space="preserve"> 140 (2015): 67-75.</w:t>
      </w:r>
    </w:p>
    <w:p w:rsidR="00963811" w:rsidRPr="00BF328D" w:rsidRDefault="00963811" w:rsidP="00963811">
      <w:pPr>
        <w:spacing w:after="0" w:line="480" w:lineRule="auto"/>
        <w:ind w:left="720" w:hanging="720"/>
        <w:contextualSpacing/>
        <w:rPr>
          <w:rFonts w:ascii="Times New Roman" w:hAnsi="Times New Roman" w:cs="Times New Roman"/>
          <w:sz w:val="24"/>
          <w:szCs w:val="24"/>
        </w:rPr>
      </w:pPr>
      <w:r w:rsidRPr="00BF328D">
        <w:rPr>
          <w:rFonts w:ascii="Times New Roman" w:hAnsi="Times New Roman" w:cs="Times New Roman"/>
          <w:sz w:val="24"/>
          <w:szCs w:val="24"/>
        </w:rPr>
        <w:t xml:space="preserve">National Agricultural Statistics Service. (2015). 2012 census publications. Retrieved April 16, 2017, from 2012 Census Publication, Desktop Data Query Tools 2.0 </w:t>
      </w:r>
      <w:hyperlink r:id="rId8" w:history="1">
        <w:r w:rsidRPr="00BF328D">
          <w:rPr>
            <w:rStyle w:val="Hyperlink"/>
            <w:rFonts w:ascii="Times New Roman" w:hAnsi="Times New Roman" w:cs="Times New Roman"/>
            <w:color w:val="auto"/>
            <w:sz w:val="24"/>
            <w:szCs w:val="24"/>
          </w:rPr>
          <w:t>https://www.agcensus.usda.gov/Publications/2012/Online_Resources/Desktop_Application/</w:t>
        </w:r>
      </w:hyperlink>
    </w:p>
    <w:p w:rsidR="00963811" w:rsidRPr="00BF328D" w:rsidRDefault="00963811" w:rsidP="00963811">
      <w:pPr>
        <w:spacing w:after="0" w:line="480" w:lineRule="auto"/>
        <w:ind w:left="720" w:hanging="720"/>
        <w:contextualSpacing/>
        <w:rPr>
          <w:rFonts w:ascii="Times New Roman" w:hAnsi="Times New Roman" w:cs="Times New Roman"/>
          <w:bCs/>
          <w:sz w:val="24"/>
          <w:szCs w:val="24"/>
          <w:shd w:val="clear" w:color="auto" w:fill="FFFFFF"/>
        </w:rPr>
      </w:pPr>
      <w:r w:rsidRPr="00BF328D">
        <w:rPr>
          <w:rFonts w:ascii="Times New Roman" w:hAnsi="Times New Roman" w:cs="Times New Roman"/>
          <w:sz w:val="24"/>
          <w:szCs w:val="24"/>
        </w:rPr>
        <w:t xml:space="preserve">Pretty, J. “Agricultures Sustainability: Concepts, Principles and Evidences.” </w:t>
      </w:r>
      <w:r w:rsidRPr="00BF328D">
        <w:rPr>
          <w:rFonts w:ascii="Times New Roman" w:hAnsi="Times New Roman" w:cs="Times New Roman"/>
          <w:i/>
          <w:iCs/>
          <w:sz w:val="24"/>
          <w:szCs w:val="24"/>
        </w:rPr>
        <w:t>Phil. Trans. R. Soc. B</w:t>
      </w:r>
      <w:r w:rsidRPr="00BF328D">
        <w:rPr>
          <w:rFonts w:ascii="Times New Roman" w:hAnsi="Times New Roman" w:cs="Times New Roman"/>
          <w:iCs/>
          <w:sz w:val="24"/>
          <w:szCs w:val="24"/>
        </w:rPr>
        <w:t>,</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363</w:t>
      </w:r>
      <w:r w:rsidRPr="00BF328D">
        <w:rPr>
          <w:rFonts w:ascii="Times New Roman" w:hAnsi="Times New Roman" w:cs="Times New Roman"/>
          <w:sz w:val="24"/>
          <w:szCs w:val="24"/>
        </w:rPr>
        <w:t xml:space="preserve"> (2008): 447-465</w:t>
      </w:r>
    </w:p>
    <w:p w:rsidR="00963811" w:rsidRPr="00BF328D" w:rsidRDefault="00963811" w:rsidP="00963811">
      <w:pPr>
        <w:spacing w:after="0" w:line="480" w:lineRule="auto"/>
        <w:ind w:left="720" w:hanging="720"/>
        <w:contextualSpacing/>
        <w:rPr>
          <w:rFonts w:ascii="Times New Roman" w:hAnsi="Times New Roman" w:cs="Times New Roman"/>
          <w:sz w:val="24"/>
          <w:szCs w:val="24"/>
        </w:rPr>
      </w:pPr>
      <w:proofErr w:type="spellStart"/>
      <w:r w:rsidRPr="00BF328D">
        <w:rPr>
          <w:rFonts w:ascii="Times New Roman" w:hAnsi="Times New Roman" w:cs="Times New Roman"/>
          <w:sz w:val="24"/>
          <w:szCs w:val="24"/>
        </w:rPr>
        <w:t>Prokopy</w:t>
      </w:r>
      <w:proofErr w:type="spellEnd"/>
      <w:r w:rsidRPr="00BF328D">
        <w:rPr>
          <w:rFonts w:ascii="Times New Roman" w:hAnsi="Times New Roman" w:cs="Times New Roman"/>
          <w:sz w:val="24"/>
          <w:szCs w:val="24"/>
        </w:rPr>
        <w:t xml:space="preserve">, L., K. </w:t>
      </w:r>
      <w:proofErr w:type="spellStart"/>
      <w:r w:rsidRPr="00BF328D">
        <w:rPr>
          <w:rFonts w:ascii="Times New Roman" w:hAnsi="Times New Roman" w:cs="Times New Roman"/>
          <w:sz w:val="24"/>
          <w:szCs w:val="24"/>
        </w:rPr>
        <w:t>Floress</w:t>
      </w:r>
      <w:proofErr w:type="spellEnd"/>
      <w:r w:rsidRPr="00BF328D">
        <w:rPr>
          <w:rFonts w:ascii="Times New Roman" w:hAnsi="Times New Roman" w:cs="Times New Roman"/>
          <w:sz w:val="24"/>
          <w:szCs w:val="24"/>
        </w:rPr>
        <w:t xml:space="preserve">, D. </w:t>
      </w:r>
      <w:proofErr w:type="spellStart"/>
      <w:r w:rsidRPr="00BF328D">
        <w:rPr>
          <w:rFonts w:ascii="Times New Roman" w:hAnsi="Times New Roman" w:cs="Times New Roman"/>
          <w:sz w:val="24"/>
          <w:szCs w:val="24"/>
        </w:rPr>
        <w:t>Klotthor-Weinkauf</w:t>
      </w:r>
      <w:proofErr w:type="spellEnd"/>
      <w:r w:rsidRPr="00BF328D">
        <w:rPr>
          <w:rFonts w:ascii="Times New Roman" w:hAnsi="Times New Roman" w:cs="Times New Roman"/>
          <w:sz w:val="24"/>
          <w:szCs w:val="24"/>
        </w:rPr>
        <w:t xml:space="preserve">, and </w:t>
      </w:r>
      <w:proofErr w:type="spellStart"/>
      <w:r w:rsidRPr="00BF328D">
        <w:rPr>
          <w:rFonts w:ascii="Times New Roman" w:hAnsi="Times New Roman" w:cs="Times New Roman"/>
          <w:sz w:val="24"/>
          <w:szCs w:val="24"/>
        </w:rPr>
        <w:t>Baumgart</w:t>
      </w:r>
      <w:proofErr w:type="spellEnd"/>
      <w:r w:rsidRPr="00BF328D">
        <w:rPr>
          <w:rFonts w:ascii="Times New Roman" w:hAnsi="Times New Roman" w:cs="Times New Roman"/>
          <w:sz w:val="24"/>
          <w:szCs w:val="24"/>
        </w:rPr>
        <w:t xml:space="preserve">-Getz, A. “Determinants of Agricultural Best Management Practice Adoption: Evidence from the Literature.” </w:t>
      </w:r>
      <w:r w:rsidRPr="00BF328D">
        <w:rPr>
          <w:rFonts w:ascii="Times New Roman" w:hAnsi="Times New Roman" w:cs="Times New Roman"/>
          <w:i/>
          <w:iCs/>
          <w:sz w:val="24"/>
          <w:szCs w:val="24"/>
        </w:rPr>
        <w:t>Journal of Soil and Water Conservation</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63</w:t>
      </w:r>
      <w:r w:rsidRPr="00BF328D">
        <w:rPr>
          <w:rFonts w:ascii="Times New Roman" w:hAnsi="Times New Roman" w:cs="Times New Roman"/>
          <w:sz w:val="24"/>
          <w:szCs w:val="24"/>
        </w:rPr>
        <w:t>, 5 (2008):300-311. doi:10.2489/63.5.300.</w:t>
      </w:r>
    </w:p>
    <w:p w:rsidR="00D51F49" w:rsidRPr="00BF328D" w:rsidRDefault="00D51F49" w:rsidP="00D51F49">
      <w:pPr>
        <w:spacing w:after="0" w:line="480" w:lineRule="auto"/>
        <w:ind w:left="720" w:hanging="720"/>
        <w:contextualSpacing/>
        <w:rPr>
          <w:moveTo w:id="679" w:author="Mishra, Bijesh" w:date="2018-07-12T15:18:00Z"/>
          <w:rFonts w:ascii="Times New Roman" w:hAnsi="Times New Roman" w:cs="Times New Roman"/>
          <w:sz w:val="24"/>
          <w:szCs w:val="24"/>
        </w:rPr>
      </w:pPr>
      <w:moveToRangeStart w:id="680" w:author="Mishra, Bijesh" w:date="2018-07-12T15:18:00Z" w:name="move519172030"/>
      <w:moveTo w:id="681" w:author="Mishra, Bijesh" w:date="2018-07-12T15:18:00Z">
        <w:r w:rsidRPr="00BF328D">
          <w:rPr>
            <w:rFonts w:ascii="Times New Roman" w:hAnsi="Times New Roman" w:cs="Times New Roman"/>
            <w:bCs/>
            <w:sz w:val="24"/>
            <w:szCs w:val="24"/>
            <w:shd w:val="clear" w:color="auto" w:fill="FFFFFF"/>
          </w:rPr>
          <w:t>Simmons, L. V. “</w:t>
        </w:r>
        <w:r w:rsidRPr="00BF328D">
          <w:rPr>
            <w:rFonts w:ascii="Times New Roman" w:hAnsi="Times New Roman" w:cs="Times New Roman"/>
            <w:bCs/>
            <w:iCs/>
            <w:sz w:val="24"/>
            <w:szCs w:val="24"/>
            <w:shd w:val="clear" w:color="auto" w:fill="FFFFFF"/>
          </w:rPr>
          <w:t>Moving Towards Agroecosystem Sustainability: Safe Vegetable Production in Vietnam.”</w:t>
        </w:r>
        <w:r w:rsidRPr="00BF328D">
          <w:rPr>
            <w:rFonts w:ascii="Times New Roman" w:hAnsi="Times New Roman" w:cs="Times New Roman"/>
            <w:bCs/>
            <w:i/>
            <w:iCs/>
            <w:sz w:val="24"/>
            <w:szCs w:val="24"/>
            <w:shd w:val="clear" w:color="auto" w:fill="FFFFFF"/>
          </w:rPr>
          <w:t xml:space="preserve"> </w:t>
        </w:r>
        <w:r w:rsidRPr="00BF328D">
          <w:rPr>
            <w:rFonts w:ascii="Times New Roman" w:hAnsi="Times New Roman" w:cs="Times New Roman"/>
            <w:bCs/>
            <w:sz w:val="24"/>
            <w:szCs w:val="24"/>
            <w:shd w:val="clear" w:color="auto" w:fill="FFFFFF"/>
          </w:rPr>
          <w:t>Master's thesis, University of Waterloo, Ontario, Canada, 2008.</w:t>
        </w:r>
      </w:moveTo>
    </w:p>
    <w:moveToRangeEnd w:id="680"/>
    <w:p w:rsidR="00963811" w:rsidRPr="00BF328D" w:rsidRDefault="00963811" w:rsidP="00963811">
      <w:pPr>
        <w:spacing w:after="0" w:line="480" w:lineRule="auto"/>
        <w:ind w:left="720" w:hanging="720"/>
        <w:contextualSpacing/>
        <w:rPr>
          <w:rFonts w:ascii="Times New Roman" w:hAnsi="Times New Roman" w:cs="Times New Roman"/>
          <w:sz w:val="24"/>
          <w:szCs w:val="24"/>
        </w:rPr>
      </w:pPr>
      <w:r w:rsidRPr="00BF328D">
        <w:rPr>
          <w:rFonts w:ascii="Times New Roman" w:hAnsi="Times New Roman" w:cs="Times New Roman"/>
          <w:sz w:val="24"/>
          <w:szCs w:val="24"/>
        </w:rPr>
        <w:t xml:space="preserve">Singer, J. W., S. M. </w:t>
      </w:r>
      <w:proofErr w:type="spellStart"/>
      <w:r w:rsidRPr="00BF328D">
        <w:rPr>
          <w:rFonts w:ascii="Times New Roman" w:hAnsi="Times New Roman" w:cs="Times New Roman"/>
          <w:sz w:val="24"/>
          <w:szCs w:val="24"/>
        </w:rPr>
        <w:t>Nusser</w:t>
      </w:r>
      <w:proofErr w:type="spellEnd"/>
      <w:r w:rsidRPr="00BF328D">
        <w:rPr>
          <w:rFonts w:ascii="Times New Roman" w:hAnsi="Times New Roman" w:cs="Times New Roman"/>
          <w:sz w:val="24"/>
          <w:szCs w:val="24"/>
        </w:rPr>
        <w:t xml:space="preserve">, and C. J. Alf. “Are Cover Cops Being Used in the US Corn-belt?” </w:t>
      </w:r>
      <w:r w:rsidRPr="00BF328D">
        <w:rPr>
          <w:rFonts w:ascii="Times New Roman" w:hAnsi="Times New Roman" w:cs="Times New Roman"/>
          <w:i/>
          <w:iCs/>
          <w:sz w:val="24"/>
          <w:szCs w:val="24"/>
        </w:rPr>
        <w:t>Journal of Soil and Water Conservation</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62</w:t>
      </w:r>
      <w:proofErr w:type="gramStart"/>
      <w:r w:rsidRPr="00BF328D">
        <w:rPr>
          <w:rFonts w:ascii="Times New Roman" w:hAnsi="Times New Roman" w:cs="Times New Roman"/>
          <w:sz w:val="24"/>
          <w:szCs w:val="24"/>
        </w:rPr>
        <w:t>,5</w:t>
      </w:r>
      <w:proofErr w:type="gramEnd"/>
      <w:r w:rsidRPr="00BF328D">
        <w:rPr>
          <w:rFonts w:ascii="Times New Roman" w:hAnsi="Times New Roman" w:cs="Times New Roman"/>
          <w:sz w:val="24"/>
          <w:szCs w:val="24"/>
        </w:rPr>
        <w:t xml:space="preserve"> (2007):353-358.</w:t>
      </w:r>
    </w:p>
    <w:p w:rsidR="00991CF2" w:rsidRPr="00BF328D" w:rsidRDefault="00991CF2" w:rsidP="00991CF2">
      <w:pPr>
        <w:spacing w:after="0" w:line="480" w:lineRule="auto"/>
        <w:ind w:left="720" w:hanging="720"/>
        <w:rPr>
          <w:moveTo w:id="682" w:author="Mishra, Bijesh" w:date="2018-07-12T15:22:00Z"/>
          <w:rFonts w:ascii="Times New Roman" w:hAnsi="Times New Roman" w:cs="Times New Roman"/>
          <w:sz w:val="24"/>
          <w:szCs w:val="24"/>
          <w:shd w:val="clear" w:color="auto" w:fill="FFFFFF"/>
        </w:rPr>
      </w:pPr>
      <w:moveToRangeStart w:id="683" w:author="Mishra, Bijesh" w:date="2018-07-12T15:22:00Z" w:name="move519172249"/>
      <w:proofErr w:type="spellStart"/>
      <w:moveTo w:id="684" w:author="Mishra, Bijesh" w:date="2018-07-12T15:22:00Z">
        <w:r w:rsidRPr="00BF328D">
          <w:rPr>
            <w:rFonts w:ascii="Times New Roman" w:hAnsi="Times New Roman" w:cs="Times New Roman"/>
            <w:sz w:val="24"/>
            <w:szCs w:val="24"/>
            <w:shd w:val="clear" w:color="auto" w:fill="FFFFFF"/>
          </w:rPr>
          <w:lastRenderedPageBreak/>
          <w:t>Snapp</w:t>
        </w:r>
        <w:proofErr w:type="spellEnd"/>
        <w:r w:rsidRPr="00BF328D">
          <w:rPr>
            <w:rFonts w:ascii="Times New Roman" w:hAnsi="Times New Roman" w:cs="Times New Roman"/>
            <w:sz w:val="24"/>
            <w:szCs w:val="24"/>
          </w:rPr>
          <w:t xml:space="preserve">, S. S., S. M. Swinton, R. </w:t>
        </w:r>
        <w:proofErr w:type="spellStart"/>
        <w:r w:rsidRPr="00BF328D">
          <w:rPr>
            <w:rFonts w:ascii="Times New Roman" w:hAnsi="Times New Roman" w:cs="Times New Roman"/>
            <w:sz w:val="24"/>
            <w:szCs w:val="24"/>
          </w:rPr>
          <w:t>Labarta</w:t>
        </w:r>
        <w:proofErr w:type="spellEnd"/>
        <w:r w:rsidRPr="00BF328D">
          <w:rPr>
            <w:rFonts w:ascii="Times New Roman" w:hAnsi="Times New Roman" w:cs="Times New Roman"/>
            <w:sz w:val="24"/>
            <w:szCs w:val="24"/>
          </w:rPr>
          <w:t xml:space="preserve">, D. </w:t>
        </w:r>
        <w:proofErr w:type="spellStart"/>
        <w:r w:rsidRPr="00BF328D">
          <w:rPr>
            <w:rFonts w:ascii="Times New Roman" w:hAnsi="Times New Roman" w:cs="Times New Roman"/>
            <w:sz w:val="24"/>
            <w:szCs w:val="24"/>
          </w:rPr>
          <w:t>Mutch</w:t>
        </w:r>
        <w:proofErr w:type="spellEnd"/>
        <w:r w:rsidRPr="00BF328D">
          <w:rPr>
            <w:rFonts w:ascii="Times New Roman" w:hAnsi="Times New Roman" w:cs="Times New Roman"/>
            <w:sz w:val="24"/>
            <w:szCs w:val="24"/>
          </w:rPr>
          <w:t xml:space="preserve">, J. R. Black, R. </w:t>
        </w:r>
        <w:proofErr w:type="spellStart"/>
        <w:r w:rsidRPr="00BF328D">
          <w:rPr>
            <w:rFonts w:ascii="Times New Roman" w:hAnsi="Times New Roman" w:cs="Times New Roman"/>
            <w:sz w:val="24"/>
            <w:szCs w:val="24"/>
          </w:rPr>
          <w:t>Leep</w:t>
        </w:r>
        <w:proofErr w:type="spellEnd"/>
        <w:r w:rsidRPr="00BF328D">
          <w:rPr>
            <w:rFonts w:ascii="Times New Roman" w:hAnsi="Times New Roman" w:cs="Times New Roman"/>
            <w:sz w:val="24"/>
            <w:szCs w:val="24"/>
          </w:rPr>
          <w:t xml:space="preserve">, J. </w:t>
        </w:r>
        <w:proofErr w:type="spellStart"/>
        <w:r w:rsidRPr="00BF328D">
          <w:rPr>
            <w:rFonts w:ascii="Times New Roman" w:hAnsi="Times New Roman" w:cs="Times New Roman"/>
            <w:sz w:val="24"/>
            <w:szCs w:val="24"/>
          </w:rPr>
          <w:t>Nyiraneza</w:t>
        </w:r>
        <w:proofErr w:type="spellEnd"/>
        <w:r w:rsidRPr="00BF328D">
          <w:rPr>
            <w:rFonts w:ascii="Times New Roman" w:hAnsi="Times New Roman" w:cs="Times New Roman"/>
            <w:sz w:val="24"/>
            <w:szCs w:val="24"/>
          </w:rPr>
          <w:t xml:space="preserve">, and K. O'Neil. “Evaluating cover crops for benefits, cost and performance within cropping system niches.” </w:t>
        </w:r>
        <w:r w:rsidRPr="00BF328D">
          <w:rPr>
            <w:rFonts w:ascii="Times New Roman" w:hAnsi="Times New Roman" w:cs="Times New Roman"/>
            <w:i/>
            <w:iCs/>
            <w:sz w:val="24"/>
            <w:szCs w:val="24"/>
          </w:rPr>
          <w:t>Agronomy Journal</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97</w:t>
        </w:r>
        <w:proofErr w:type="gramStart"/>
        <w:r w:rsidRPr="00BF328D">
          <w:rPr>
            <w:rFonts w:ascii="Times New Roman" w:hAnsi="Times New Roman" w:cs="Times New Roman"/>
            <w:sz w:val="24"/>
            <w:szCs w:val="24"/>
          </w:rPr>
          <w:t>,1</w:t>
        </w:r>
        <w:proofErr w:type="gramEnd"/>
        <w:r w:rsidRPr="00BF328D">
          <w:rPr>
            <w:rFonts w:ascii="Times New Roman" w:hAnsi="Times New Roman" w:cs="Times New Roman"/>
            <w:sz w:val="24"/>
            <w:szCs w:val="24"/>
          </w:rPr>
          <w:t xml:space="preserve"> (2005):322-</w:t>
        </w:r>
        <w:r w:rsidRPr="00BF328D">
          <w:rPr>
            <w:rFonts w:ascii="Times New Roman" w:hAnsi="Times New Roman" w:cs="Times New Roman"/>
            <w:sz w:val="24"/>
            <w:szCs w:val="24"/>
            <w:shd w:val="clear" w:color="auto" w:fill="FFFFFF"/>
          </w:rPr>
          <w:t>332. doi:10.2134/agronj2005.0322.</w:t>
        </w:r>
      </w:moveTo>
    </w:p>
    <w:moveToRangeEnd w:id="683"/>
    <w:p w:rsidR="00963811" w:rsidRPr="00BF328D" w:rsidRDefault="00963811" w:rsidP="00963811">
      <w:pPr>
        <w:spacing w:after="0" w:line="480" w:lineRule="auto"/>
        <w:ind w:left="720" w:hanging="720"/>
        <w:contextualSpacing/>
        <w:rPr>
          <w:rFonts w:ascii="Times New Roman" w:hAnsi="Times New Roman" w:cs="Times New Roman"/>
          <w:sz w:val="24"/>
          <w:szCs w:val="24"/>
        </w:rPr>
      </w:pPr>
      <w:r w:rsidRPr="00BF328D">
        <w:rPr>
          <w:rFonts w:ascii="Times New Roman" w:hAnsi="Times New Roman" w:cs="Times New Roman"/>
          <w:sz w:val="24"/>
          <w:szCs w:val="24"/>
          <w:shd w:val="clear" w:color="auto" w:fill="FFFFFF"/>
        </w:rPr>
        <w:t>Soule</w:t>
      </w:r>
      <w:r w:rsidRPr="00BF328D">
        <w:rPr>
          <w:rFonts w:ascii="Times New Roman" w:hAnsi="Times New Roman" w:cs="Times New Roman"/>
          <w:sz w:val="24"/>
          <w:szCs w:val="24"/>
        </w:rPr>
        <w:t xml:space="preserve">, M. J. Soil Management and the Farm Typology: Do Small Family Farms Manage Soil and Nutrient Resources Differently than Large Family Farms?” </w:t>
      </w:r>
      <w:r w:rsidRPr="00BF328D">
        <w:rPr>
          <w:rFonts w:ascii="Times New Roman" w:hAnsi="Times New Roman" w:cs="Times New Roman"/>
          <w:i/>
          <w:iCs/>
          <w:sz w:val="24"/>
          <w:szCs w:val="24"/>
        </w:rPr>
        <w:t>Agricultural and Resource Economics Review</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30</w:t>
      </w:r>
      <w:proofErr w:type="gramStart"/>
      <w:r w:rsidRPr="00BF328D">
        <w:rPr>
          <w:rFonts w:ascii="Times New Roman" w:hAnsi="Times New Roman" w:cs="Times New Roman"/>
          <w:sz w:val="24"/>
          <w:szCs w:val="24"/>
        </w:rPr>
        <w:t>,02</w:t>
      </w:r>
      <w:proofErr w:type="gramEnd"/>
      <w:r w:rsidRPr="00BF328D">
        <w:rPr>
          <w:rFonts w:ascii="Times New Roman" w:hAnsi="Times New Roman" w:cs="Times New Roman"/>
          <w:sz w:val="24"/>
          <w:szCs w:val="24"/>
        </w:rPr>
        <w:t xml:space="preserve"> (2001):179-188. </w:t>
      </w:r>
      <w:proofErr w:type="gramStart"/>
      <w:r w:rsidRPr="00BF328D">
        <w:rPr>
          <w:rFonts w:ascii="Times New Roman" w:hAnsi="Times New Roman" w:cs="Times New Roman"/>
          <w:sz w:val="24"/>
          <w:szCs w:val="24"/>
        </w:rPr>
        <w:t>doi:</w:t>
      </w:r>
      <w:proofErr w:type="gramEnd"/>
      <w:r w:rsidRPr="00BF328D">
        <w:rPr>
          <w:rFonts w:ascii="Times New Roman" w:hAnsi="Times New Roman" w:cs="Times New Roman"/>
          <w:sz w:val="24"/>
          <w:szCs w:val="24"/>
        </w:rPr>
        <w:t>10.1017/s106828050000112x.</w:t>
      </w:r>
    </w:p>
    <w:p w:rsidR="00963811" w:rsidRPr="00BF328D" w:rsidDel="00D51F49" w:rsidRDefault="00963811" w:rsidP="00963811">
      <w:pPr>
        <w:spacing w:after="0" w:line="480" w:lineRule="auto"/>
        <w:ind w:left="720" w:hanging="720"/>
        <w:contextualSpacing/>
        <w:rPr>
          <w:moveFrom w:id="685" w:author="Mishra, Bijesh" w:date="2018-07-12T15:18:00Z"/>
          <w:rFonts w:ascii="Times New Roman" w:hAnsi="Times New Roman" w:cs="Times New Roman"/>
          <w:sz w:val="24"/>
          <w:szCs w:val="24"/>
        </w:rPr>
      </w:pPr>
      <w:moveFromRangeStart w:id="686" w:author="Mishra, Bijesh" w:date="2018-07-12T15:18:00Z" w:name="move519172030"/>
      <w:moveFrom w:id="687" w:author="Mishra, Bijesh" w:date="2018-07-12T15:18:00Z">
        <w:r w:rsidRPr="00BF328D" w:rsidDel="00D51F49">
          <w:rPr>
            <w:rFonts w:ascii="Times New Roman" w:hAnsi="Times New Roman" w:cs="Times New Roman"/>
            <w:bCs/>
            <w:sz w:val="24"/>
            <w:szCs w:val="24"/>
            <w:shd w:val="clear" w:color="auto" w:fill="FFFFFF"/>
          </w:rPr>
          <w:t>Simmons, L. V. “</w:t>
        </w:r>
        <w:r w:rsidRPr="00BF328D" w:rsidDel="00D51F49">
          <w:rPr>
            <w:rFonts w:ascii="Times New Roman" w:hAnsi="Times New Roman" w:cs="Times New Roman"/>
            <w:bCs/>
            <w:iCs/>
            <w:sz w:val="24"/>
            <w:szCs w:val="24"/>
            <w:shd w:val="clear" w:color="auto" w:fill="FFFFFF"/>
          </w:rPr>
          <w:t>Moving Towards Agroecosystem Sustainability: Safe Vegetable Production in Vietnam.”</w:t>
        </w:r>
        <w:r w:rsidRPr="00BF328D" w:rsidDel="00D51F49">
          <w:rPr>
            <w:rFonts w:ascii="Times New Roman" w:hAnsi="Times New Roman" w:cs="Times New Roman"/>
            <w:bCs/>
            <w:i/>
            <w:iCs/>
            <w:sz w:val="24"/>
            <w:szCs w:val="24"/>
            <w:shd w:val="clear" w:color="auto" w:fill="FFFFFF"/>
          </w:rPr>
          <w:t xml:space="preserve"> </w:t>
        </w:r>
        <w:r w:rsidRPr="00BF328D" w:rsidDel="00D51F49">
          <w:rPr>
            <w:rFonts w:ascii="Times New Roman" w:hAnsi="Times New Roman" w:cs="Times New Roman"/>
            <w:bCs/>
            <w:sz w:val="24"/>
            <w:szCs w:val="24"/>
            <w:shd w:val="clear" w:color="auto" w:fill="FFFFFF"/>
          </w:rPr>
          <w:t>Master's thesis, University of Waterloo, Ontario, Canada, 2008.</w:t>
        </w:r>
      </w:moveFrom>
    </w:p>
    <w:p w:rsidR="00963811" w:rsidRPr="00BF328D" w:rsidDel="00991CF2" w:rsidRDefault="00963811" w:rsidP="00963811">
      <w:pPr>
        <w:spacing w:after="0" w:line="480" w:lineRule="auto"/>
        <w:ind w:left="720" w:hanging="720"/>
        <w:rPr>
          <w:moveFrom w:id="688" w:author="Mishra, Bijesh" w:date="2018-07-12T15:22:00Z"/>
          <w:rFonts w:ascii="Times New Roman" w:hAnsi="Times New Roman" w:cs="Times New Roman"/>
          <w:sz w:val="24"/>
          <w:szCs w:val="24"/>
          <w:shd w:val="clear" w:color="auto" w:fill="FFFFFF"/>
        </w:rPr>
      </w:pPr>
      <w:moveFromRangeStart w:id="689" w:author="Mishra, Bijesh" w:date="2018-07-12T15:22:00Z" w:name="move519172249"/>
      <w:moveFromRangeEnd w:id="686"/>
      <w:moveFrom w:id="690" w:author="Mishra, Bijesh" w:date="2018-07-12T15:22:00Z">
        <w:r w:rsidRPr="00BF328D" w:rsidDel="00991CF2">
          <w:rPr>
            <w:rFonts w:ascii="Times New Roman" w:hAnsi="Times New Roman" w:cs="Times New Roman"/>
            <w:sz w:val="24"/>
            <w:szCs w:val="24"/>
            <w:shd w:val="clear" w:color="auto" w:fill="FFFFFF"/>
          </w:rPr>
          <w:t>Snapp</w:t>
        </w:r>
        <w:r w:rsidRPr="00BF328D" w:rsidDel="00991CF2">
          <w:rPr>
            <w:rFonts w:ascii="Times New Roman" w:hAnsi="Times New Roman" w:cs="Times New Roman"/>
            <w:sz w:val="24"/>
            <w:szCs w:val="24"/>
          </w:rPr>
          <w:t xml:space="preserve">, S. S., S. M. Swinton, R. Labarta, D. Mutch, J. R. Black, R. Leep, J. Nyiraneza, and K. O'Neil. “Evaluating cover crops for benefits, cost and performance within cropping system niches.” </w:t>
        </w:r>
        <w:r w:rsidRPr="00BF328D" w:rsidDel="00991CF2">
          <w:rPr>
            <w:rFonts w:ascii="Times New Roman" w:hAnsi="Times New Roman" w:cs="Times New Roman"/>
            <w:i/>
            <w:iCs/>
            <w:sz w:val="24"/>
            <w:szCs w:val="24"/>
          </w:rPr>
          <w:t>Agronomy Journal</w:t>
        </w:r>
        <w:r w:rsidRPr="00BF328D" w:rsidDel="00991CF2">
          <w:rPr>
            <w:rFonts w:ascii="Times New Roman" w:hAnsi="Times New Roman" w:cs="Times New Roman"/>
            <w:sz w:val="24"/>
            <w:szCs w:val="24"/>
          </w:rPr>
          <w:t xml:space="preserve"> </w:t>
        </w:r>
        <w:r w:rsidRPr="00BF328D" w:rsidDel="00991CF2">
          <w:rPr>
            <w:rFonts w:ascii="Times New Roman" w:hAnsi="Times New Roman" w:cs="Times New Roman"/>
            <w:b/>
            <w:iCs/>
            <w:sz w:val="24"/>
            <w:szCs w:val="24"/>
          </w:rPr>
          <w:t>97</w:t>
        </w:r>
        <w:r w:rsidRPr="00BF328D" w:rsidDel="00991CF2">
          <w:rPr>
            <w:rFonts w:ascii="Times New Roman" w:hAnsi="Times New Roman" w:cs="Times New Roman"/>
            <w:sz w:val="24"/>
            <w:szCs w:val="24"/>
          </w:rPr>
          <w:t>,1 (2005):322-</w:t>
        </w:r>
        <w:r w:rsidRPr="00BF328D" w:rsidDel="00991CF2">
          <w:rPr>
            <w:rFonts w:ascii="Times New Roman" w:hAnsi="Times New Roman" w:cs="Times New Roman"/>
            <w:sz w:val="24"/>
            <w:szCs w:val="24"/>
            <w:shd w:val="clear" w:color="auto" w:fill="FFFFFF"/>
          </w:rPr>
          <w:t>332. doi:10.2134/agronj2005.0322.</w:t>
        </w:r>
      </w:moveFrom>
    </w:p>
    <w:moveFromRangeEnd w:id="689"/>
    <w:p w:rsidR="00963811" w:rsidRPr="00BF328D" w:rsidRDefault="00963811" w:rsidP="00963811">
      <w:pPr>
        <w:spacing w:after="0" w:line="480" w:lineRule="auto"/>
        <w:ind w:left="720" w:hanging="720"/>
        <w:rPr>
          <w:rFonts w:ascii="Times New Roman" w:hAnsi="Times New Roman" w:cs="Times New Roman"/>
          <w:sz w:val="24"/>
          <w:szCs w:val="24"/>
        </w:rPr>
      </w:pPr>
      <w:r w:rsidRPr="00BF328D">
        <w:rPr>
          <w:rFonts w:ascii="Times New Roman" w:hAnsi="Times New Roman" w:cs="Times New Roman"/>
          <w:sz w:val="24"/>
          <w:szCs w:val="24"/>
          <w:shd w:val="clear" w:color="auto" w:fill="FFFFFF"/>
        </w:rPr>
        <w:t>Swinton</w:t>
      </w:r>
      <w:r w:rsidRPr="00BF328D">
        <w:rPr>
          <w:rFonts w:ascii="Times New Roman" w:hAnsi="Times New Roman" w:cs="Times New Roman"/>
          <w:sz w:val="24"/>
          <w:szCs w:val="24"/>
        </w:rPr>
        <w:t xml:space="preserve">, S. M., Rector, N., Robertson, G. P., </w:t>
      </w:r>
      <w:proofErr w:type="spellStart"/>
      <w:r w:rsidRPr="00BF328D">
        <w:rPr>
          <w:rFonts w:ascii="Times New Roman" w:hAnsi="Times New Roman" w:cs="Times New Roman"/>
          <w:sz w:val="24"/>
          <w:szCs w:val="24"/>
        </w:rPr>
        <w:t>Jolejole</w:t>
      </w:r>
      <w:proofErr w:type="spellEnd"/>
      <w:r w:rsidRPr="00BF328D">
        <w:rPr>
          <w:rFonts w:ascii="Times New Roman" w:hAnsi="Times New Roman" w:cs="Times New Roman"/>
          <w:sz w:val="24"/>
          <w:szCs w:val="24"/>
        </w:rPr>
        <w:t xml:space="preserve">-Foreman, C. B., &amp; </w:t>
      </w:r>
      <w:proofErr w:type="spellStart"/>
      <w:r w:rsidRPr="00BF328D">
        <w:rPr>
          <w:rFonts w:ascii="Times New Roman" w:hAnsi="Times New Roman" w:cs="Times New Roman"/>
          <w:sz w:val="24"/>
          <w:szCs w:val="24"/>
        </w:rPr>
        <w:t>Lupi</w:t>
      </w:r>
      <w:proofErr w:type="spellEnd"/>
      <w:r w:rsidRPr="00BF328D">
        <w:rPr>
          <w:rFonts w:ascii="Times New Roman" w:hAnsi="Times New Roman" w:cs="Times New Roman"/>
          <w:sz w:val="24"/>
          <w:szCs w:val="24"/>
        </w:rPr>
        <w:t xml:space="preserve">, F. “Farmers Decisions about Adopting Environmentally Beneficial Practices.” </w:t>
      </w:r>
      <w:r w:rsidRPr="00BF328D">
        <w:rPr>
          <w:rFonts w:ascii="Times New Roman" w:hAnsi="Times New Roman" w:cs="Times New Roman"/>
          <w:i/>
          <w:iCs/>
          <w:sz w:val="24"/>
          <w:szCs w:val="24"/>
        </w:rPr>
        <w:t>The Ecology of Agricultural Landscapes: Long-Term Research on the Path to Sustainability</w:t>
      </w:r>
      <w:r w:rsidRPr="00BF328D">
        <w:rPr>
          <w:rFonts w:ascii="Times New Roman" w:hAnsi="Times New Roman" w:cs="Times New Roman"/>
          <w:sz w:val="24"/>
          <w:szCs w:val="24"/>
        </w:rPr>
        <w:t>. New York, NY: Oxford University Press, 2015.</w:t>
      </w:r>
    </w:p>
    <w:p w:rsidR="00963811" w:rsidRPr="00BF328D" w:rsidRDefault="00963811" w:rsidP="00963811">
      <w:pPr>
        <w:spacing w:after="0" w:line="480" w:lineRule="auto"/>
        <w:ind w:left="720" w:hanging="720"/>
        <w:rPr>
          <w:rFonts w:ascii="Times New Roman" w:hAnsi="Times New Roman" w:cs="Times New Roman"/>
          <w:sz w:val="24"/>
          <w:szCs w:val="24"/>
          <w:shd w:val="clear" w:color="auto" w:fill="FFFFFF"/>
        </w:rPr>
      </w:pPr>
      <w:r w:rsidRPr="00BF328D">
        <w:rPr>
          <w:rFonts w:ascii="Times New Roman" w:hAnsi="Times New Roman" w:cs="Times New Roman"/>
          <w:sz w:val="24"/>
          <w:szCs w:val="24"/>
          <w:shd w:val="clear" w:color="auto" w:fill="FFFFFF"/>
        </w:rPr>
        <w:t>Teasdale, J. R. “Contribution of Cover Crops to Weed Management in Sustainable Agriculture Systems”.</w:t>
      </w:r>
      <w:r w:rsidRPr="00BF328D">
        <w:rPr>
          <w:rStyle w:val="apple-converted-space"/>
          <w:rFonts w:ascii="Times New Roman" w:hAnsi="Times New Roman" w:cs="Times New Roman"/>
          <w:sz w:val="24"/>
          <w:szCs w:val="24"/>
          <w:shd w:val="clear" w:color="auto" w:fill="FFFFFF"/>
        </w:rPr>
        <w:t xml:space="preserve"> </w:t>
      </w:r>
      <w:r w:rsidRPr="00BF328D">
        <w:rPr>
          <w:rFonts w:ascii="Times New Roman" w:hAnsi="Times New Roman" w:cs="Times New Roman"/>
          <w:i/>
          <w:iCs/>
          <w:sz w:val="24"/>
          <w:szCs w:val="24"/>
          <w:shd w:val="clear" w:color="auto" w:fill="FFFFFF"/>
        </w:rPr>
        <w:t>Journal of Production Agriculture</w:t>
      </w:r>
      <w:r w:rsidRPr="00BF328D">
        <w:rPr>
          <w:rFonts w:ascii="Times New Roman" w:hAnsi="Times New Roman" w:cs="Times New Roman"/>
          <w:iCs/>
          <w:sz w:val="24"/>
          <w:szCs w:val="24"/>
          <w:shd w:val="clear" w:color="auto" w:fill="FFFFFF"/>
        </w:rPr>
        <w:t xml:space="preserve"> </w:t>
      </w:r>
      <w:r w:rsidRPr="00BF328D">
        <w:rPr>
          <w:rFonts w:ascii="Times New Roman" w:hAnsi="Times New Roman" w:cs="Times New Roman"/>
          <w:b/>
          <w:iCs/>
          <w:sz w:val="24"/>
          <w:szCs w:val="24"/>
          <w:shd w:val="clear" w:color="auto" w:fill="FFFFFF"/>
        </w:rPr>
        <w:t>9</w:t>
      </w:r>
      <w:proofErr w:type="gramStart"/>
      <w:r w:rsidRPr="00BF328D">
        <w:rPr>
          <w:rFonts w:ascii="Times New Roman" w:hAnsi="Times New Roman" w:cs="Times New Roman"/>
          <w:sz w:val="24"/>
          <w:szCs w:val="24"/>
          <w:shd w:val="clear" w:color="auto" w:fill="FFFFFF"/>
        </w:rPr>
        <w:t>,4</w:t>
      </w:r>
      <w:proofErr w:type="gramEnd"/>
      <w:r w:rsidRPr="00BF328D">
        <w:rPr>
          <w:rFonts w:ascii="Times New Roman" w:hAnsi="Times New Roman" w:cs="Times New Roman"/>
          <w:sz w:val="24"/>
          <w:szCs w:val="24"/>
          <w:shd w:val="clear" w:color="auto" w:fill="FFFFFF"/>
        </w:rPr>
        <w:t xml:space="preserve"> (2013):475-479. doi:10.2134/jpa1996.0475</w:t>
      </w:r>
    </w:p>
    <w:p w:rsidR="00963811" w:rsidRPr="00BF328D" w:rsidRDefault="00963811" w:rsidP="00963811">
      <w:pPr>
        <w:spacing w:after="0" w:line="480" w:lineRule="auto"/>
        <w:ind w:left="720" w:hanging="720"/>
        <w:rPr>
          <w:rFonts w:ascii="Times New Roman" w:hAnsi="Times New Roman" w:cs="Times New Roman"/>
          <w:sz w:val="24"/>
          <w:szCs w:val="24"/>
        </w:rPr>
      </w:pPr>
      <w:proofErr w:type="spellStart"/>
      <w:r w:rsidRPr="00BF328D">
        <w:rPr>
          <w:rFonts w:ascii="Times New Roman" w:hAnsi="Times New Roman" w:cs="Times New Roman"/>
          <w:sz w:val="24"/>
          <w:szCs w:val="24"/>
          <w:shd w:val="clear" w:color="auto" w:fill="FFFFFF"/>
        </w:rPr>
        <w:t>Upadhyay</w:t>
      </w:r>
      <w:proofErr w:type="spellEnd"/>
      <w:r w:rsidRPr="00BF328D">
        <w:rPr>
          <w:rFonts w:ascii="Times New Roman" w:hAnsi="Times New Roman" w:cs="Times New Roman"/>
          <w:sz w:val="24"/>
          <w:szCs w:val="24"/>
        </w:rPr>
        <w:t xml:space="preserve">, B., D. Young, H. Wang, and P. </w:t>
      </w:r>
      <w:proofErr w:type="spellStart"/>
      <w:r w:rsidRPr="00BF328D">
        <w:rPr>
          <w:rFonts w:ascii="Times New Roman" w:hAnsi="Times New Roman" w:cs="Times New Roman"/>
          <w:sz w:val="24"/>
          <w:szCs w:val="24"/>
        </w:rPr>
        <w:t>Wandschneider</w:t>
      </w:r>
      <w:proofErr w:type="spellEnd"/>
      <w:r w:rsidRPr="00BF328D">
        <w:rPr>
          <w:rFonts w:ascii="Times New Roman" w:hAnsi="Times New Roman" w:cs="Times New Roman"/>
          <w:sz w:val="24"/>
          <w:szCs w:val="24"/>
        </w:rPr>
        <w:t xml:space="preserve">. “How do Farmers Who Adopt </w:t>
      </w:r>
      <w:r w:rsidRPr="00BF328D">
        <w:rPr>
          <w:rFonts w:ascii="Times New Roman" w:hAnsi="Times New Roman" w:cs="Times New Roman"/>
          <w:noProof/>
          <w:sz w:val="24"/>
          <w:szCs w:val="24"/>
        </w:rPr>
        <w:t>Multiple</w:t>
      </w:r>
      <w:r w:rsidRPr="00BF328D">
        <w:rPr>
          <w:rFonts w:ascii="Times New Roman" w:hAnsi="Times New Roman" w:cs="Times New Roman"/>
          <w:sz w:val="24"/>
          <w:szCs w:val="24"/>
        </w:rPr>
        <w:t xml:space="preserve"> Conservation Practices Differ from their Neighbors?” </w:t>
      </w:r>
      <w:r w:rsidRPr="00BF328D">
        <w:rPr>
          <w:rFonts w:ascii="Times New Roman" w:hAnsi="Times New Roman" w:cs="Times New Roman"/>
          <w:i/>
          <w:iCs/>
          <w:sz w:val="24"/>
          <w:szCs w:val="24"/>
        </w:rPr>
        <w:t>American Journal of Alternative Agriculture</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18</w:t>
      </w:r>
      <w:proofErr w:type="gramStart"/>
      <w:r w:rsidRPr="00BF328D">
        <w:rPr>
          <w:rFonts w:ascii="Times New Roman" w:hAnsi="Times New Roman" w:cs="Times New Roman"/>
          <w:sz w:val="24"/>
          <w:szCs w:val="24"/>
        </w:rPr>
        <w:t>,1</w:t>
      </w:r>
      <w:proofErr w:type="gramEnd"/>
      <w:r w:rsidRPr="00BF328D">
        <w:rPr>
          <w:rFonts w:ascii="Times New Roman" w:hAnsi="Times New Roman" w:cs="Times New Roman"/>
          <w:sz w:val="24"/>
          <w:szCs w:val="24"/>
        </w:rPr>
        <w:t xml:space="preserve"> (2003):27-36. </w:t>
      </w:r>
      <w:proofErr w:type="gramStart"/>
      <w:r w:rsidRPr="00BF328D">
        <w:rPr>
          <w:rFonts w:ascii="Times New Roman" w:hAnsi="Times New Roman" w:cs="Times New Roman"/>
          <w:sz w:val="24"/>
          <w:szCs w:val="24"/>
        </w:rPr>
        <w:t>doi:</w:t>
      </w:r>
      <w:proofErr w:type="gramEnd"/>
      <w:r w:rsidRPr="00BF328D">
        <w:rPr>
          <w:rFonts w:ascii="Times New Roman" w:hAnsi="Times New Roman" w:cs="Times New Roman"/>
          <w:sz w:val="24"/>
          <w:szCs w:val="24"/>
        </w:rPr>
        <w:t>10.1079/ajaa2003027.</w:t>
      </w:r>
    </w:p>
    <w:p w:rsidR="00963811" w:rsidRPr="00BF328D" w:rsidRDefault="00963811" w:rsidP="00963811">
      <w:pPr>
        <w:spacing w:after="0" w:line="480" w:lineRule="auto"/>
        <w:ind w:left="720" w:hanging="720"/>
        <w:rPr>
          <w:rFonts w:ascii="Times New Roman" w:hAnsi="Times New Roman" w:cs="Times New Roman"/>
          <w:sz w:val="24"/>
          <w:szCs w:val="24"/>
        </w:rPr>
      </w:pPr>
      <w:r w:rsidRPr="00BF328D">
        <w:rPr>
          <w:rFonts w:ascii="Times New Roman" w:hAnsi="Times New Roman" w:cs="Times New Roman"/>
          <w:sz w:val="24"/>
          <w:szCs w:val="24"/>
          <w:shd w:val="clear" w:color="auto" w:fill="FFFFFF"/>
        </w:rPr>
        <w:t>US</w:t>
      </w:r>
      <w:r w:rsidRPr="00BF328D">
        <w:rPr>
          <w:rFonts w:ascii="Times New Roman" w:hAnsi="Times New Roman" w:cs="Times New Roman"/>
          <w:sz w:val="24"/>
          <w:szCs w:val="24"/>
        </w:rPr>
        <w:t xml:space="preserve"> Congress. Food, Agriculture, Conservation and Trade Act, Public law. Title XVI, Subtitle A, Section 1603. Government Printing Office. Washington DC, (1990):101-624, Internet Site: </w:t>
      </w:r>
      <w:hyperlink r:id="rId9" w:history="1">
        <w:r w:rsidRPr="00BF328D">
          <w:rPr>
            <w:rStyle w:val="Hyperlink"/>
            <w:rFonts w:ascii="Times New Roman" w:hAnsi="Times New Roman" w:cs="Times New Roman"/>
            <w:color w:val="auto"/>
            <w:sz w:val="24"/>
            <w:szCs w:val="24"/>
          </w:rPr>
          <w:t>https://www.gpo.gov/fdsys/pkg/USCODE-2007-title7/pdf/USCODE-2007-title7-chap64-subchapI.pdf</w:t>
        </w:r>
      </w:hyperlink>
      <w:r w:rsidRPr="00BF328D">
        <w:rPr>
          <w:rStyle w:val="Hyperlink"/>
          <w:rFonts w:ascii="Times New Roman" w:hAnsi="Times New Roman" w:cs="Times New Roman"/>
          <w:color w:val="auto"/>
          <w:sz w:val="24"/>
          <w:szCs w:val="24"/>
        </w:rPr>
        <w:t xml:space="preserve"> (Accessed November 2, 2017).</w:t>
      </w:r>
    </w:p>
    <w:p w:rsidR="00963811" w:rsidRPr="00BF328D" w:rsidRDefault="00963811" w:rsidP="00963811">
      <w:pPr>
        <w:spacing w:after="0" w:line="480" w:lineRule="auto"/>
        <w:ind w:left="720" w:hanging="720"/>
        <w:rPr>
          <w:rFonts w:ascii="Times New Roman" w:hAnsi="Times New Roman" w:cs="Times New Roman"/>
          <w:sz w:val="24"/>
          <w:szCs w:val="24"/>
        </w:rPr>
      </w:pPr>
      <w:r w:rsidRPr="00BF328D">
        <w:rPr>
          <w:rFonts w:ascii="Times New Roman" w:hAnsi="Times New Roman" w:cs="Times New Roman"/>
          <w:sz w:val="24"/>
          <w:szCs w:val="24"/>
        </w:rPr>
        <w:t xml:space="preserve">Wilson, R. S., G. Howard, and E. A. Burnett. “Improving Nutrient Management Practices in Agriculture: The Role of Risk-based Beliefs in Understanding Farmers' Attitudes toward </w:t>
      </w:r>
      <w:r w:rsidRPr="00BF328D">
        <w:rPr>
          <w:rFonts w:ascii="Times New Roman" w:hAnsi="Times New Roman" w:cs="Times New Roman"/>
          <w:sz w:val="24"/>
          <w:szCs w:val="24"/>
        </w:rPr>
        <w:lastRenderedPageBreak/>
        <w:t xml:space="preserve">Taking Additional Action.” </w:t>
      </w:r>
      <w:r w:rsidRPr="00BF328D">
        <w:rPr>
          <w:rFonts w:ascii="Times New Roman" w:hAnsi="Times New Roman" w:cs="Times New Roman"/>
          <w:i/>
          <w:iCs/>
          <w:sz w:val="24"/>
          <w:szCs w:val="24"/>
        </w:rPr>
        <w:t>Water Resources Research</w:t>
      </w:r>
      <w:r w:rsidRPr="00BF328D">
        <w:rPr>
          <w:rFonts w:ascii="Times New Roman" w:hAnsi="Times New Roman" w:cs="Times New Roman"/>
          <w:sz w:val="24"/>
          <w:szCs w:val="24"/>
        </w:rPr>
        <w:t xml:space="preserve"> </w:t>
      </w:r>
      <w:r w:rsidRPr="00BF328D">
        <w:rPr>
          <w:rFonts w:ascii="Times New Roman" w:hAnsi="Times New Roman" w:cs="Times New Roman"/>
          <w:b/>
          <w:iCs/>
          <w:sz w:val="24"/>
          <w:szCs w:val="24"/>
        </w:rPr>
        <w:t>50</w:t>
      </w:r>
      <w:proofErr w:type="gramStart"/>
      <w:r w:rsidRPr="00BF328D">
        <w:rPr>
          <w:rFonts w:ascii="Times New Roman" w:hAnsi="Times New Roman" w:cs="Times New Roman"/>
          <w:sz w:val="24"/>
          <w:szCs w:val="24"/>
        </w:rPr>
        <w:t>,8</w:t>
      </w:r>
      <w:proofErr w:type="gramEnd"/>
      <w:r w:rsidRPr="00BF328D">
        <w:rPr>
          <w:rFonts w:ascii="Times New Roman" w:hAnsi="Times New Roman" w:cs="Times New Roman"/>
          <w:sz w:val="24"/>
          <w:szCs w:val="24"/>
        </w:rPr>
        <w:t xml:space="preserve"> (2014):6735-6746. </w:t>
      </w:r>
      <w:proofErr w:type="gramStart"/>
      <w:r w:rsidRPr="00BF328D">
        <w:rPr>
          <w:rFonts w:ascii="Times New Roman" w:hAnsi="Times New Roman" w:cs="Times New Roman"/>
          <w:sz w:val="24"/>
          <w:szCs w:val="24"/>
        </w:rPr>
        <w:t>doi:</w:t>
      </w:r>
      <w:proofErr w:type="gramEnd"/>
      <w:r w:rsidRPr="00BF328D">
        <w:rPr>
          <w:rFonts w:ascii="Times New Roman" w:hAnsi="Times New Roman" w:cs="Times New Roman"/>
          <w:sz w:val="24"/>
          <w:szCs w:val="24"/>
        </w:rPr>
        <w:t>10.1002/2013wr015200.</w:t>
      </w:r>
    </w:p>
    <w:p w:rsidR="00963811" w:rsidRPr="00BF328D" w:rsidRDefault="00963811" w:rsidP="00963811">
      <w:pPr>
        <w:spacing w:after="0" w:line="480" w:lineRule="auto"/>
        <w:ind w:left="720" w:hanging="720"/>
        <w:contextualSpacing/>
        <w:rPr>
          <w:rFonts w:ascii="Times New Roman" w:hAnsi="Times New Roman" w:cs="Times New Roman"/>
          <w:bCs/>
          <w:sz w:val="24"/>
          <w:szCs w:val="24"/>
          <w:shd w:val="clear" w:color="auto" w:fill="FFFFFF"/>
        </w:rPr>
      </w:pPr>
      <w:r w:rsidRPr="00BF328D">
        <w:rPr>
          <w:rFonts w:ascii="Times New Roman" w:hAnsi="Times New Roman" w:cs="Times New Roman"/>
          <w:bCs/>
          <w:sz w:val="24"/>
          <w:szCs w:val="24"/>
          <w:shd w:val="clear" w:color="auto" w:fill="FFFFFF"/>
        </w:rPr>
        <w:t xml:space="preserve">Yang, W., and B. Sharp. “Spatial Dependence and Determinants of Dairy Farmers’ Adoption of Best Management Practices for Water Protection in New Zealand.” </w:t>
      </w:r>
      <w:r w:rsidRPr="00BF328D">
        <w:rPr>
          <w:rFonts w:ascii="Times New Roman" w:hAnsi="Times New Roman" w:cs="Times New Roman"/>
          <w:bCs/>
          <w:i/>
          <w:iCs/>
          <w:sz w:val="24"/>
          <w:szCs w:val="24"/>
          <w:shd w:val="clear" w:color="auto" w:fill="FFFFFF"/>
        </w:rPr>
        <w:t>Environmental Management</w:t>
      </w:r>
      <w:r w:rsidRPr="00BF328D">
        <w:rPr>
          <w:rFonts w:ascii="Times New Roman" w:hAnsi="Times New Roman" w:cs="Times New Roman"/>
          <w:bCs/>
          <w:iCs/>
          <w:sz w:val="24"/>
          <w:szCs w:val="24"/>
          <w:shd w:val="clear" w:color="auto" w:fill="FFFFFF"/>
        </w:rPr>
        <w:t xml:space="preserve"> </w:t>
      </w:r>
      <w:r w:rsidRPr="00BF328D">
        <w:rPr>
          <w:rFonts w:ascii="Times New Roman" w:hAnsi="Times New Roman" w:cs="Times New Roman"/>
          <w:b/>
          <w:bCs/>
          <w:iCs/>
          <w:sz w:val="24"/>
          <w:szCs w:val="24"/>
          <w:shd w:val="clear" w:color="auto" w:fill="FFFFFF"/>
        </w:rPr>
        <w:t>59</w:t>
      </w:r>
      <w:proofErr w:type="gramStart"/>
      <w:r w:rsidRPr="00BF328D">
        <w:rPr>
          <w:rFonts w:ascii="Times New Roman" w:hAnsi="Times New Roman" w:cs="Times New Roman"/>
          <w:bCs/>
          <w:sz w:val="24"/>
          <w:szCs w:val="24"/>
          <w:shd w:val="clear" w:color="auto" w:fill="FFFFFF"/>
        </w:rPr>
        <w:t>,4</w:t>
      </w:r>
      <w:proofErr w:type="gramEnd"/>
      <w:r w:rsidRPr="00BF328D">
        <w:rPr>
          <w:rFonts w:ascii="Times New Roman" w:hAnsi="Times New Roman" w:cs="Times New Roman"/>
          <w:bCs/>
          <w:sz w:val="24"/>
          <w:szCs w:val="24"/>
          <w:shd w:val="clear" w:color="auto" w:fill="FFFFFF"/>
        </w:rPr>
        <w:t xml:space="preserve"> (2017):594-603. </w:t>
      </w:r>
      <w:proofErr w:type="gramStart"/>
      <w:r w:rsidRPr="00BF328D">
        <w:rPr>
          <w:rFonts w:ascii="Times New Roman" w:hAnsi="Times New Roman" w:cs="Times New Roman"/>
          <w:bCs/>
          <w:sz w:val="24"/>
          <w:szCs w:val="24"/>
          <w:shd w:val="clear" w:color="auto" w:fill="FFFFFF"/>
        </w:rPr>
        <w:t>doi:</w:t>
      </w:r>
      <w:proofErr w:type="gramEnd"/>
      <w:r w:rsidRPr="00BF328D">
        <w:rPr>
          <w:rFonts w:ascii="Times New Roman" w:hAnsi="Times New Roman" w:cs="Times New Roman"/>
          <w:bCs/>
          <w:sz w:val="24"/>
          <w:szCs w:val="24"/>
          <w:shd w:val="clear" w:color="auto" w:fill="FFFFFF"/>
        </w:rPr>
        <w:t>10.1007/s00267-017-0823-6.</w:t>
      </w:r>
    </w:p>
    <w:p w:rsidR="00963811" w:rsidRPr="00BF328D" w:rsidRDefault="00963811" w:rsidP="00963811">
      <w:pPr>
        <w:spacing w:after="0" w:line="480" w:lineRule="auto"/>
        <w:ind w:left="720" w:hanging="720"/>
        <w:contextualSpacing/>
        <w:rPr>
          <w:ins w:id="691" w:author="Mishra, Bijesh" w:date="2018-07-03T11:30:00Z"/>
          <w:rFonts w:ascii="Times New Roman" w:hAnsi="Times New Roman" w:cs="Times New Roman"/>
          <w:sz w:val="24"/>
          <w:szCs w:val="24"/>
          <w:shd w:val="clear" w:color="auto" w:fill="FFFFFF"/>
        </w:rPr>
      </w:pPr>
      <w:proofErr w:type="spellStart"/>
      <w:r w:rsidRPr="00BF328D">
        <w:rPr>
          <w:rFonts w:ascii="Times New Roman" w:hAnsi="Times New Roman" w:cs="Times New Roman"/>
          <w:sz w:val="24"/>
          <w:szCs w:val="24"/>
          <w:shd w:val="clear" w:color="auto" w:fill="FFFFFF"/>
        </w:rPr>
        <w:t>Zaharia</w:t>
      </w:r>
      <w:proofErr w:type="spellEnd"/>
      <w:r w:rsidRPr="00BF328D">
        <w:rPr>
          <w:rFonts w:ascii="Times New Roman" w:hAnsi="Times New Roman" w:cs="Times New Roman"/>
          <w:sz w:val="24"/>
          <w:szCs w:val="24"/>
          <w:shd w:val="clear" w:color="auto" w:fill="FFFFFF"/>
        </w:rPr>
        <w:t>, C. “Sustainable Agricultural Development Concepts, Principles, Eco-efficiency, Eco-equity, Eco-conditioning</w:t>
      </w:r>
      <w:r w:rsidRPr="00BF328D">
        <w:rPr>
          <w:rFonts w:ascii="Times New Roman" w:hAnsi="Times New Roman" w:cs="Times New Roman"/>
          <w:bCs/>
          <w:sz w:val="24"/>
          <w:szCs w:val="24"/>
          <w:shd w:val="clear" w:color="auto" w:fill="FFFFFF"/>
        </w:rPr>
        <w:t>.”</w:t>
      </w:r>
      <w:r w:rsidRPr="00BF328D">
        <w:rPr>
          <w:rStyle w:val="apple-converted-space"/>
          <w:rFonts w:ascii="Times New Roman" w:hAnsi="Times New Roman" w:cs="Times New Roman"/>
          <w:sz w:val="24"/>
          <w:szCs w:val="24"/>
          <w:shd w:val="clear" w:color="auto" w:fill="FFFFFF"/>
        </w:rPr>
        <w:t xml:space="preserve"> </w:t>
      </w:r>
      <w:proofErr w:type="spellStart"/>
      <w:r w:rsidRPr="00BF328D">
        <w:rPr>
          <w:rFonts w:ascii="Times New Roman" w:hAnsi="Times New Roman" w:cs="Times New Roman"/>
          <w:i/>
          <w:iCs/>
          <w:sz w:val="24"/>
          <w:szCs w:val="24"/>
          <w:shd w:val="clear" w:color="auto" w:fill="FFFFFF"/>
        </w:rPr>
        <w:t>Cercetari</w:t>
      </w:r>
      <w:proofErr w:type="spellEnd"/>
      <w:r w:rsidRPr="00BF328D">
        <w:rPr>
          <w:rFonts w:ascii="Times New Roman" w:hAnsi="Times New Roman" w:cs="Times New Roman"/>
          <w:i/>
          <w:iCs/>
          <w:sz w:val="24"/>
          <w:szCs w:val="24"/>
          <w:shd w:val="clear" w:color="auto" w:fill="FFFFFF"/>
        </w:rPr>
        <w:t xml:space="preserve"> </w:t>
      </w:r>
      <w:proofErr w:type="spellStart"/>
      <w:r w:rsidRPr="00BF328D">
        <w:rPr>
          <w:rFonts w:ascii="Times New Roman" w:hAnsi="Times New Roman" w:cs="Times New Roman"/>
          <w:i/>
          <w:iCs/>
          <w:sz w:val="24"/>
          <w:szCs w:val="24"/>
          <w:shd w:val="clear" w:color="auto" w:fill="FFFFFF"/>
        </w:rPr>
        <w:t>Agronomice</w:t>
      </w:r>
      <w:proofErr w:type="spellEnd"/>
      <w:r w:rsidRPr="00BF328D">
        <w:rPr>
          <w:rFonts w:ascii="Times New Roman" w:hAnsi="Times New Roman" w:cs="Times New Roman"/>
          <w:i/>
          <w:iCs/>
          <w:sz w:val="24"/>
          <w:szCs w:val="24"/>
          <w:shd w:val="clear" w:color="auto" w:fill="FFFFFF"/>
        </w:rPr>
        <w:t xml:space="preserve"> in Moldova</w:t>
      </w:r>
      <w:r w:rsidRPr="00BF328D">
        <w:rPr>
          <w:rFonts w:ascii="Times New Roman" w:hAnsi="Times New Roman" w:cs="Times New Roman"/>
          <w:iCs/>
          <w:sz w:val="24"/>
          <w:szCs w:val="24"/>
          <w:shd w:val="clear" w:color="auto" w:fill="FFFFFF"/>
        </w:rPr>
        <w:t xml:space="preserve"> </w:t>
      </w:r>
      <w:r w:rsidRPr="00BF328D">
        <w:rPr>
          <w:rFonts w:ascii="Times New Roman" w:hAnsi="Times New Roman" w:cs="Times New Roman"/>
          <w:b/>
          <w:iCs/>
          <w:sz w:val="24"/>
          <w:szCs w:val="24"/>
          <w:shd w:val="clear" w:color="auto" w:fill="FFFFFF"/>
        </w:rPr>
        <w:t>143</w:t>
      </w:r>
      <w:r w:rsidRPr="00BF328D">
        <w:rPr>
          <w:rFonts w:ascii="Times New Roman" w:hAnsi="Times New Roman" w:cs="Times New Roman"/>
          <w:iCs/>
          <w:sz w:val="24"/>
          <w:szCs w:val="24"/>
          <w:shd w:val="clear" w:color="auto" w:fill="FFFFFF"/>
        </w:rPr>
        <w:t xml:space="preserve">, </w:t>
      </w:r>
      <w:r w:rsidRPr="00BF328D">
        <w:rPr>
          <w:rFonts w:ascii="Times New Roman" w:hAnsi="Times New Roman" w:cs="Times New Roman"/>
          <w:sz w:val="24"/>
          <w:szCs w:val="24"/>
          <w:shd w:val="clear" w:color="auto" w:fill="FFFFFF"/>
        </w:rPr>
        <w:t>3 (2010):91-100.</w:t>
      </w:r>
    </w:p>
    <w:p w:rsidR="00E04031" w:rsidRPr="00BF328D" w:rsidDel="00663FEC" w:rsidRDefault="00E04031">
      <w:pPr>
        <w:spacing w:after="0" w:line="480" w:lineRule="auto"/>
        <w:ind w:left="720" w:hanging="720"/>
        <w:contextualSpacing/>
        <w:rPr>
          <w:del w:id="692" w:author="Mishra, Bijesh" w:date="2018-07-03T11:33:00Z"/>
          <w:rFonts w:ascii="Times New Roman" w:hAnsi="Times New Roman" w:cs="Times New Roman"/>
          <w:sz w:val="24"/>
          <w:szCs w:val="24"/>
          <w:shd w:val="clear" w:color="auto" w:fill="FFFFFF"/>
        </w:rPr>
        <w:pPrChange w:id="693" w:author="Mishra, Bijesh" w:date="2018-07-03T11:33:00Z">
          <w:pPr/>
        </w:pPrChange>
      </w:pPr>
      <w:proofErr w:type="spellStart"/>
      <w:ins w:id="694" w:author="Mishra, Bijesh" w:date="2018-07-03T11:30:00Z">
        <w:r w:rsidRPr="00BF328D">
          <w:rPr>
            <w:rFonts w:ascii="Times New Roman" w:hAnsi="Times New Roman" w:cs="Times New Roman"/>
            <w:sz w:val="24"/>
            <w:szCs w:val="24"/>
            <w:shd w:val="clear" w:color="auto" w:fill="FFFFFF"/>
            <w:rPrChange w:id="695" w:author="Mishra, Bijesh" w:date="2018-07-03T11:30:00Z">
              <w:rPr>
                <w:color w:val="333333"/>
                <w:shd w:val="clear" w:color="auto" w:fill="FFFFFF"/>
              </w:rPr>
            </w:rPrChange>
          </w:rPr>
          <w:t>Zhong</w:t>
        </w:r>
        <w:proofErr w:type="spellEnd"/>
        <w:r w:rsidR="005815CA" w:rsidRPr="00BF328D">
          <w:rPr>
            <w:rFonts w:ascii="Times New Roman" w:hAnsi="Times New Roman" w:cs="Times New Roman"/>
            <w:sz w:val="24"/>
            <w:szCs w:val="24"/>
            <w:shd w:val="clear" w:color="auto" w:fill="FFFFFF"/>
          </w:rPr>
          <w:t xml:space="preserve">, H., </w:t>
        </w:r>
      </w:ins>
      <w:ins w:id="696" w:author="Mishra, Bijesh" w:date="2018-07-03T11:32:00Z">
        <w:r w:rsidR="005815CA" w:rsidRPr="00BF328D">
          <w:rPr>
            <w:rFonts w:ascii="Times New Roman" w:hAnsi="Times New Roman" w:cs="Times New Roman"/>
            <w:sz w:val="24"/>
            <w:szCs w:val="24"/>
            <w:shd w:val="clear" w:color="auto" w:fill="FFFFFF"/>
          </w:rPr>
          <w:t xml:space="preserve">P. </w:t>
        </w:r>
      </w:ins>
      <w:ins w:id="697" w:author="Mishra, Bijesh" w:date="2018-07-03T11:30:00Z">
        <w:r w:rsidR="005815CA" w:rsidRPr="00BF328D">
          <w:rPr>
            <w:rFonts w:ascii="Times New Roman" w:hAnsi="Times New Roman" w:cs="Times New Roman"/>
            <w:sz w:val="24"/>
            <w:szCs w:val="24"/>
            <w:shd w:val="clear" w:color="auto" w:fill="FFFFFF"/>
          </w:rPr>
          <w:t>Qing, and</w:t>
        </w:r>
        <w:r w:rsidR="009B2F77" w:rsidRPr="00BF328D">
          <w:rPr>
            <w:rFonts w:ascii="Times New Roman" w:hAnsi="Times New Roman" w:cs="Times New Roman"/>
            <w:sz w:val="24"/>
            <w:szCs w:val="24"/>
            <w:shd w:val="clear" w:color="auto" w:fill="FFFFFF"/>
          </w:rPr>
          <w:t xml:space="preserve"> </w:t>
        </w:r>
      </w:ins>
      <w:ins w:id="698" w:author="Mishra, Bijesh" w:date="2018-07-03T11:32:00Z">
        <w:r w:rsidR="005815CA" w:rsidRPr="00BF328D">
          <w:rPr>
            <w:rFonts w:ascii="Times New Roman" w:hAnsi="Times New Roman" w:cs="Times New Roman"/>
            <w:sz w:val="24"/>
            <w:szCs w:val="24"/>
            <w:shd w:val="clear" w:color="auto" w:fill="FFFFFF"/>
          </w:rPr>
          <w:t xml:space="preserve">W. </w:t>
        </w:r>
      </w:ins>
      <w:ins w:id="699" w:author="Mishra, Bijesh" w:date="2018-07-03T11:30:00Z">
        <w:r w:rsidR="005815CA" w:rsidRPr="00BF328D">
          <w:rPr>
            <w:rFonts w:ascii="Times New Roman" w:hAnsi="Times New Roman" w:cs="Times New Roman"/>
            <w:sz w:val="24"/>
            <w:szCs w:val="24"/>
            <w:shd w:val="clear" w:color="auto" w:fill="FFFFFF"/>
          </w:rPr>
          <w:t>Hu.</w:t>
        </w:r>
      </w:ins>
      <w:ins w:id="700" w:author="Mishra, Bijesh" w:date="2018-07-03T11:32:00Z">
        <w:r w:rsidR="005815CA" w:rsidRPr="00BF328D">
          <w:rPr>
            <w:rFonts w:ascii="Times New Roman" w:hAnsi="Times New Roman" w:cs="Times New Roman"/>
            <w:sz w:val="24"/>
            <w:szCs w:val="24"/>
            <w:shd w:val="clear" w:color="auto" w:fill="FFFFFF"/>
          </w:rPr>
          <w:t xml:space="preserve"> </w:t>
        </w:r>
      </w:ins>
      <w:ins w:id="701" w:author="Mishra, Bijesh" w:date="2018-07-03T11:31:00Z">
        <w:r w:rsidR="009B2F77" w:rsidRPr="00BF328D">
          <w:rPr>
            <w:rFonts w:ascii="Times New Roman" w:hAnsi="Times New Roman" w:cs="Times New Roman"/>
            <w:sz w:val="24"/>
            <w:szCs w:val="24"/>
            <w:shd w:val="clear" w:color="auto" w:fill="FFFFFF"/>
          </w:rPr>
          <w:t>“</w:t>
        </w:r>
      </w:ins>
      <w:ins w:id="702" w:author="Mishra, Bijesh" w:date="2018-07-03T11:30:00Z">
        <w:r w:rsidRPr="00BF328D">
          <w:rPr>
            <w:rFonts w:ascii="Times New Roman" w:hAnsi="Times New Roman" w:cs="Times New Roman"/>
            <w:sz w:val="24"/>
            <w:szCs w:val="24"/>
            <w:shd w:val="clear" w:color="auto" w:fill="FFFFFF"/>
            <w:rPrChange w:id="703" w:author="Mishra, Bijesh" w:date="2018-07-03T11:30:00Z">
              <w:rPr>
                <w:color w:val="333333"/>
                <w:shd w:val="clear" w:color="auto" w:fill="FFFFFF"/>
              </w:rPr>
            </w:rPrChange>
          </w:rPr>
          <w:t>Farmers</w:t>
        </w:r>
        <w:r w:rsidR="008D6E7F" w:rsidRPr="00BF328D">
          <w:rPr>
            <w:rFonts w:ascii="Times New Roman" w:hAnsi="Times New Roman" w:cs="Times New Roman"/>
            <w:sz w:val="24"/>
            <w:szCs w:val="24"/>
            <w:shd w:val="clear" w:color="auto" w:fill="FFFFFF"/>
          </w:rPr>
          <w:t>’</w:t>
        </w:r>
        <w:r w:rsidRPr="00BF328D">
          <w:rPr>
            <w:rFonts w:ascii="Times New Roman" w:hAnsi="Times New Roman" w:cs="Times New Roman"/>
            <w:sz w:val="24"/>
            <w:szCs w:val="24"/>
            <w:shd w:val="clear" w:color="auto" w:fill="FFFFFF"/>
            <w:rPrChange w:id="704" w:author="Mishra, Bijesh" w:date="2018-07-03T11:30:00Z">
              <w:rPr>
                <w:color w:val="333333"/>
                <w:shd w:val="clear" w:color="auto" w:fill="FFFFFF"/>
              </w:rPr>
            </w:rPrChange>
          </w:rPr>
          <w:t xml:space="preserve"> willingness to participate in best management practices in Kentucky.</w:t>
        </w:r>
      </w:ins>
      <w:ins w:id="705" w:author="Mishra, Bijesh" w:date="2018-07-03T11:31:00Z">
        <w:r w:rsidR="009B2F77" w:rsidRPr="00BF328D">
          <w:rPr>
            <w:rFonts w:ascii="Times New Roman" w:hAnsi="Times New Roman" w:cs="Times New Roman"/>
            <w:sz w:val="24"/>
            <w:szCs w:val="24"/>
            <w:shd w:val="clear" w:color="auto" w:fill="FFFFFF"/>
          </w:rPr>
          <w:t>”</w:t>
        </w:r>
      </w:ins>
      <w:ins w:id="706" w:author="Mishra, Bijesh" w:date="2018-07-03T11:30:00Z">
        <w:r w:rsidRPr="00BF328D">
          <w:rPr>
            <w:rFonts w:ascii="Times New Roman" w:hAnsi="Times New Roman" w:cs="Times New Roman"/>
            <w:sz w:val="24"/>
            <w:szCs w:val="24"/>
            <w:shd w:val="clear" w:color="auto" w:fill="FFFFFF"/>
            <w:rPrChange w:id="707" w:author="Mishra, Bijesh" w:date="2018-07-03T11:30:00Z">
              <w:rPr>
                <w:color w:val="333333"/>
                <w:shd w:val="clear" w:color="auto" w:fill="FFFFFF"/>
              </w:rPr>
            </w:rPrChange>
          </w:rPr>
          <w:t> </w:t>
        </w:r>
        <w:r w:rsidRPr="00BF328D">
          <w:rPr>
            <w:rFonts w:ascii="Times New Roman" w:hAnsi="Times New Roman" w:cs="Times New Roman"/>
            <w:i/>
            <w:sz w:val="24"/>
            <w:szCs w:val="24"/>
            <w:shd w:val="clear" w:color="auto" w:fill="FFFFFF"/>
            <w:rPrChange w:id="708" w:author="Mishra, Bijesh" w:date="2018-07-03T11:31:00Z">
              <w:rPr>
                <w:i/>
                <w:iCs/>
                <w:color w:val="333333"/>
              </w:rPr>
            </w:rPrChange>
          </w:rPr>
          <w:t>Journal of Environmental Planning and Management</w:t>
        </w:r>
        <w:r w:rsidRPr="00BF328D">
          <w:rPr>
            <w:rFonts w:ascii="Times New Roman" w:hAnsi="Times New Roman" w:cs="Times New Roman"/>
            <w:sz w:val="24"/>
            <w:szCs w:val="24"/>
            <w:shd w:val="clear" w:color="auto" w:fill="FFFFFF"/>
            <w:rPrChange w:id="709" w:author="Mishra, Bijesh" w:date="2018-07-03T11:30:00Z">
              <w:rPr>
                <w:i/>
                <w:iCs/>
                <w:color w:val="333333"/>
              </w:rPr>
            </w:rPrChange>
          </w:rPr>
          <w:t>,</w:t>
        </w:r>
        <w:r w:rsidR="008D6E7F" w:rsidRPr="00BF328D">
          <w:rPr>
            <w:rFonts w:ascii="Times New Roman" w:hAnsi="Times New Roman" w:cs="Times New Roman"/>
            <w:sz w:val="24"/>
            <w:szCs w:val="24"/>
            <w:shd w:val="clear" w:color="auto" w:fill="FFFFFF"/>
          </w:rPr>
          <w:t xml:space="preserve"> </w:t>
        </w:r>
        <w:r w:rsidRPr="00BF328D">
          <w:rPr>
            <w:rFonts w:ascii="Times New Roman" w:hAnsi="Times New Roman" w:cs="Times New Roman"/>
            <w:b/>
            <w:sz w:val="24"/>
            <w:szCs w:val="24"/>
            <w:shd w:val="clear" w:color="auto" w:fill="FFFFFF"/>
            <w:rPrChange w:id="710" w:author="Mishra, Bijesh" w:date="2018-07-03T11:31:00Z">
              <w:rPr>
                <w:i/>
                <w:iCs/>
                <w:color w:val="333333"/>
              </w:rPr>
            </w:rPrChange>
          </w:rPr>
          <w:t>59</w:t>
        </w:r>
      </w:ins>
      <w:ins w:id="711" w:author="Mishra, Bijesh" w:date="2018-07-03T11:31:00Z">
        <w:r w:rsidR="009B2F77" w:rsidRPr="00BF328D">
          <w:rPr>
            <w:rFonts w:ascii="Times New Roman" w:hAnsi="Times New Roman" w:cs="Times New Roman"/>
            <w:sz w:val="24"/>
            <w:szCs w:val="24"/>
            <w:shd w:val="clear" w:color="auto" w:fill="FFFFFF"/>
          </w:rPr>
          <w:t xml:space="preserve"> </w:t>
        </w:r>
      </w:ins>
      <w:ins w:id="712" w:author="Mishra, Bijesh" w:date="2018-07-03T11:30:00Z">
        <w:r w:rsidRPr="00BF328D">
          <w:rPr>
            <w:rFonts w:ascii="Times New Roman" w:hAnsi="Times New Roman" w:cs="Times New Roman"/>
            <w:sz w:val="24"/>
            <w:szCs w:val="24"/>
            <w:shd w:val="clear" w:color="auto" w:fill="FFFFFF"/>
            <w:rPrChange w:id="713" w:author="Mishra, Bijesh" w:date="2018-07-03T11:30:00Z">
              <w:rPr>
                <w:color w:val="333333"/>
                <w:shd w:val="clear" w:color="auto" w:fill="FFFFFF"/>
              </w:rPr>
            </w:rPrChange>
          </w:rPr>
          <w:t>(6)</w:t>
        </w:r>
      </w:ins>
      <w:ins w:id="714" w:author="Mishra, Bijesh" w:date="2018-07-03T11:31:00Z">
        <w:r w:rsidR="009B2F77" w:rsidRPr="00BF328D">
          <w:rPr>
            <w:rFonts w:ascii="Times New Roman" w:hAnsi="Times New Roman" w:cs="Times New Roman"/>
            <w:sz w:val="24"/>
            <w:szCs w:val="24"/>
            <w:shd w:val="clear" w:color="auto" w:fill="FFFFFF"/>
          </w:rPr>
          <w:t xml:space="preserve"> (2015).</w:t>
        </w:r>
      </w:ins>
      <w:ins w:id="715" w:author="Mishra, Bijesh" w:date="2018-07-03T11:30:00Z">
        <w:r w:rsidRPr="00BF328D">
          <w:rPr>
            <w:rFonts w:ascii="Times New Roman" w:hAnsi="Times New Roman" w:cs="Times New Roman"/>
            <w:sz w:val="24"/>
            <w:szCs w:val="24"/>
            <w:shd w:val="clear" w:color="auto" w:fill="FFFFFF"/>
            <w:rPrChange w:id="716" w:author="Mishra, Bijesh" w:date="2018-07-03T11:30:00Z">
              <w:rPr>
                <w:color w:val="333333"/>
                <w:shd w:val="clear" w:color="auto" w:fill="FFFFFF"/>
              </w:rPr>
            </w:rPrChange>
          </w:rPr>
          <w:t xml:space="preserve"> 1015-1039. doi:10.1080/09640568.2015.1052379</w:t>
        </w:r>
      </w:ins>
    </w:p>
    <w:p w:rsidR="00663FEC" w:rsidRPr="00BF328D" w:rsidRDefault="00663FEC" w:rsidP="00963811">
      <w:pPr>
        <w:spacing w:after="0" w:line="480" w:lineRule="auto"/>
        <w:ind w:left="720" w:hanging="720"/>
        <w:contextualSpacing/>
        <w:rPr>
          <w:ins w:id="717" w:author="Mishra, Bijesh" w:date="2018-07-03T11:33:00Z"/>
          <w:rFonts w:ascii="Times New Roman" w:hAnsi="Times New Roman" w:cs="Times New Roman"/>
          <w:sz w:val="24"/>
          <w:szCs w:val="24"/>
          <w:shd w:val="clear" w:color="auto" w:fill="FFFFFF"/>
        </w:rPr>
      </w:pPr>
    </w:p>
    <w:p w:rsidR="00963811" w:rsidRPr="00BF328D" w:rsidRDefault="00963811">
      <w:pPr>
        <w:spacing w:after="0" w:line="480" w:lineRule="auto"/>
        <w:ind w:left="720" w:hanging="720"/>
        <w:contextualSpacing/>
        <w:rPr>
          <w:rFonts w:ascii="Times New Roman" w:hAnsi="Times New Roman" w:cs="Times New Roman"/>
          <w:sz w:val="24"/>
          <w:szCs w:val="24"/>
          <w:shd w:val="clear" w:color="auto" w:fill="FFFFFF"/>
        </w:rPr>
        <w:pPrChange w:id="718" w:author="Mishra, Bijesh" w:date="2018-07-03T11:33:00Z">
          <w:pPr/>
        </w:pPrChange>
      </w:pPr>
      <w:del w:id="719" w:author="Mishra, Bijesh" w:date="2018-07-03T11:33:00Z">
        <w:r w:rsidRPr="00BF328D" w:rsidDel="00F84D6F">
          <w:rPr>
            <w:rFonts w:ascii="Times New Roman" w:hAnsi="Times New Roman" w:cs="Times New Roman"/>
            <w:sz w:val="24"/>
            <w:szCs w:val="24"/>
            <w:shd w:val="clear" w:color="auto" w:fill="FFFFFF"/>
          </w:rPr>
          <w:br w:type="page"/>
        </w:r>
      </w:del>
    </w:p>
    <w:p w:rsidR="00963811" w:rsidRPr="00BF328D" w:rsidRDefault="00963811" w:rsidP="00963811">
      <w:pPr>
        <w:spacing w:after="0" w:line="480" w:lineRule="auto"/>
        <w:ind w:left="720" w:hanging="720"/>
        <w:contextualSpacing/>
        <w:jc w:val="center"/>
        <w:rPr>
          <w:rFonts w:ascii="Times New Roman" w:hAnsi="Times New Roman" w:cs="Times New Roman"/>
          <w:bCs/>
          <w:sz w:val="24"/>
          <w:szCs w:val="24"/>
          <w:shd w:val="clear" w:color="auto" w:fill="FFFFFF"/>
        </w:rPr>
      </w:pPr>
      <w:r w:rsidRPr="00BF328D">
        <w:rPr>
          <w:rFonts w:ascii="Times New Roman" w:hAnsi="Times New Roman" w:cs="Times New Roman"/>
          <w:bCs/>
          <w:noProof/>
          <w:sz w:val="24"/>
          <w:szCs w:val="24"/>
          <w:shd w:val="clear" w:color="auto" w:fill="FFFFFF"/>
          <w:lang w:bidi="ar-SA"/>
        </w:rPr>
        <w:drawing>
          <wp:inline distT="0" distB="0" distL="0" distR="0" wp14:anchorId="0E0A336D" wp14:editId="3863982B">
            <wp:extent cx="6191250" cy="3457575"/>
            <wp:effectExtent l="0" t="0" r="0" b="9525"/>
            <wp:docPr id="1" name="Picture 1" descr="M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t="5197" r="803" b="23038"/>
                    <a:stretch/>
                  </pic:blipFill>
                  <pic:spPr bwMode="auto">
                    <a:xfrm>
                      <a:off x="0" y="0"/>
                      <a:ext cx="6191250" cy="3457575"/>
                    </a:xfrm>
                    <a:prstGeom prst="rect">
                      <a:avLst/>
                    </a:prstGeom>
                    <a:noFill/>
                    <a:ln>
                      <a:noFill/>
                    </a:ln>
                    <a:extLst>
                      <a:ext uri="{53640926-AAD7-44D8-BBD7-CCE9431645EC}">
                        <a14:shadowObscured xmlns:a14="http://schemas.microsoft.com/office/drawing/2010/main"/>
                      </a:ext>
                    </a:extLst>
                  </pic:spPr>
                </pic:pic>
              </a:graphicData>
            </a:graphic>
          </wp:inline>
        </w:drawing>
      </w:r>
    </w:p>
    <w:p w:rsidR="00963811" w:rsidRPr="00BF328D" w:rsidRDefault="00963811" w:rsidP="00963811">
      <w:pPr>
        <w:spacing w:after="0" w:line="480" w:lineRule="auto"/>
        <w:contextualSpacing/>
        <w:jc w:val="center"/>
        <w:rPr>
          <w:rFonts w:ascii="Times New Roman" w:hAnsi="Times New Roman" w:cs="Times New Roman"/>
          <w:sz w:val="24"/>
          <w:szCs w:val="24"/>
          <w:shd w:val="clear" w:color="auto" w:fill="FFFFFF"/>
        </w:rPr>
      </w:pPr>
      <w:r w:rsidRPr="00BF328D">
        <w:rPr>
          <w:rFonts w:ascii="Times New Roman" w:hAnsi="Times New Roman" w:cs="Times New Roman"/>
          <w:sz w:val="20"/>
        </w:rPr>
        <w:t>Figure 1. The State of Kentucky with the six crop growing regions and counties</w:t>
      </w:r>
    </w:p>
    <w:p w:rsidR="00963811" w:rsidRPr="00BF328D" w:rsidDel="00294BF8" w:rsidRDefault="00963811" w:rsidP="00963811">
      <w:pPr>
        <w:spacing w:after="0" w:line="480" w:lineRule="auto"/>
        <w:ind w:left="720" w:hanging="720"/>
        <w:contextualSpacing/>
        <w:jc w:val="center"/>
        <w:rPr>
          <w:del w:id="720" w:author="Mishra, Bijesh" w:date="2018-07-13T15:06:00Z"/>
          <w:rFonts w:ascii="Times New Roman" w:hAnsi="Times New Roman" w:cs="Times New Roman"/>
          <w:sz w:val="24"/>
          <w:szCs w:val="24"/>
          <w:shd w:val="clear" w:color="auto" w:fill="FFFFFF"/>
        </w:rPr>
      </w:pPr>
    </w:p>
    <w:p w:rsidR="00963811" w:rsidRPr="00BF328D" w:rsidRDefault="00963811" w:rsidP="00963811">
      <w:pPr>
        <w:keepNext/>
        <w:spacing w:after="0" w:line="480" w:lineRule="auto"/>
        <w:ind w:firstLine="360"/>
        <w:contextualSpacing/>
      </w:pPr>
      <w:r w:rsidRPr="00BF328D">
        <w:rPr>
          <w:noProof/>
          <w:lang w:bidi="ar-SA"/>
        </w:rPr>
        <w:drawing>
          <wp:inline distT="0" distB="0" distL="0" distR="0" wp14:anchorId="5FD16C9B" wp14:editId="00405EFD">
            <wp:extent cx="6019800" cy="7841411"/>
            <wp:effectExtent l="0" t="0" r="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25B6D" w:rsidRPr="00BF328D" w:rsidRDefault="00963811" w:rsidP="00BF328D">
      <w:pPr>
        <w:pStyle w:val="Caption"/>
        <w:jc w:val="left"/>
        <w:rPr>
          <w:ins w:id="721" w:author="Mishra, Bijesh" w:date="2018-07-13T15:07:00Z"/>
          <w:i w:val="0"/>
          <w:color w:val="auto"/>
          <w:sz w:val="20"/>
          <w:szCs w:val="20"/>
        </w:rPr>
      </w:pPr>
      <w:r w:rsidRPr="00BF328D">
        <w:rPr>
          <w:i w:val="0"/>
          <w:color w:val="auto"/>
          <w:sz w:val="20"/>
          <w:szCs w:val="20"/>
        </w:rPr>
        <w:t>Figure 2. Most Commonly Adopted Sustainable Agriculture Practices among Kentucky Farmers</w:t>
      </w:r>
    </w:p>
    <w:p w:rsidR="00C97DCA" w:rsidRPr="00BF328D" w:rsidRDefault="00C97DCA" w:rsidP="00C97DCA">
      <w:pPr>
        <w:rPr>
          <w:ins w:id="722" w:author="Mishra, Bijesh" w:date="2018-07-13T15:08:00Z"/>
          <w:lang w:bidi="ar-SA"/>
        </w:rPr>
        <w:sectPr w:rsidR="00C97DCA" w:rsidRPr="00BF328D" w:rsidSect="00294BF8">
          <w:footerReference w:type="default" r:id="rId12"/>
          <w:pgSz w:w="12240" w:h="15840"/>
          <w:pgMar w:top="1440" w:right="1440" w:bottom="1440" w:left="1440" w:header="720" w:footer="720" w:gutter="0"/>
          <w:lnNumType w:countBy="1" w:restart="continuous"/>
          <w:cols w:space="720"/>
          <w:docGrid w:linePitch="360"/>
        </w:sectPr>
      </w:pPr>
    </w:p>
    <w:p w:rsidR="00C97DCA" w:rsidRPr="00BF328D" w:rsidRDefault="00C97DCA" w:rsidP="00C97DCA">
      <w:pPr>
        <w:rPr>
          <w:ins w:id="723" w:author="Mishra, Bijesh" w:date="2018-07-13T15:06:00Z"/>
          <w:lang w:bidi="ar-SA"/>
          <w:rPrChange w:id="724" w:author="Mishra, Bijesh" w:date="2018-07-13T15:07:00Z">
            <w:rPr>
              <w:ins w:id="725" w:author="Mishra, Bijesh" w:date="2018-07-13T15:06:00Z"/>
              <w:rFonts w:cs="Times New Roman"/>
              <w:b/>
              <w:color w:val="00B050"/>
              <w:sz w:val="24"/>
              <w:szCs w:val="24"/>
            </w:rPr>
          </w:rPrChange>
        </w:rPr>
        <w:pPrChange w:id="726" w:author="Mishra, Bijesh" w:date="2018-07-13T15:07:00Z">
          <w:pPr>
            <w:pStyle w:val="Caption"/>
            <w:jc w:val="left"/>
          </w:pPr>
        </w:pPrChange>
      </w:pPr>
    </w:p>
    <w:tbl>
      <w:tblPr>
        <w:tblStyle w:val="TableGrid"/>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600"/>
        <w:tblGridChange w:id="727">
          <w:tblGrid>
            <w:gridCol w:w="12600"/>
          </w:tblGrid>
        </w:tblGridChange>
      </w:tblGrid>
      <w:tr w:rsidR="00BF328D" w:rsidRPr="00BF328D" w:rsidTr="00C97DCA">
        <w:trPr>
          <w:ins w:id="728" w:author="Mishra, Bijesh" w:date="2018-07-13T15:06:00Z"/>
        </w:trPr>
        <w:tc>
          <w:tcPr>
            <w:tcW w:w="12600" w:type="dxa"/>
            <w:tcBorders>
              <w:top w:val="nil"/>
              <w:left w:val="nil"/>
              <w:bottom w:val="single" w:sz="4" w:space="0" w:color="auto"/>
              <w:right w:val="nil"/>
            </w:tcBorders>
            <w:hideMark/>
          </w:tcPr>
          <w:p w:rsidR="00294BF8" w:rsidRPr="00BF328D" w:rsidRDefault="00294BF8">
            <w:pPr>
              <w:autoSpaceDE w:val="0"/>
              <w:autoSpaceDN w:val="0"/>
              <w:adjustRightInd w:val="0"/>
              <w:spacing w:before="100" w:beforeAutospacing="1" w:after="100" w:afterAutospacing="1" w:line="240" w:lineRule="auto"/>
              <w:contextualSpacing/>
              <w:rPr>
                <w:ins w:id="729" w:author="Mishra, Bijesh" w:date="2018-07-13T15:06:00Z"/>
                <w:b/>
                <w:i/>
                <w:iCs/>
                <w:lang w:bidi="ar-SA"/>
                <w:rPrChange w:id="730" w:author="Mishra, Bijesh" w:date="2018-07-13T15:09:00Z">
                  <w:rPr>
                    <w:ins w:id="731" w:author="Mishra, Bijesh" w:date="2018-07-13T15:06:00Z"/>
                    <w:b/>
                    <w:i/>
                    <w:iCs/>
                    <w:lang w:bidi="ar-SA"/>
                  </w:rPr>
                </w:rPrChange>
              </w:rPr>
            </w:pPr>
            <w:ins w:id="732" w:author="Mishra, Bijesh" w:date="2018-07-13T15:06:00Z">
              <w:r w:rsidRPr="00BF328D">
                <w:rPr>
                  <w:b/>
                  <w:rPrChange w:id="733" w:author="Mishra, Bijesh" w:date="2018-07-13T15:09:00Z">
                    <w:rPr>
                      <w:b/>
                      <w:color w:val="00B050"/>
                    </w:rPr>
                  </w:rPrChange>
                </w:rPr>
                <w:t>Table 1: Commonly Adopted Sustainable Agriculture Practices among Kentucky Farmers</w:t>
              </w:r>
            </w:ins>
          </w:p>
        </w:tc>
      </w:tr>
      <w:tr w:rsidR="00BF328D" w:rsidRPr="00BF328D" w:rsidTr="00C97DCA">
        <w:trPr>
          <w:ins w:id="734" w:author="Mishra, Bijesh" w:date="2018-07-13T15:06:00Z"/>
        </w:trPr>
        <w:tc>
          <w:tcPr>
            <w:tcW w:w="12600" w:type="dxa"/>
            <w:tcBorders>
              <w:top w:val="single" w:sz="4" w:space="0" w:color="auto"/>
              <w:left w:val="nil"/>
              <w:bottom w:val="nil"/>
              <w:right w:val="nil"/>
            </w:tcBorders>
          </w:tcPr>
          <w:p w:rsidR="00294BF8" w:rsidRPr="00BF328D" w:rsidRDefault="00294BF8">
            <w:pPr>
              <w:autoSpaceDE w:val="0"/>
              <w:autoSpaceDN w:val="0"/>
              <w:adjustRightInd w:val="0"/>
              <w:spacing w:before="100" w:beforeAutospacing="1" w:after="100" w:afterAutospacing="1" w:line="240" w:lineRule="auto"/>
              <w:contextualSpacing/>
              <w:rPr>
                <w:ins w:id="735" w:author="Mishra, Bijesh" w:date="2018-07-13T15:06:00Z"/>
                <w:rPrChange w:id="736" w:author="Mishra, Bijesh" w:date="2018-07-13T15:09:00Z">
                  <w:rPr>
                    <w:ins w:id="737" w:author="Mishra, Bijesh" w:date="2018-07-13T15:06:00Z"/>
                  </w:rPr>
                </w:rPrChange>
              </w:rPr>
            </w:pPr>
            <w:ins w:id="738" w:author="Mishra, Bijesh" w:date="2018-07-13T15:06:00Z">
              <w:r w:rsidRPr="00BF328D">
                <w:rPr>
                  <w:b/>
                  <w:i/>
                  <w:iCs/>
                  <w:rPrChange w:id="739" w:author="Mishra, Bijesh" w:date="2018-07-13T15:09:00Z">
                    <w:rPr>
                      <w:b/>
                      <w:i/>
                      <w:iCs/>
                    </w:rPr>
                  </w:rPrChange>
                </w:rPr>
                <w:t xml:space="preserve">Alley Cropping: </w:t>
              </w:r>
              <w:r w:rsidRPr="00BF328D">
                <w:rPr>
                  <w:rPrChange w:id="740" w:author="Mishra, Bijesh" w:date="2018-07-13T15:09:00Z">
                    <w:rPr/>
                  </w:rPrChange>
                </w:rPr>
                <w:t>Planting trees or shrubs with agronomic, horticultural or forage crops cultivated in the alleys between woody plants (</w:t>
              </w:r>
              <w:proofErr w:type="spellStart"/>
              <w:r w:rsidRPr="00BF328D">
                <w:rPr>
                  <w:rPrChange w:id="741" w:author="Mishra, Bijesh" w:date="2018-07-13T15:09:00Z">
                    <w:rPr/>
                  </w:rPrChange>
                </w:rPr>
                <w:t>Kornegay</w:t>
              </w:r>
              <w:proofErr w:type="spellEnd"/>
              <w:r w:rsidRPr="00BF328D">
                <w:rPr>
                  <w:rPrChange w:id="742" w:author="Mishra, Bijesh" w:date="2018-07-13T15:09:00Z">
                    <w:rPr/>
                  </w:rPrChange>
                </w:rPr>
                <w:t xml:space="preserve"> </w:t>
              </w:r>
              <w:r w:rsidRPr="00BF328D">
                <w:rPr>
                  <w:i/>
                  <w:iCs/>
                  <w:rPrChange w:id="743" w:author="Mishra, Bijesh" w:date="2018-07-13T15:09:00Z">
                    <w:rPr>
                      <w:i/>
                      <w:iCs/>
                    </w:rPr>
                  </w:rPrChange>
                </w:rPr>
                <w:t>et al.</w:t>
              </w:r>
              <w:r w:rsidRPr="00BF328D">
                <w:rPr>
                  <w:rPrChange w:id="744" w:author="Mishra, Bijesh" w:date="2018-07-13T15:09:00Z">
                    <w:rPr/>
                  </w:rPrChange>
                </w:rPr>
                <w:t>, 2010).</w:t>
              </w:r>
            </w:ins>
          </w:p>
          <w:p w:rsidR="00294BF8" w:rsidRPr="00BF328D" w:rsidRDefault="00294BF8">
            <w:pPr>
              <w:autoSpaceDE w:val="0"/>
              <w:autoSpaceDN w:val="0"/>
              <w:adjustRightInd w:val="0"/>
              <w:spacing w:before="100" w:beforeAutospacing="1" w:after="100" w:afterAutospacing="1" w:line="240" w:lineRule="auto"/>
              <w:contextualSpacing/>
              <w:rPr>
                <w:ins w:id="745" w:author="Mishra, Bijesh" w:date="2018-07-13T15:06:00Z"/>
                <w:rPrChange w:id="746" w:author="Mishra, Bijesh" w:date="2018-07-13T15:09:00Z">
                  <w:rPr>
                    <w:ins w:id="747" w:author="Mishra, Bijesh" w:date="2018-07-13T15:06:00Z"/>
                  </w:rPr>
                </w:rPrChange>
              </w:rPr>
            </w:pPr>
            <w:ins w:id="748" w:author="Mishra, Bijesh" w:date="2018-07-13T15:06:00Z">
              <w:r w:rsidRPr="00BF328D">
                <w:rPr>
                  <w:b/>
                  <w:i/>
                  <w:iCs/>
                  <w:rPrChange w:id="749" w:author="Mishra, Bijesh" w:date="2018-07-13T15:09:00Z">
                    <w:rPr>
                      <w:b/>
                      <w:i/>
                      <w:iCs/>
                    </w:rPr>
                  </w:rPrChange>
                </w:rPr>
                <w:t xml:space="preserve">Animal for Land Reclamation: </w:t>
              </w:r>
              <w:r w:rsidRPr="00BF328D">
                <w:rPr>
                  <w:rPrChange w:id="750" w:author="Mishra, Bijesh" w:date="2018-07-13T15:09:00Z">
                    <w:rPr/>
                  </w:rPrChange>
                </w:rPr>
                <w:t xml:space="preserve">Small mammals such as mouse help to loosen the mined surface which favors quick succession (Larkin </w:t>
              </w:r>
              <w:r w:rsidRPr="00BF328D">
                <w:rPr>
                  <w:i/>
                  <w:iCs/>
                  <w:rPrChange w:id="751" w:author="Mishra, Bijesh" w:date="2018-07-13T15:09:00Z">
                    <w:rPr>
                      <w:i/>
                      <w:iCs/>
                    </w:rPr>
                  </w:rPrChange>
                </w:rPr>
                <w:t xml:space="preserve">et al., </w:t>
              </w:r>
              <w:r w:rsidRPr="00BF328D">
                <w:rPr>
                  <w:rPrChange w:id="752" w:author="Mishra, Bijesh" w:date="2018-07-13T15:09:00Z">
                    <w:rPr/>
                  </w:rPrChange>
                </w:rPr>
                <w:t>2008).</w:t>
              </w:r>
            </w:ins>
          </w:p>
          <w:p w:rsidR="00294BF8" w:rsidRPr="00BF328D" w:rsidRDefault="00294BF8">
            <w:pPr>
              <w:autoSpaceDE w:val="0"/>
              <w:autoSpaceDN w:val="0"/>
              <w:adjustRightInd w:val="0"/>
              <w:spacing w:before="100" w:beforeAutospacing="1" w:after="100" w:afterAutospacing="1" w:line="240" w:lineRule="auto"/>
              <w:contextualSpacing/>
              <w:rPr>
                <w:ins w:id="753" w:author="Mishra, Bijesh" w:date="2018-07-13T15:06:00Z"/>
                <w:rPrChange w:id="754" w:author="Mishra, Bijesh" w:date="2018-07-13T15:09:00Z">
                  <w:rPr>
                    <w:ins w:id="755" w:author="Mishra, Bijesh" w:date="2018-07-13T15:06:00Z"/>
                  </w:rPr>
                </w:rPrChange>
              </w:rPr>
            </w:pPr>
            <w:ins w:id="756" w:author="Mishra, Bijesh" w:date="2018-07-13T15:06:00Z">
              <w:r w:rsidRPr="00BF328D">
                <w:rPr>
                  <w:b/>
                  <w:i/>
                  <w:iCs/>
                  <w:rPrChange w:id="757" w:author="Mishra, Bijesh" w:date="2018-07-13T15:09:00Z">
                    <w:rPr>
                      <w:b/>
                      <w:i/>
                      <w:iCs/>
                    </w:rPr>
                  </w:rPrChange>
                </w:rPr>
                <w:t xml:space="preserve">Biological Pest Control: </w:t>
              </w:r>
              <w:r w:rsidRPr="00BF328D">
                <w:rPr>
                  <w:rPrChange w:id="758" w:author="Mishra, Bijesh" w:date="2018-07-13T15:09:00Z">
                    <w:rPr/>
                  </w:rPrChange>
                </w:rPr>
                <w:t>Pest are suppressed by their natural enemies (</w:t>
              </w:r>
              <w:proofErr w:type="spellStart"/>
              <w:r w:rsidRPr="00BF328D">
                <w:rPr>
                  <w:rPrChange w:id="759" w:author="Mishra, Bijesh" w:date="2018-07-13T15:09:00Z">
                    <w:rPr/>
                  </w:rPrChange>
                </w:rPr>
                <w:t>Filho</w:t>
              </w:r>
              <w:proofErr w:type="spellEnd"/>
              <w:r w:rsidRPr="00BF328D">
                <w:rPr>
                  <w:rPrChange w:id="760" w:author="Mishra, Bijesh" w:date="2018-07-13T15:09:00Z">
                    <w:rPr/>
                  </w:rPrChange>
                </w:rPr>
                <w:t xml:space="preserve"> </w:t>
              </w:r>
              <w:r w:rsidRPr="00BF328D">
                <w:rPr>
                  <w:i/>
                  <w:iCs/>
                  <w:rPrChange w:id="761" w:author="Mishra, Bijesh" w:date="2018-07-13T15:09:00Z">
                    <w:rPr>
                      <w:i/>
                      <w:iCs/>
                    </w:rPr>
                  </w:rPrChange>
                </w:rPr>
                <w:t>et al.</w:t>
              </w:r>
              <w:r w:rsidRPr="00BF328D">
                <w:rPr>
                  <w:rPrChange w:id="762" w:author="Mishra, Bijesh" w:date="2018-07-13T15:09:00Z">
                    <w:rPr/>
                  </w:rPrChange>
                </w:rPr>
                <w:t xml:space="preserve">, 1999). </w:t>
              </w:r>
            </w:ins>
          </w:p>
          <w:p w:rsidR="00294BF8" w:rsidRPr="00BF328D" w:rsidRDefault="00294BF8">
            <w:pPr>
              <w:autoSpaceDE w:val="0"/>
              <w:autoSpaceDN w:val="0"/>
              <w:adjustRightInd w:val="0"/>
              <w:spacing w:before="100" w:beforeAutospacing="1" w:after="100" w:afterAutospacing="1" w:line="240" w:lineRule="auto"/>
              <w:contextualSpacing/>
              <w:rPr>
                <w:ins w:id="763" w:author="Mishra, Bijesh" w:date="2018-07-13T15:06:00Z"/>
                <w:rPrChange w:id="764" w:author="Mishra, Bijesh" w:date="2018-07-13T15:09:00Z">
                  <w:rPr>
                    <w:ins w:id="765" w:author="Mishra, Bijesh" w:date="2018-07-13T15:06:00Z"/>
                  </w:rPr>
                </w:rPrChange>
              </w:rPr>
            </w:pPr>
            <w:ins w:id="766" w:author="Mishra, Bijesh" w:date="2018-07-13T15:06:00Z">
              <w:r w:rsidRPr="00BF328D">
                <w:rPr>
                  <w:b/>
                  <w:i/>
                  <w:iCs/>
                  <w:rPrChange w:id="767" w:author="Mishra, Bijesh" w:date="2018-07-13T15:09:00Z">
                    <w:rPr>
                      <w:b/>
                      <w:i/>
                      <w:iCs/>
                    </w:rPr>
                  </w:rPrChange>
                </w:rPr>
                <w:t xml:space="preserve">Composting: </w:t>
              </w:r>
              <w:r w:rsidRPr="00BF328D">
                <w:rPr>
                  <w:rPrChange w:id="768" w:author="Mishra, Bijesh" w:date="2018-07-13T15:09:00Z">
                    <w:rPr/>
                  </w:rPrChange>
                </w:rPr>
                <w:t>Waste recycling technique converting waste into nutrient rich humus with high soil organic matter using microbes (</w:t>
              </w:r>
              <w:proofErr w:type="spellStart"/>
              <w:r w:rsidRPr="00BF328D">
                <w:rPr>
                  <w:rPrChange w:id="769" w:author="Mishra, Bijesh" w:date="2018-07-13T15:09:00Z">
                    <w:rPr/>
                  </w:rPrChange>
                </w:rPr>
                <w:t>Filho</w:t>
              </w:r>
              <w:proofErr w:type="spellEnd"/>
              <w:r w:rsidRPr="00BF328D">
                <w:rPr>
                  <w:rPrChange w:id="770" w:author="Mishra, Bijesh" w:date="2018-07-13T15:09:00Z">
                    <w:rPr/>
                  </w:rPrChange>
                </w:rPr>
                <w:t xml:space="preserve"> et al., 1999).</w:t>
              </w:r>
            </w:ins>
          </w:p>
          <w:p w:rsidR="00294BF8" w:rsidRPr="00BF328D" w:rsidRDefault="00294BF8">
            <w:pPr>
              <w:spacing w:before="100" w:beforeAutospacing="1" w:after="100" w:afterAutospacing="1" w:line="240" w:lineRule="auto"/>
              <w:contextualSpacing/>
              <w:rPr>
                <w:ins w:id="771" w:author="Mishra, Bijesh" w:date="2018-07-13T15:06:00Z"/>
                <w:rPrChange w:id="772" w:author="Mishra, Bijesh" w:date="2018-07-13T15:09:00Z">
                  <w:rPr>
                    <w:ins w:id="773" w:author="Mishra, Bijesh" w:date="2018-07-13T15:06:00Z"/>
                  </w:rPr>
                </w:rPrChange>
              </w:rPr>
            </w:pPr>
            <w:ins w:id="774" w:author="Mishra, Bijesh" w:date="2018-07-13T15:06:00Z">
              <w:r w:rsidRPr="00BF328D">
                <w:rPr>
                  <w:b/>
                  <w:rPrChange w:id="775" w:author="Mishra, Bijesh" w:date="2018-07-13T15:09:00Z">
                    <w:rPr>
                      <w:b/>
                    </w:rPr>
                  </w:rPrChange>
                </w:rPr>
                <w:t>Conservation Tillage:</w:t>
              </w:r>
              <w:r w:rsidRPr="00BF328D">
                <w:rPr>
                  <w:rPrChange w:id="776" w:author="Mishra, Bijesh" w:date="2018-07-13T15:09:00Z">
                    <w:rPr/>
                  </w:rPrChange>
                </w:rPr>
                <w:t xml:space="preserve"> Tillage and cultivation practice that incorporate crop residue into the field (Hobbs, Sayre, &amp; Gupta, 2008). </w:t>
              </w:r>
            </w:ins>
          </w:p>
          <w:p w:rsidR="00294BF8" w:rsidRPr="00BF328D" w:rsidRDefault="00294BF8">
            <w:pPr>
              <w:spacing w:before="100" w:beforeAutospacing="1" w:after="100" w:afterAutospacing="1" w:line="240" w:lineRule="auto"/>
              <w:contextualSpacing/>
              <w:rPr>
                <w:ins w:id="777" w:author="Mishra, Bijesh" w:date="2018-07-13T15:06:00Z"/>
                <w:rPrChange w:id="778" w:author="Mishra, Bijesh" w:date="2018-07-13T15:09:00Z">
                  <w:rPr>
                    <w:ins w:id="779" w:author="Mishra, Bijesh" w:date="2018-07-13T15:06:00Z"/>
                  </w:rPr>
                </w:rPrChange>
              </w:rPr>
            </w:pPr>
            <w:ins w:id="780" w:author="Mishra, Bijesh" w:date="2018-07-13T15:06:00Z">
              <w:r w:rsidRPr="00BF328D">
                <w:rPr>
                  <w:b/>
                  <w:rPrChange w:id="781" w:author="Mishra, Bijesh" w:date="2018-07-13T15:09:00Z">
                    <w:rPr>
                      <w:b/>
                    </w:rPr>
                  </w:rPrChange>
                </w:rPr>
                <w:t>Controlled Grazing:</w:t>
              </w:r>
              <w:r w:rsidRPr="00BF328D">
                <w:rPr>
                  <w:rPrChange w:id="782" w:author="Mishra, Bijesh" w:date="2018-07-13T15:09:00Z">
                    <w:rPr/>
                  </w:rPrChange>
                </w:rPr>
                <w:t xml:space="preserve"> The grazing of animals is controlled by rotating and striping field letting field to recover before successive round of grazing (White &amp; Wolf, 2009).</w:t>
              </w:r>
            </w:ins>
          </w:p>
          <w:p w:rsidR="00294BF8" w:rsidRPr="00BF328D" w:rsidRDefault="00294BF8">
            <w:pPr>
              <w:spacing w:before="100" w:beforeAutospacing="1" w:after="100" w:afterAutospacing="1" w:line="240" w:lineRule="auto"/>
              <w:contextualSpacing/>
              <w:rPr>
                <w:ins w:id="783" w:author="Mishra, Bijesh" w:date="2018-07-13T15:06:00Z"/>
                <w:rPrChange w:id="784" w:author="Mishra, Bijesh" w:date="2018-07-13T15:09:00Z">
                  <w:rPr>
                    <w:ins w:id="785" w:author="Mishra, Bijesh" w:date="2018-07-13T15:06:00Z"/>
                  </w:rPr>
                </w:rPrChange>
              </w:rPr>
            </w:pPr>
            <w:ins w:id="786" w:author="Mishra, Bijesh" w:date="2018-07-13T15:06:00Z">
              <w:r w:rsidRPr="00BF328D">
                <w:rPr>
                  <w:b/>
                  <w:rPrChange w:id="787" w:author="Mishra, Bijesh" w:date="2018-07-13T15:09:00Z">
                    <w:rPr>
                      <w:b/>
                    </w:rPr>
                  </w:rPrChange>
                </w:rPr>
                <w:t>Cover Crops and Green Manuring</w:t>
              </w:r>
              <w:r w:rsidRPr="00BF328D">
                <w:rPr>
                  <w:rPrChange w:id="788" w:author="Mishra, Bijesh" w:date="2018-07-13T15:09:00Z">
                    <w:rPr/>
                  </w:rPrChange>
                </w:rPr>
                <w:t>: Use of legumes such as clover, vetch and non-legumes such as rye, wheat to improve soil fertility and reduce erosion and incorporate into soil as green manure (</w:t>
              </w:r>
              <w:proofErr w:type="spellStart"/>
              <w:r w:rsidRPr="00BF328D">
                <w:rPr>
                  <w:rPrChange w:id="789" w:author="Mishra, Bijesh" w:date="2018-07-13T15:09:00Z">
                    <w:rPr/>
                  </w:rPrChange>
                </w:rPr>
                <w:t>Kornegay</w:t>
              </w:r>
              <w:proofErr w:type="spellEnd"/>
              <w:r w:rsidRPr="00BF328D">
                <w:rPr>
                  <w:rPrChange w:id="790" w:author="Mishra, Bijesh" w:date="2018-07-13T15:09:00Z">
                    <w:rPr/>
                  </w:rPrChange>
                </w:rPr>
                <w:t xml:space="preserve"> et al., 2010).</w:t>
              </w:r>
            </w:ins>
          </w:p>
          <w:p w:rsidR="00294BF8" w:rsidRPr="00BF328D" w:rsidRDefault="00294BF8">
            <w:pPr>
              <w:spacing w:before="100" w:beforeAutospacing="1" w:after="100" w:afterAutospacing="1" w:line="240" w:lineRule="auto"/>
              <w:contextualSpacing/>
              <w:rPr>
                <w:ins w:id="791" w:author="Mishra, Bijesh" w:date="2018-07-13T15:06:00Z"/>
                <w:rPrChange w:id="792" w:author="Mishra, Bijesh" w:date="2018-07-13T15:09:00Z">
                  <w:rPr>
                    <w:ins w:id="793" w:author="Mishra, Bijesh" w:date="2018-07-13T15:06:00Z"/>
                  </w:rPr>
                </w:rPrChange>
              </w:rPr>
            </w:pPr>
            <w:ins w:id="794" w:author="Mishra, Bijesh" w:date="2018-07-13T15:06:00Z">
              <w:r w:rsidRPr="00BF328D">
                <w:rPr>
                  <w:b/>
                  <w:rPrChange w:id="795" w:author="Mishra, Bijesh" w:date="2018-07-13T15:09:00Z">
                    <w:rPr>
                      <w:b/>
                    </w:rPr>
                  </w:rPrChange>
                </w:rPr>
                <w:t>Crop and Livestock Production System Integration:</w:t>
              </w:r>
              <w:r w:rsidRPr="00BF328D">
                <w:rPr>
                  <w:rPrChange w:id="796" w:author="Mishra, Bijesh" w:date="2018-07-13T15:09:00Z">
                    <w:rPr/>
                  </w:rPrChange>
                </w:rPr>
                <w:t xml:space="preserve"> An integrated system where crop and livestock enterprise are combined and benefitted from each other (</w:t>
              </w:r>
              <w:proofErr w:type="spellStart"/>
              <w:r w:rsidRPr="00BF328D">
                <w:rPr>
                  <w:rPrChange w:id="797" w:author="Mishra, Bijesh" w:date="2018-07-13T15:09:00Z">
                    <w:rPr/>
                  </w:rPrChange>
                </w:rPr>
                <w:t>Kornegay</w:t>
              </w:r>
              <w:proofErr w:type="spellEnd"/>
              <w:r w:rsidRPr="00BF328D">
                <w:rPr>
                  <w:rPrChange w:id="798" w:author="Mishra, Bijesh" w:date="2018-07-13T15:09:00Z">
                    <w:rPr/>
                  </w:rPrChange>
                </w:rPr>
                <w:t xml:space="preserve"> et al., 2010).</w:t>
              </w:r>
            </w:ins>
          </w:p>
          <w:p w:rsidR="00294BF8" w:rsidRPr="00BF328D" w:rsidRDefault="00294BF8">
            <w:pPr>
              <w:spacing w:before="100" w:beforeAutospacing="1" w:after="100" w:afterAutospacing="1" w:line="240" w:lineRule="auto"/>
              <w:contextualSpacing/>
              <w:rPr>
                <w:ins w:id="799" w:author="Mishra, Bijesh" w:date="2018-07-13T15:06:00Z"/>
                <w:rPrChange w:id="800" w:author="Mishra, Bijesh" w:date="2018-07-13T15:09:00Z">
                  <w:rPr>
                    <w:ins w:id="801" w:author="Mishra, Bijesh" w:date="2018-07-13T15:06:00Z"/>
                  </w:rPr>
                </w:rPrChange>
              </w:rPr>
            </w:pPr>
            <w:ins w:id="802" w:author="Mishra, Bijesh" w:date="2018-07-13T15:06:00Z">
              <w:r w:rsidRPr="00BF328D">
                <w:rPr>
                  <w:b/>
                  <w:rPrChange w:id="803" w:author="Mishra, Bijesh" w:date="2018-07-13T15:09:00Z">
                    <w:rPr>
                      <w:b/>
                    </w:rPr>
                  </w:rPrChange>
                </w:rPr>
                <w:t>Crop Rotation:</w:t>
              </w:r>
              <w:r w:rsidRPr="00BF328D">
                <w:rPr>
                  <w:rPrChange w:id="804" w:author="Mishra, Bijesh" w:date="2018-07-13T15:09:00Z">
                    <w:rPr/>
                  </w:rPrChange>
                </w:rPr>
                <w:t xml:space="preserve"> System of rotating legumes and non-legumes crops in same field to maintain soil fertility (</w:t>
              </w:r>
              <w:proofErr w:type="spellStart"/>
              <w:r w:rsidRPr="00BF328D">
                <w:rPr>
                  <w:rPrChange w:id="805" w:author="Mishra, Bijesh" w:date="2018-07-13T15:09:00Z">
                    <w:rPr/>
                  </w:rPrChange>
                </w:rPr>
                <w:t>Kornegay</w:t>
              </w:r>
              <w:proofErr w:type="spellEnd"/>
              <w:r w:rsidRPr="00BF328D">
                <w:rPr>
                  <w:rPrChange w:id="806" w:author="Mishra, Bijesh" w:date="2018-07-13T15:09:00Z">
                    <w:rPr/>
                  </w:rPrChange>
                </w:rPr>
                <w:t xml:space="preserve"> et al., 2010).</w:t>
              </w:r>
            </w:ins>
          </w:p>
          <w:p w:rsidR="00294BF8" w:rsidRPr="00BF328D" w:rsidRDefault="00294BF8">
            <w:pPr>
              <w:spacing w:before="100" w:beforeAutospacing="1" w:after="100" w:afterAutospacing="1" w:line="240" w:lineRule="auto"/>
              <w:contextualSpacing/>
              <w:rPr>
                <w:ins w:id="807" w:author="Mishra, Bijesh" w:date="2018-07-13T15:06:00Z"/>
                <w:rPrChange w:id="808" w:author="Mishra, Bijesh" w:date="2018-07-13T15:09:00Z">
                  <w:rPr>
                    <w:ins w:id="809" w:author="Mishra, Bijesh" w:date="2018-07-13T15:06:00Z"/>
                  </w:rPr>
                </w:rPrChange>
              </w:rPr>
            </w:pPr>
            <w:ins w:id="810" w:author="Mishra, Bijesh" w:date="2018-07-13T15:06:00Z">
              <w:r w:rsidRPr="00BF328D">
                <w:rPr>
                  <w:b/>
                  <w:rPrChange w:id="811" w:author="Mishra, Bijesh" w:date="2018-07-13T15:09:00Z">
                    <w:rPr>
                      <w:b/>
                    </w:rPr>
                  </w:rPrChange>
                </w:rPr>
                <w:t>Cultural Pest Control:</w:t>
              </w:r>
              <w:r w:rsidRPr="00BF328D">
                <w:rPr>
                  <w:rPrChange w:id="812" w:author="Mishra, Bijesh" w:date="2018-07-13T15:09:00Z">
                    <w:rPr/>
                  </w:rPrChange>
                </w:rPr>
                <w:t xml:space="preserve"> Managing the crop, weed, disease and pest complex by manipulating cultural practices (</w:t>
              </w:r>
              <w:proofErr w:type="spellStart"/>
              <w:r w:rsidRPr="00BF328D">
                <w:rPr>
                  <w:rPrChange w:id="813" w:author="Mishra, Bijesh" w:date="2018-07-13T15:09:00Z">
                    <w:rPr/>
                  </w:rPrChange>
                </w:rPr>
                <w:t>Kornegay</w:t>
              </w:r>
              <w:proofErr w:type="spellEnd"/>
              <w:r w:rsidRPr="00BF328D">
                <w:rPr>
                  <w:rPrChange w:id="814" w:author="Mishra, Bijesh" w:date="2018-07-13T15:09:00Z">
                    <w:rPr/>
                  </w:rPrChange>
                </w:rPr>
                <w:t xml:space="preserve"> et al., 2010).</w:t>
              </w:r>
            </w:ins>
          </w:p>
          <w:p w:rsidR="00294BF8" w:rsidRPr="00BF328D" w:rsidRDefault="00294BF8">
            <w:pPr>
              <w:spacing w:before="100" w:beforeAutospacing="1" w:after="100" w:afterAutospacing="1" w:line="240" w:lineRule="auto"/>
              <w:contextualSpacing/>
              <w:rPr>
                <w:ins w:id="815" w:author="Mishra, Bijesh" w:date="2018-07-13T15:06:00Z"/>
                <w:rPrChange w:id="816" w:author="Mishra, Bijesh" w:date="2018-07-13T15:09:00Z">
                  <w:rPr>
                    <w:ins w:id="817" w:author="Mishra, Bijesh" w:date="2018-07-13T15:06:00Z"/>
                  </w:rPr>
                </w:rPrChange>
              </w:rPr>
            </w:pPr>
            <w:ins w:id="818" w:author="Mishra, Bijesh" w:date="2018-07-13T15:06:00Z">
              <w:r w:rsidRPr="00BF328D">
                <w:rPr>
                  <w:b/>
                  <w:rPrChange w:id="819" w:author="Mishra, Bijesh" w:date="2018-07-13T15:09:00Z">
                    <w:rPr>
                      <w:b/>
                    </w:rPr>
                  </w:rPrChange>
                </w:rPr>
                <w:t xml:space="preserve">Fallow Management: </w:t>
              </w:r>
              <w:r w:rsidRPr="00BF328D">
                <w:rPr>
                  <w:rPrChange w:id="820" w:author="Mishra, Bijesh" w:date="2018-07-13T15:09:00Z">
                    <w:rPr/>
                  </w:rPrChange>
                </w:rPr>
                <w:t>The use of fallow period to conserve rainfall as stored soil water and reduce soil erosion (</w:t>
              </w:r>
              <w:proofErr w:type="spellStart"/>
              <w:r w:rsidRPr="00BF328D">
                <w:rPr>
                  <w:rPrChange w:id="821" w:author="Mishra, Bijesh" w:date="2018-07-13T15:09:00Z">
                    <w:rPr/>
                  </w:rPrChange>
                </w:rPr>
                <w:t>Kornegay</w:t>
              </w:r>
              <w:proofErr w:type="spellEnd"/>
              <w:r w:rsidRPr="00BF328D">
                <w:rPr>
                  <w:rPrChange w:id="822" w:author="Mishra, Bijesh" w:date="2018-07-13T15:09:00Z">
                    <w:rPr/>
                  </w:rPrChange>
                </w:rPr>
                <w:t xml:space="preserve"> et al., 2010).</w:t>
              </w:r>
            </w:ins>
          </w:p>
          <w:p w:rsidR="00294BF8" w:rsidRPr="00BF328D" w:rsidRDefault="00294BF8">
            <w:pPr>
              <w:spacing w:before="100" w:beforeAutospacing="1" w:after="100" w:afterAutospacing="1" w:line="240" w:lineRule="auto"/>
              <w:contextualSpacing/>
              <w:rPr>
                <w:ins w:id="823" w:author="Mishra, Bijesh" w:date="2018-07-13T15:06:00Z"/>
                <w:rPrChange w:id="824" w:author="Mishra, Bijesh" w:date="2018-07-13T15:09:00Z">
                  <w:rPr>
                    <w:ins w:id="825" w:author="Mishra, Bijesh" w:date="2018-07-13T15:06:00Z"/>
                  </w:rPr>
                </w:rPrChange>
              </w:rPr>
            </w:pPr>
            <w:ins w:id="826" w:author="Mishra, Bijesh" w:date="2018-07-13T15:06:00Z">
              <w:r w:rsidRPr="00BF328D">
                <w:rPr>
                  <w:b/>
                  <w:rPrChange w:id="827" w:author="Mishra, Bijesh" w:date="2018-07-13T15:09:00Z">
                    <w:rPr>
                      <w:b/>
                    </w:rPr>
                  </w:rPrChange>
                </w:rPr>
                <w:t>Farm Machinery Adjustment</w:t>
              </w:r>
              <w:r w:rsidRPr="00BF328D">
                <w:rPr>
                  <w:rPrChange w:id="828" w:author="Mishra, Bijesh" w:date="2018-07-13T15:09:00Z">
                    <w:rPr/>
                  </w:rPrChange>
                </w:rPr>
                <w:t>: Adjustment in planting, spraying and harvesting farm machinery operation, calibration, repair, and their safety (</w:t>
              </w:r>
              <w:proofErr w:type="spellStart"/>
              <w:r w:rsidRPr="00BF328D">
                <w:rPr>
                  <w:rPrChange w:id="829" w:author="Mishra, Bijesh" w:date="2018-07-13T15:09:00Z">
                    <w:rPr/>
                  </w:rPrChange>
                </w:rPr>
                <w:t>Kornegay</w:t>
              </w:r>
              <w:proofErr w:type="spellEnd"/>
              <w:r w:rsidRPr="00BF328D">
                <w:rPr>
                  <w:rPrChange w:id="830" w:author="Mishra, Bijesh" w:date="2018-07-13T15:09:00Z">
                    <w:rPr/>
                  </w:rPrChange>
                </w:rPr>
                <w:t xml:space="preserve"> et al., 2010).</w:t>
              </w:r>
            </w:ins>
          </w:p>
          <w:p w:rsidR="00294BF8" w:rsidRPr="00BF328D" w:rsidRDefault="00294BF8">
            <w:pPr>
              <w:spacing w:before="100" w:beforeAutospacing="1" w:after="100" w:afterAutospacing="1" w:line="240" w:lineRule="auto"/>
              <w:contextualSpacing/>
              <w:rPr>
                <w:ins w:id="831" w:author="Mishra, Bijesh" w:date="2018-07-13T15:06:00Z"/>
                <w:rPrChange w:id="832" w:author="Mishra, Bijesh" w:date="2018-07-13T15:09:00Z">
                  <w:rPr>
                    <w:ins w:id="833" w:author="Mishra, Bijesh" w:date="2018-07-13T15:06:00Z"/>
                  </w:rPr>
                </w:rPrChange>
              </w:rPr>
            </w:pPr>
            <w:ins w:id="834" w:author="Mishra, Bijesh" w:date="2018-07-13T15:06:00Z">
              <w:r w:rsidRPr="00BF328D">
                <w:rPr>
                  <w:b/>
                  <w:rPrChange w:id="835" w:author="Mishra, Bijesh" w:date="2018-07-13T15:09:00Z">
                    <w:rPr>
                      <w:b/>
                    </w:rPr>
                  </w:rPrChange>
                </w:rPr>
                <w:t>Forest Stewardship:</w:t>
              </w:r>
              <w:r w:rsidRPr="00BF328D">
                <w:rPr>
                  <w:rPrChange w:id="836" w:author="Mishra, Bijesh" w:date="2018-07-13T15:09:00Z">
                    <w:rPr/>
                  </w:rPrChange>
                </w:rPr>
                <w:t xml:space="preserve"> Forest conservation and development of forest in own farm land.</w:t>
              </w:r>
            </w:ins>
          </w:p>
          <w:p w:rsidR="00294BF8" w:rsidRPr="00BF328D" w:rsidRDefault="00294BF8">
            <w:pPr>
              <w:spacing w:before="100" w:beforeAutospacing="1" w:after="100" w:afterAutospacing="1" w:line="240" w:lineRule="auto"/>
              <w:contextualSpacing/>
              <w:rPr>
                <w:ins w:id="837" w:author="Mishra, Bijesh" w:date="2018-07-13T15:06:00Z"/>
                <w:rPrChange w:id="838" w:author="Mishra, Bijesh" w:date="2018-07-13T15:09:00Z">
                  <w:rPr>
                    <w:ins w:id="839" w:author="Mishra, Bijesh" w:date="2018-07-13T15:06:00Z"/>
                  </w:rPr>
                </w:rPrChange>
              </w:rPr>
            </w:pPr>
            <w:ins w:id="840" w:author="Mishra, Bijesh" w:date="2018-07-13T15:06:00Z">
              <w:r w:rsidRPr="00BF328D">
                <w:rPr>
                  <w:b/>
                  <w:rPrChange w:id="841" w:author="Mishra, Bijesh" w:date="2018-07-13T15:09:00Z">
                    <w:rPr>
                      <w:b/>
                    </w:rPr>
                  </w:rPrChange>
                </w:rPr>
                <w:t>Improved Water Management:</w:t>
              </w:r>
              <w:r w:rsidRPr="00BF328D">
                <w:rPr>
                  <w:rPrChange w:id="842" w:author="Mishra, Bijesh" w:date="2018-07-13T15:09:00Z">
                    <w:rPr/>
                  </w:rPrChange>
                </w:rPr>
                <w:t xml:space="preserve"> improve irrigation facility to reduce irrigation water losses (</w:t>
              </w:r>
              <w:proofErr w:type="spellStart"/>
              <w:r w:rsidRPr="00BF328D">
                <w:rPr>
                  <w:rPrChange w:id="843" w:author="Mishra, Bijesh" w:date="2018-07-13T15:09:00Z">
                    <w:rPr/>
                  </w:rPrChange>
                </w:rPr>
                <w:t>Kornegay</w:t>
              </w:r>
              <w:proofErr w:type="spellEnd"/>
              <w:r w:rsidRPr="00BF328D">
                <w:rPr>
                  <w:rPrChange w:id="844" w:author="Mishra, Bijesh" w:date="2018-07-13T15:09:00Z">
                    <w:rPr/>
                  </w:rPrChange>
                </w:rPr>
                <w:t xml:space="preserve"> et al., 2010).</w:t>
              </w:r>
            </w:ins>
          </w:p>
          <w:p w:rsidR="00294BF8" w:rsidRPr="00BF328D" w:rsidRDefault="00294BF8">
            <w:pPr>
              <w:spacing w:before="100" w:beforeAutospacing="1" w:after="100" w:afterAutospacing="1" w:line="240" w:lineRule="auto"/>
              <w:contextualSpacing/>
              <w:rPr>
                <w:ins w:id="845" w:author="Mishra, Bijesh" w:date="2018-07-13T15:06:00Z"/>
                <w:rPrChange w:id="846" w:author="Mishra, Bijesh" w:date="2018-07-13T15:09:00Z">
                  <w:rPr>
                    <w:ins w:id="847" w:author="Mishra, Bijesh" w:date="2018-07-13T15:06:00Z"/>
                  </w:rPr>
                </w:rPrChange>
              </w:rPr>
            </w:pPr>
            <w:ins w:id="848" w:author="Mishra, Bijesh" w:date="2018-07-13T15:06:00Z">
              <w:r w:rsidRPr="00BF328D">
                <w:rPr>
                  <w:b/>
                  <w:rPrChange w:id="849" w:author="Mishra, Bijesh" w:date="2018-07-13T15:09:00Z">
                    <w:rPr>
                      <w:b/>
                    </w:rPr>
                  </w:rPrChange>
                </w:rPr>
                <w:t>Increase Biodiversity:</w:t>
              </w:r>
              <w:r w:rsidRPr="00BF328D">
                <w:rPr>
                  <w:rPrChange w:id="850" w:author="Mishra, Bijesh" w:date="2018-07-13T15:09:00Z">
                    <w:rPr/>
                  </w:rPrChange>
                </w:rPr>
                <w:t xml:space="preserve"> Diversify flora and fauna in farm (</w:t>
              </w:r>
              <w:proofErr w:type="spellStart"/>
              <w:r w:rsidRPr="00BF328D">
                <w:rPr>
                  <w:rPrChange w:id="851" w:author="Mishra, Bijesh" w:date="2018-07-13T15:09:00Z">
                    <w:rPr/>
                  </w:rPrChange>
                </w:rPr>
                <w:t>Kornegay</w:t>
              </w:r>
              <w:proofErr w:type="spellEnd"/>
              <w:r w:rsidRPr="00BF328D">
                <w:rPr>
                  <w:rPrChange w:id="852" w:author="Mishra, Bijesh" w:date="2018-07-13T15:09:00Z">
                    <w:rPr/>
                  </w:rPrChange>
                </w:rPr>
                <w:t xml:space="preserve"> et al., 2010).</w:t>
              </w:r>
            </w:ins>
          </w:p>
          <w:p w:rsidR="00294BF8" w:rsidRPr="00BF328D" w:rsidRDefault="00294BF8">
            <w:pPr>
              <w:spacing w:before="100" w:beforeAutospacing="1" w:after="100" w:afterAutospacing="1" w:line="240" w:lineRule="auto"/>
              <w:contextualSpacing/>
              <w:rPr>
                <w:ins w:id="853" w:author="Mishra, Bijesh" w:date="2018-07-13T15:06:00Z"/>
                <w:rPrChange w:id="854" w:author="Mishra, Bijesh" w:date="2018-07-13T15:09:00Z">
                  <w:rPr>
                    <w:ins w:id="855" w:author="Mishra, Bijesh" w:date="2018-07-13T15:06:00Z"/>
                  </w:rPr>
                </w:rPrChange>
              </w:rPr>
            </w:pPr>
            <w:ins w:id="856" w:author="Mishra, Bijesh" w:date="2018-07-13T15:06:00Z">
              <w:r w:rsidRPr="00BF328D">
                <w:rPr>
                  <w:b/>
                  <w:rPrChange w:id="857" w:author="Mishra, Bijesh" w:date="2018-07-13T15:09:00Z">
                    <w:rPr>
                      <w:b/>
                    </w:rPr>
                  </w:rPrChange>
                </w:rPr>
                <w:t>Integrated Pest Management:</w:t>
              </w:r>
              <w:r w:rsidRPr="00BF328D">
                <w:rPr>
                  <w:rPrChange w:id="858" w:author="Mishra, Bijesh" w:date="2018-07-13T15:09:00Z">
                    <w:rPr/>
                  </w:rPrChange>
                </w:rPr>
                <w:t xml:space="preserve"> A pest management strategy using biological, chemical and physical, cultural production cost and protect the environment (</w:t>
              </w:r>
              <w:proofErr w:type="spellStart"/>
              <w:r w:rsidRPr="00BF328D">
                <w:rPr>
                  <w:rPrChange w:id="859" w:author="Mishra, Bijesh" w:date="2018-07-13T15:09:00Z">
                    <w:rPr/>
                  </w:rPrChange>
                </w:rPr>
                <w:t>Kornegay</w:t>
              </w:r>
              <w:proofErr w:type="spellEnd"/>
              <w:r w:rsidRPr="00BF328D">
                <w:rPr>
                  <w:rPrChange w:id="860" w:author="Mishra, Bijesh" w:date="2018-07-13T15:09:00Z">
                    <w:rPr/>
                  </w:rPrChange>
                </w:rPr>
                <w:t xml:space="preserve"> et al., 2010).</w:t>
              </w:r>
            </w:ins>
          </w:p>
          <w:p w:rsidR="00294BF8" w:rsidRPr="00BF328D" w:rsidRDefault="00294BF8">
            <w:pPr>
              <w:spacing w:before="100" w:beforeAutospacing="1" w:after="100" w:afterAutospacing="1" w:line="240" w:lineRule="auto"/>
              <w:contextualSpacing/>
              <w:rPr>
                <w:ins w:id="861" w:author="Mishra, Bijesh" w:date="2018-07-13T15:06:00Z"/>
                <w:rPrChange w:id="862" w:author="Mishra, Bijesh" w:date="2018-07-13T15:09:00Z">
                  <w:rPr>
                    <w:ins w:id="863" w:author="Mishra, Bijesh" w:date="2018-07-13T15:06:00Z"/>
                  </w:rPr>
                </w:rPrChange>
              </w:rPr>
            </w:pPr>
            <w:ins w:id="864" w:author="Mishra, Bijesh" w:date="2018-07-13T15:06:00Z">
              <w:r w:rsidRPr="00BF328D">
                <w:rPr>
                  <w:b/>
                  <w:rPrChange w:id="865" w:author="Mishra, Bijesh" w:date="2018-07-13T15:09:00Z">
                    <w:rPr>
                      <w:b/>
                    </w:rPr>
                  </w:rPrChange>
                </w:rPr>
                <w:t>Land Reforming:</w:t>
              </w:r>
              <w:r w:rsidRPr="00BF328D">
                <w:rPr>
                  <w:rPrChange w:id="866" w:author="Mishra, Bijesh" w:date="2018-07-13T15:09:00Z">
                    <w:rPr/>
                  </w:rPrChange>
                </w:rPr>
                <w:t xml:space="preserve"> Forming terrace, reducing slope, and other slope stabilizing technologies to reduce surface run off of water and top soil.</w:t>
              </w:r>
            </w:ins>
          </w:p>
          <w:p w:rsidR="00294BF8" w:rsidRPr="00BF328D" w:rsidRDefault="00294BF8">
            <w:pPr>
              <w:spacing w:before="100" w:beforeAutospacing="1" w:after="100" w:afterAutospacing="1" w:line="240" w:lineRule="auto"/>
              <w:contextualSpacing/>
              <w:rPr>
                <w:ins w:id="867" w:author="Mishra, Bijesh" w:date="2018-07-13T15:06:00Z"/>
                <w:rPrChange w:id="868" w:author="Mishra, Bijesh" w:date="2018-07-13T15:09:00Z">
                  <w:rPr>
                    <w:ins w:id="869" w:author="Mishra, Bijesh" w:date="2018-07-13T15:06:00Z"/>
                  </w:rPr>
                </w:rPrChange>
              </w:rPr>
            </w:pPr>
            <w:ins w:id="870" w:author="Mishra, Bijesh" w:date="2018-07-13T15:06:00Z">
              <w:r w:rsidRPr="00BF328D">
                <w:rPr>
                  <w:b/>
                  <w:rPrChange w:id="871" w:author="Mishra, Bijesh" w:date="2018-07-13T15:09:00Z">
                    <w:rPr>
                      <w:b/>
                    </w:rPr>
                  </w:rPrChange>
                </w:rPr>
                <w:t>Local or Native Crops:</w:t>
              </w:r>
              <w:r w:rsidRPr="00BF328D">
                <w:rPr>
                  <w:rPrChange w:id="872" w:author="Mishra, Bijesh" w:date="2018-07-13T15:09:00Z">
                    <w:rPr/>
                  </w:rPrChange>
                </w:rPr>
                <w:t xml:space="preserve"> Locally available crops or local varieties (</w:t>
              </w:r>
              <w:proofErr w:type="spellStart"/>
              <w:r w:rsidRPr="00BF328D">
                <w:rPr>
                  <w:rPrChange w:id="873" w:author="Mishra, Bijesh" w:date="2018-07-13T15:09:00Z">
                    <w:rPr/>
                  </w:rPrChange>
                </w:rPr>
                <w:t>Kornegay</w:t>
              </w:r>
              <w:proofErr w:type="spellEnd"/>
              <w:r w:rsidRPr="00BF328D">
                <w:rPr>
                  <w:rPrChange w:id="874" w:author="Mishra, Bijesh" w:date="2018-07-13T15:09:00Z">
                    <w:rPr/>
                  </w:rPrChange>
                </w:rPr>
                <w:t xml:space="preserve"> et al., 2010).</w:t>
              </w:r>
            </w:ins>
          </w:p>
          <w:p w:rsidR="00294BF8" w:rsidRPr="00BF328D" w:rsidRDefault="00294BF8">
            <w:pPr>
              <w:spacing w:before="100" w:beforeAutospacing="1" w:after="100" w:afterAutospacing="1" w:line="240" w:lineRule="auto"/>
              <w:contextualSpacing/>
              <w:rPr>
                <w:ins w:id="875" w:author="Mishra, Bijesh" w:date="2018-07-13T15:06:00Z"/>
                <w:rPrChange w:id="876" w:author="Mishra, Bijesh" w:date="2018-07-13T15:09:00Z">
                  <w:rPr>
                    <w:ins w:id="877" w:author="Mishra, Bijesh" w:date="2018-07-13T15:06:00Z"/>
                  </w:rPr>
                </w:rPrChange>
              </w:rPr>
            </w:pPr>
            <w:ins w:id="878" w:author="Mishra, Bijesh" w:date="2018-07-13T15:06:00Z">
              <w:r w:rsidRPr="00BF328D">
                <w:rPr>
                  <w:b/>
                  <w:rPrChange w:id="879" w:author="Mishra, Bijesh" w:date="2018-07-13T15:09:00Z">
                    <w:rPr>
                      <w:b/>
                    </w:rPr>
                  </w:rPrChange>
                </w:rPr>
                <w:lastRenderedPageBreak/>
                <w:t>Mulching:</w:t>
              </w:r>
              <w:r w:rsidRPr="00BF328D">
                <w:rPr>
                  <w:rPrChange w:id="880" w:author="Mishra, Bijesh" w:date="2018-07-13T15:09:00Z">
                    <w:rPr/>
                  </w:rPrChange>
                </w:rPr>
                <w:t xml:space="preserve"> A shallow layer of grass or crop residues at the soil/air interface to improve soil quality and moisture retention (</w:t>
              </w:r>
              <w:proofErr w:type="spellStart"/>
              <w:r w:rsidRPr="00BF328D">
                <w:rPr>
                  <w:rPrChange w:id="881" w:author="Mishra, Bijesh" w:date="2018-07-13T15:09:00Z">
                    <w:rPr/>
                  </w:rPrChange>
                </w:rPr>
                <w:t>Filho</w:t>
              </w:r>
              <w:proofErr w:type="spellEnd"/>
              <w:r w:rsidRPr="00BF328D">
                <w:rPr>
                  <w:rPrChange w:id="882" w:author="Mishra, Bijesh" w:date="2018-07-13T15:09:00Z">
                    <w:rPr/>
                  </w:rPrChange>
                </w:rPr>
                <w:t xml:space="preserve"> </w:t>
              </w:r>
              <w:r w:rsidRPr="00BF328D">
                <w:rPr>
                  <w:i/>
                  <w:iCs/>
                  <w:rPrChange w:id="883" w:author="Mishra, Bijesh" w:date="2018-07-13T15:09:00Z">
                    <w:rPr>
                      <w:i/>
                      <w:iCs/>
                    </w:rPr>
                  </w:rPrChange>
                </w:rPr>
                <w:t>et al.</w:t>
              </w:r>
              <w:r w:rsidRPr="00BF328D">
                <w:rPr>
                  <w:rPrChange w:id="884" w:author="Mishra, Bijesh" w:date="2018-07-13T15:09:00Z">
                    <w:rPr/>
                  </w:rPrChange>
                </w:rPr>
                <w:t>, 1999).</w:t>
              </w:r>
            </w:ins>
          </w:p>
          <w:p w:rsidR="00294BF8" w:rsidRPr="00BF328D" w:rsidRDefault="00294BF8">
            <w:pPr>
              <w:autoSpaceDE w:val="0"/>
              <w:autoSpaceDN w:val="0"/>
              <w:adjustRightInd w:val="0"/>
              <w:spacing w:before="100" w:beforeAutospacing="1" w:after="100" w:afterAutospacing="1" w:line="240" w:lineRule="auto"/>
              <w:contextualSpacing/>
              <w:rPr>
                <w:ins w:id="885" w:author="Mishra, Bijesh" w:date="2018-07-13T15:06:00Z"/>
                <w:rPrChange w:id="886" w:author="Mishra, Bijesh" w:date="2018-07-13T15:09:00Z">
                  <w:rPr>
                    <w:ins w:id="887" w:author="Mishra, Bijesh" w:date="2018-07-13T15:06:00Z"/>
                  </w:rPr>
                </w:rPrChange>
              </w:rPr>
            </w:pPr>
            <w:ins w:id="888" w:author="Mishra, Bijesh" w:date="2018-07-13T15:06:00Z">
              <w:r w:rsidRPr="00BF328D">
                <w:rPr>
                  <w:b/>
                  <w:i/>
                  <w:iCs/>
                  <w:rPrChange w:id="889" w:author="Mishra, Bijesh" w:date="2018-07-13T15:09:00Z">
                    <w:rPr>
                      <w:b/>
                      <w:i/>
                      <w:iCs/>
                    </w:rPr>
                  </w:rPrChange>
                </w:rPr>
                <w:t xml:space="preserve">Multi-species Grazing: </w:t>
              </w:r>
              <w:r w:rsidRPr="00BF328D">
                <w:rPr>
                  <w:rPrChange w:id="890" w:author="Mishra, Bijesh" w:date="2018-07-13T15:09:00Z">
                    <w:rPr/>
                  </w:rPrChange>
                </w:rPr>
                <w:t>Grazing more than one species of livestock such as chicken, duck, goat and horse in same land (</w:t>
              </w:r>
              <w:proofErr w:type="spellStart"/>
              <w:r w:rsidRPr="00BF328D">
                <w:rPr>
                  <w:rPrChange w:id="891" w:author="Mishra, Bijesh" w:date="2018-07-13T15:09:00Z">
                    <w:rPr/>
                  </w:rPrChange>
                </w:rPr>
                <w:t>Kornegay</w:t>
              </w:r>
              <w:proofErr w:type="spellEnd"/>
              <w:r w:rsidRPr="00BF328D">
                <w:rPr>
                  <w:rPrChange w:id="892" w:author="Mishra, Bijesh" w:date="2018-07-13T15:09:00Z">
                    <w:rPr/>
                  </w:rPrChange>
                </w:rPr>
                <w:t xml:space="preserve"> </w:t>
              </w:r>
              <w:r w:rsidRPr="00BF328D">
                <w:rPr>
                  <w:i/>
                  <w:iCs/>
                  <w:rPrChange w:id="893" w:author="Mishra, Bijesh" w:date="2018-07-13T15:09:00Z">
                    <w:rPr>
                      <w:i/>
                      <w:iCs/>
                    </w:rPr>
                  </w:rPrChange>
                </w:rPr>
                <w:t>et al.</w:t>
              </w:r>
              <w:r w:rsidRPr="00BF328D">
                <w:rPr>
                  <w:rPrChange w:id="894" w:author="Mishra, Bijesh" w:date="2018-07-13T15:09:00Z">
                    <w:rPr/>
                  </w:rPrChange>
                </w:rPr>
                <w:t>, 2010).</w:t>
              </w:r>
            </w:ins>
          </w:p>
          <w:p w:rsidR="00294BF8" w:rsidRPr="00BF328D" w:rsidRDefault="00294BF8">
            <w:pPr>
              <w:autoSpaceDE w:val="0"/>
              <w:autoSpaceDN w:val="0"/>
              <w:adjustRightInd w:val="0"/>
              <w:spacing w:before="100" w:beforeAutospacing="1" w:after="100" w:afterAutospacing="1" w:line="240" w:lineRule="auto"/>
              <w:contextualSpacing/>
              <w:rPr>
                <w:ins w:id="895" w:author="Mishra, Bijesh" w:date="2018-07-13T15:06:00Z"/>
                <w:rPrChange w:id="896" w:author="Mishra, Bijesh" w:date="2018-07-13T15:09:00Z">
                  <w:rPr>
                    <w:ins w:id="897" w:author="Mishra, Bijesh" w:date="2018-07-13T15:06:00Z"/>
                  </w:rPr>
                </w:rPrChange>
              </w:rPr>
            </w:pPr>
            <w:ins w:id="898" w:author="Mishra, Bijesh" w:date="2018-07-13T15:06:00Z">
              <w:r w:rsidRPr="00BF328D">
                <w:rPr>
                  <w:b/>
                  <w:i/>
                  <w:iCs/>
                  <w:rPrChange w:id="899" w:author="Mishra, Bijesh" w:date="2018-07-13T15:09:00Z">
                    <w:rPr>
                      <w:b/>
                      <w:i/>
                      <w:iCs/>
                    </w:rPr>
                  </w:rPrChange>
                </w:rPr>
                <w:t xml:space="preserve">Poly-culture Farming: </w:t>
              </w:r>
              <w:r w:rsidRPr="00BF328D">
                <w:rPr>
                  <w:rPrChange w:id="900" w:author="Mishra, Bijesh" w:date="2018-07-13T15:09:00Z">
                    <w:rPr/>
                  </w:rPrChange>
                </w:rPr>
                <w:t>Different and less competitive crops grown together to optimize biomass yield and improve environmental quality (</w:t>
              </w:r>
              <w:proofErr w:type="spellStart"/>
              <w:r w:rsidRPr="00BF328D">
                <w:rPr>
                  <w:rPrChange w:id="901" w:author="Mishra, Bijesh" w:date="2018-07-13T15:09:00Z">
                    <w:rPr/>
                  </w:rPrChange>
                </w:rPr>
                <w:t>Kornegay</w:t>
              </w:r>
              <w:proofErr w:type="spellEnd"/>
              <w:r w:rsidRPr="00BF328D">
                <w:rPr>
                  <w:rPrChange w:id="902" w:author="Mishra, Bijesh" w:date="2018-07-13T15:09:00Z">
                    <w:rPr/>
                  </w:rPrChange>
                </w:rPr>
                <w:t xml:space="preserve"> </w:t>
              </w:r>
              <w:r w:rsidRPr="00BF328D">
                <w:rPr>
                  <w:i/>
                  <w:iCs/>
                  <w:rPrChange w:id="903" w:author="Mishra, Bijesh" w:date="2018-07-13T15:09:00Z">
                    <w:rPr>
                      <w:i/>
                      <w:iCs/>
                    </w:rPr>
                  </w:rPrChange>
                </w:rPr>
                <w:t>et al.</w:t>
              </w:r>
              <w:r w:rsidRPr="00BF328D">
                <w:rPr>
                  <w:rPrChange w:id="904" w:author="Mishra, Bijesh" w:date="2018-07-13T15:09:00Z">
                    <w:rPr/>
                  </w:rPrChange>
                </w:rPr>
                <w:t>, 2010).</w:t>
              </w:r>
            </w:ins>
          </w:p>
          <w:p w:rsidR="00294BF8" w:rsidRPr="00BF328D" w:rsidRDefault="00294BF8">
            <w:pPr>
              <w:autoSpaceDE w:val="0"/>
              <w:autoSpaceDN w:val="0"/>
              <w:adjustRightInd w:val="0"/>
              <w:spacing w:before="100" w:beforeAutospacing="1" w:after="100" w:afterAutospacing="1" w:line="240" w:lineRule="auto"/>
              <w:contextualSpacing/>
              <w:rPr>
                <w:ins w:id="905" w:author="Mishra, Bijesh" w:date="2018-07-13T15:06:00Z"/>
                <w:rPrChange w:id="906" w:author="Mishra, Bijesh" w:date="2018-07-13T15:09:00Z">
                  <w:rPr>
                    <w:ins w:id="907" w:author="Mishra, Bijesh" w:date="2018-07-13T15:06:00Z"/>
                  </w:rPr>
                </w:rPrChange>
              </w:rPr>
            </w:pPr>
            <w:ins w:id="908" w:author="Mishra, Bijesh" w:date="2018-07-13T15:06:00Z">
              <w:r w:rsidRPr="00BF328D">
                <w:rPr>
                  <w:b/>
                  <w:i/>
                  <w:iCs/>
                  <w:rPrChange w:id="909" w:author="Mishra, Bijesh" w:date="2018-07-13T15:09:00Z">
                    <w:rPr>
                      <w:b/>
                      <w:i/>
                      <w:iCs/>
                    </w:rPr>
                  </w:rPrChange>
                </w:rPr>
                <w:t>Precision Agriculture:</w:t>
              </w:r>
              <w:r w:rsidRPr="00BF328D">
                <w:rPr>
                  <w:iCs/>
                  <w:rPrChange w:id="910" w:author="Mishra, Bijesh" w:date="2018-07-13T15:09:00Z">
                    <w:rPr>
                      <w:iCs/>
                    </w:rPr>
                  </w:rPrChange>
                </w:rPr>
                <w:t xml:space="preserve"> Observation</w:t>
              </w:r>
              <w:r w:rsidRPr="00BF328D">
                <w:rPr>
                  <w:rPrChange w:id="911" w:author="Mishra, Bijesh" w:date="2018-07-13T15:09:00Z">
                    <w:rPr/>
                  </w:rPrChange>
                </w:rPr>
                <w:t>, measurement and response based farm management strategy to address inter and intra-field variability in crops and increase farm efficiency, productivity and economic returns (</w:t>
              </w:r>
              <w:proofErr w:type="spellStart"/>
              <w:r w:rsidRPr="00BF328D">
                <w:rPr>
                  <w:rPrChange w:id="912" w:author="Mishra, Bijesh" w:date="2018-07-13T15:09:00Z">
                    <w:rPr/>
                  </w:rPrChange>
                </w:rPr>
                <w:t>Kornegay</w:t>
              </w:r>
              <w:proofErr w:type="spellEnd"/>
              <w:r w:rsidRPr="00BF328D">
                <w:rPr>
                  <w:rPrChange w:id="913" w:author="Mishra, Bijesh" w:date="2018-07-13T15:09:00Z">
                    <w:rPr/>
                  </w:rPrChange>
                </w:rPr>
                <w:t xml:space="preserve"> </w:t>
              </w:r>
              <w:r w:rsidRPr="00BF328D">
                <w:rPr>
                  <w:i/>
                  <w:iCs/>
                  <w:rPrChange w:id="914" w:author="Mishra, Bijesh" w:date="2018-07-13T15:09:00Z">
                    <w:rPr>
                      <w:i/>
                      <w:iCs/>
                    </w:rPr>
                  </w:rPrChange>
                </w:rPr>
                <w:t>et al.</w:t>
              </w:r>
              <w:r w:rsidRPr="00BF328D">
                <w:rPr>
                  <w:rPrChange w:id="915" w:author="Mishra, Bijesh" w:date="2018-07-13T15:09:00Z">
                    <w:rPr/>
                  </w:rPrChange>
                </w:rPr>
                <w:t>, 2010).</w:t>
              </w:r>
            </w:ins>
          </w:p>
          <w:p w:rsidR="00294BF8" w:rsidRPr="00BF328D" w:rsidRDefault="00294BF8">
            <w:pPr>
              <w:autoSpaceDE w:val="0"/>
              <w:autoSpaceDN w:val="0"/>
              <w:adjustRightInd w:val="0"/>
              <w:spacing w:before="100" w:beforeAutospacing="1" w:after="100" w:afterAutospacing="1" w:line="240" w:lineRule="auto"/>
              <w:contextualSpacing/>
              <w:rPr>
                <w:ins w:id="916" w:author="Mishra, Bijesh" w:date="2018-07-13T15:06:00Z"/>
                <w:rPrChange w:id="917" w:author="Mishra, Bijesh" w:date="2018-07-13T15:09:00Z">
                  <w:rPr>
                    <w:ins w:id="918" w:author="Mishra, Bijesh" w:date="2018-07-13T15:06:00Z"/>
                  </w:rPr>
                </w:rPrChange>
              </w:rPr>
            </w:pPr>
            <w:ins w:id="919" w:author="Mishra, Bijesh" w:date="2018-07-13T15:06:00Z">
              <w:r w:rsidRPr="00BF328D">
                <w:rPr>
                  <w:b/>
                  <w:i/>
                  <w:iCs/>
                  <w:rPrChange w:id="920" w:author="Mishra, Bijesh" w:date="2018-07-13T15:09:00Z">
                    <w:rPr>
                      <w:b/>
                      <w:i/>
                      <w:iCs/>
                    </w:rPr>
                  </w:rPrChange>
                </w:rPr>
                <w:t xml:space="preserve">Reduced Chemical Fertilizer Use: </w:t>
              </w:r>
              <w:r w:rsidRPr="00BF328D">
                <w:rPr>
                  <w:rPrChange w:id="921" w:author="Mishra, Bijesh" w:date="2018-07-13T15:09:00Z">
                    <w:rPr/>
                  </w:rPrChange>
                </w:rPr>
                <w:t>Reduced in the use of chemical fertilizers (</w:t>
              </w:r>
              <w:proofErr w:type="spellStart"/>
              <w:r w:rsidRPr="00BF328D">
                <w:rPr>
                  <w:rPrChange w:id="922" w:author="Mishra, Bijesh" w:date="2018-07-13T15:09:00Z">
                    <w:rPr/>
                  </w:rPrChange>
                </w:rPr>
                <w:t>Kornegay</w:t>
              </w:r>
              <w:proofErr w:type="spellEnd"/>
              <w:r w:rsidRPr="00BF328D">
                <w:rPr>
                  <w:rPrChange w:id="923" w:author="Mishra, Bijesh" w:date="2018-07-13T15:09:00Z">
                    <w:rPr/>
                  </w:rPrChange>
                </w:rPr>
                <w:t xml:space="preserve"> </w:t>
              </w:r>
              <w:r w:rsidRPr="00BF328D">
                <w:rPr>
                  <w:i/>
                  <w:iCs/>
                  <w:rPrChange w:id="924" w:author="Mishra, Bijesh" w:date="2018-07-13T15:09:00Z">
                    <w:rPr>
                      <w:i/>
                      <w:iCs/>
                    </w:rPr>
                  </w:rPrChange>
                </w:rPr>
                <w:t>et al.</w:t>
              </w:r>
              <w:r w:rsidRPr="00BF328D">
                <w:rPr>
                  <w:rPrChange w:id="925" w:author="Mishra, Bijesh" w:date="2018-07-13T15:09:00Z">
                    <w:rPr/>
                  </w:rPrChange>
                </w:rPr>
                <w:t>, 2010).</w:t>
              </w:r>
            </w:ins>
          </w:p>
          <w:p w:rsidR="00294BF8" w:rsidRPr="00BF328D" w:rsidRDefault="00294BF8">
            <w:pPr>
              <w:autoSpaceDE w:val="0"/>
              <w:autoSpaceDN w:val="0"/>
              <w:adjustRightInd w:val="0"/>
              <w:spacing w:before="100" w:beforeAutospacing="1" w:after="100" w:afterAutospacing="1" w:line="240" w:lineRule="auto"/>
              <w:contextualSpacing/>
              <w:rPr>
                <w:ins w:id="926" w:author="Mishra, Bijesh" w:date="2018-07-13T15:06:00Z"/>
                <w:rPrChange w:id="927" w:author="Mishra, Bijesh" w:date="2018-07-13T15:09:00Z">
                  <w:rPr>
                    <w:ins w:id="928" w:author="Mishra, Bijesh" w:date="2018-07-13T15:06:00Z"/>
                  </w:rPr>
                </w:rPrChange>
              </w:rPr>
            </w:pPr>
            <w:ins w:id="929" w:author="Mishra, Bijesh" w:date="2018-07-13T15:06:00Z">
              <w:r w:rsidRPr="00BF328D">
                <w:rPr>
                  <w:b/>
                  <w:i/>
                  <w:iCs/>
                  <w:rPrChange w:id="930" w:author="Mishra, Bijesh" w:date="2018-07-13T15:09:00Z">
                    <w:rPr>
                      <w:b/>
                      <w:i/>
                      <w:iCs/>
                    </w:rPr>
                  </w:rPrChange>
                </w:rPr>
                <w:t xml:space="preserve">Reduced Chemical Pesticide Use: </w:t>
              </w:r>
              <w:r w:rsidRPr="00BF328D">
                <w:rPr>
                  <w:rPrChange w:id="931" w:author="Mishra, Bijesh" w:date="2018-07-13T15:09:00Z">
                    <w:rPr/>
                  </w:rPrChange>
                </w:rPr>
                <w:t>Reduce in the use of chemical pesticides (</w:t>
              </w:r>
              <w:proofErr w:type="spellStart"/>
              <w:r w:rsidRPr="00BF328D">
                <w:rPr>
                  <w:rPrChange w:id="932" w:author="Mishra, Bijesh" w:date="2018-07-13T15:09:00Z">
                    <w:rPr/>
                  </w:rPrChange>
                </w:rPr>
                <w:t>Kornegay</w:t>
              </w:r>
              <w:proofErr w:type="spellEnd"/>
              <w:r w:rsidRPr="00BF328D">
                <w:rPr>
                  <w:rPrChange w:id="933" w:author="Mishra, Bijesh" w:date="2018-07-13T15:09:00Z">
                    <w:rPr/>
                  </w:rPrChange>
                </w:rPr>
                <w:t xml:space="preserve"> </w:t>
              </w:r>
              <w:r w:rsidRPr="00BF328D">
                <w:rPr>
                  <w:i/>
                  <w:iCs/>
                  <w:rPrChange w:id="934" w:author="Mishra, Bijesh" w:date="2018-07-13T15:09:00Z">
                    <w:rPr>
                      <w:i/>
                      <w:iCs/>
                    </w:rPr>
                  </w:rPrChange>
                </w:rPr>
                <w:t>et al.</w:t>
              </w:r>
              <w:r w:rsidRPr="00BF328D">
                <w:rPr>
                  <w:rPrChange w:id="935" w:author="Mishra, Bijesh" w:date="2018-07-13T15:09:00Z">
                    <w:rPr/>
                  </w:rPrChange>
                </w:rPr>
                <w:t>, 2010).</w:t>
              </w:r>
            </w:ins>
          </w:p>
          <w:p w:rsidR="00294BF8" w:rsidRPr="00BF328D" w:rsidRDefault="00294BF8">
            <w:pPr>
              <w:autoSpaceDE w:val="0"/>
              <w:autoSpaceDN w:val="0"/>
              <w:adjustRightInd w:val="0"/>
              <w:spacing w:before="100" w:beforeAutospacing="1" w:after="100" w:afterAutospacing="1" w:line="240" w:lineRule="auto"/>
              <w:contextualSpacing/>
              <w:rPr>
                <w:ins w:id="936" w:author="Mishra, Bijesh" w:date="2018-07-13T15:06:00Z"/>
                <w:rPrChange w:id="937" w:author="Mishra, Bijesh" w:date="2018-07-13T15:09:00Z">
                  <w:rPr>
                    <w:ins w:id="938" w:author="Mishra, Bijesh" w:date="2018-07-13T15:06:00Z"/>
                  </w:rPr>
                </w:rPrChange>
              </w:rPr>
            </w:pPr>
            <w:ins w:id="939" w:author="Mishra, Bijesh" w:date="2018-07-13T15:06:00Z">
              <w:r w:rsidRPr="00BF328D">
                <w:rPr>
                  <w:b/>
                  <w:i/>
                  <w:iCs/>
                  <w:rPrChange w:id="940" w:author="Mishra, Bijesh" w:date="2018-07-13T15:09:00Z">
                    <w:rPr>
                      <w:b/>
                      <w:i/>
                      <w:iCs/>
                    </w:rPr>
                  </w:rPrChange>
                </w:rPr>
                <w:t xml:space="preserve">Reforestation: </w:t>
              </w:r>
              <w:r w:rsidRPr="00BF328D">
                <w:rPr>
                  <w:rPrChange w:id="941" w:author="Mishra, Bijesh" w:date="2018-07-13T15:09:00Z">
                    <w:rPr/>
                  </w:rPrChange>
                </w:rPr>
                <w:t>Reestablishing forest in barren land or farm land.</w:t>
              </w:r>
            </w:ins>
          </w:p>
          <w:p w:rsidR="00294BF8" w:rsidRPr="00BF328D" w:rsidRDefault="00294BF8">
            <w:pPr>
              <w:spacing w:before="100" w:beforeAutospacing="1" w:after="100" w:afterAutospacing="1" w:line="240" w:lineRule="auto"/>
              <w:contextualSpacing/>
              <w:rPr>
                <w:ins w:id="942" w:author="Mishra, Bijesh" w:date="2018-07-13T15:06:00Z"/>
                <w:rPrChange w:id="943" w:author="Mishra, Bijesh" w:date="2018-07-13T15:09:00Z">
                  <w:rPr>
                    <w:ins w:id="944" w:author="Mishra, Bijesh" w:date="2018-07-13T15:06:00Z"/>
                  </w:rPr>
                </w:rPrChange>
              </w:rPr>
            </w:pPr>
            <w:ins w:id="945" w:author="Mishra, Bijesh" w:date="2018-07-13T15:06:00Z">
              <w:r w:rsidRPr="00BF328D">
                <w:rPr>
                  <w:b/>
                  <w:rPrChange w:id="946" w:author="Mishra, Bijesh" w:date="2018-07-13T15:09:00Z">
                    <w:rPr>
                      <w:b/>
                    </w:rPr>
                  </w:rPrChange>
                </w:rPr>
                <w:t>Ridge Tillage:</w:t>
              </w:r>
              <w:r w:rsidRPr="00BF328D">
                <w:rPr>
                  <w:rPrChange w:id="947" w:author="Mishra, Bijesh" w:date="2018-07-13T15:09:00Z">
                    <w:rPr/>
                  </w:rPrChange>
                </w:rPr>
                <w:t xml:space="preserve"> Scalping and planting on ridges built during cultivation (</w:t>
              </w:r>
              <w:proofErr w:type="spellStart"/>
              <w:r w:rsidRPr="00BF328D">
                <w:rPr>
                  <w:rPrChange w:id="948" w:author="Mishra, Bijesh" w:date="2018-07-13T15:09:00Z">
                    <w:rPr/>
                  </w:rPrChange>
                </w:rPr>
                <w:t>Kornegay</w:t>
              </w:r>
              <w:proofErr w:type="spellEnd"/>
              <w:r w:rsidRPr="00BF328D">
                <w:rPr>
                  <w:rPrChange w:id="949" w:author="Mishra, Bijesh" w:date="2018-07-13T15:09:00Z">
                    <w:rPr/>
                  </w:rPrChange>
                </w:rPr>
                <w:t xml:space="preserve"> et al., 2010).</w:t>
              </w:r>
            </w:ins>
          </w:p>
          <w:p w:rsidR="00294BF8" w:rsidRPr="00BF328D" w:rsidRDefault="00294BF8">
            <w:pPr>
              <w:spacing w:before="100" w:beforeAutospacing="1" w:after="100" w:afterAutospacing="1" w:line="240" w:lineRule="auto"/>
              <w:contextualSpacing/>
              <w:rPr>
                <w:ins w:id="950" w:author="Mishra, Bijesh" w:date="2018-07-13T15:06:00Z"/>
                <w:rPrChange w:id="951" w:author="Mishra, Bijesh" w:date="2018-07-13T15:09:00Z">
                  <w:rPr>
                    <w:ins w:id="952" w:author="Mishra, Bijesh" w:date="2018-07-13T15:06:00Z"/>
                  </w:rPr>
                </w:rPrChange>
              </w:rPr>
            </w:pPr>
            <w:ins w:id="953" w:author="Mishra, Bijesh" w:date="2018-07-13T15:06:00Z">
              <w:r w:rsidRPr="00BF328D">
                <w:rPr>
                  <w:b/>
                  <w:rPrChange w:id="954" w:author="Mishra, Bijesh" w:date="2018-07-13T15:09:00Z">
                    <w:rPr>
                      <w:b/>
                    </w:rPr>
                  </w:rPrChange>
                </w:rPr>
                <w:t>Sprayer Calibration (and Application Accuracy):</w:t>
              </w:r>
              <w:r w:rsidRPr="00BF328D">
                <w:rPr>
                  <w:rPrChange w:id="955" w:author="Mishra, Bijesh" w:date="2018-07-13T15:09:00Z">
                    <w:rPr/>
                  </w:rPrChange>
                </w:rPr>
                <w:t xml:space="preserve"> Calibrate sprayers to use optimum amount of chemicals as well as other spraying inputs in farm.</w:t>
              </w:r>
            </w:ins>
          </w:p>
          <w:p w:rsidR="00294BF8" w:rsidRPr="00BF328D" w:rsidRDefault="00294BF8">
            <w:pPr>
              <w:spacing w:before="100" w:beforeAutospacing="1" w:after="100" w:afterAutospacing="1" w:line="240" w:lineRule="auto"/>
              <w:contextualSpacing/>
              <w:rPr>
                <w:ins w:id="956" w:author="Mishra, Bijesh" w:date="2018-07-13T15:06:00Z"/>
                <w:rPrChange w:id="957" w:author="Mishra, Bijesh" w:date="2018-07-13T15:09:00Z">
                  <w:rPr>
                    <w:ins w:id="958" w:author="Mishra, Bijesh" w:date="2018-07-13T15:06:00Z"/>
                  </w:rPr>
                </w:rPrChange>
              </w:rPr>
            </w:pPr>
            <w:ins w:id="959" w:author="Mishra, Bijesh" w:date="2018-07-13T15:06:00Z">
              <w:r w:rsidRPr="00BF328D">
                <w:rPr>
                  <w:b/>
                  <w:rPrChange w:id="960" w:author="Mishra, Bijesh" w:date="2018-07-13T15:09:00Z">
                    <w:rPr>
                      <w:b/>
                    </w:rPr>
                  </w:rPrChange>
                </w:rPr>
                <w:t>Varietal Mixture of Single Crop:</w:t>
              </w:r>
              <w:r w:rsidRPr="00BF328D">
                <w:rPr>
                  <w:rPrChange w:id="961" w:author="Mishra, Bijesh" w:date="2018-07-13T15:09:00Z">
                    <w:rPr/>
                  </w:rPrChange>
                </w:rPr>
                <w:t xml:space="preserve"> Mixing different variety of same crops. Also known as Cultivar Mixtures (</w:t>
              </w:r>
              <w:proofErr w:type="spellStart"/>
              <w:r w:rsidRPr="00BF328D">
                <w:rPr>
                  <w:rPrChange w:id="962" w:author="Mishra, Bijesh" w:date="2018-07-13T15:09:00Z">
                    <w:rPr/>
                  </w:rPrChange>
                </w:rPr>
                <w:t>Kornegay</w:t>
              </w:r>
              <w:proofErr w:type="spellEnd"/>
              <w:r w:rsidRPr="00BF328D">
                <w:rPr>
                  <w:rPrChange w:id="963" w:author="Mishra, Bijesh" w:date="2018-07-13T15:09:00Z">
                    <w:rPr/>
                  </w:rPrChange>
                </w:rPr>
                <w:t xml:space="preserve"> et al., 2010).</w:t>
              </w:r>
            </w:ins>
          </w:p>
          <w:p w:rsidR="00294BF8" w:rsidRPr="00BF328D" w:rsidRDefault="00294BF8">
            <w:pPr>
              <w:spacing w:before="100" w:beforeAutospacing="1" w:after="100" w:afterAutospacing="1" w:line="240" w:lineRule="auto"/>
              <w:contextualSpacing/>
              <w:rPr>
                <w:ins w:id="964" w:author="Mishra, Bijesh" w:date="2018-07-13T15:06:00Z"/>
                <w:rPrChange w:id="965" w:author="Mishra, Bijesh" w:date="2018-07-13T15:09:00Z">
                  <w:rPr>
                    <w:ins w:id="966" w:author="Mishra, Bijesh" w:date="2018-07-13T15:06:00Z"/>
                  </w:rPr>
                </w:rPrChange>
              </w:rPr>
            </w:pPr>
            <w:ins w:id="967" w:author="Mishra, Bijesh" w:date="2018-07-13T15:06:00Z">
              <w:r w:rsidRPr="00BF328D">
                <w:rPr>
                  <w:b/>
                  <w:rPrChange w:id="968" w:author="Mishra, Bijesh" w:date="2018-07-13T15:09:00Z">
                    <w:rPr>
                      <w:b/>
                    </w:rPr>
                  </w:rPrChange>
                </w:rPr>
                <w:t>Windbreaks and Shelterbelts:</w:t>
              </w:r>
              <w:r w:rsidRPr="00BF328D">
                <w:rPr>
                  <w:rPrChange w:id="969" w:author="Mishra, Bijesh" w:date="2018-07-13T15:09:00Z">
                    <w:rPr/>
                  </w:rPrChange>
                </w:rPr>
                <w:t xml:space="preserve"> Create wind barriers and provide shelter to crops by planting tall, dense and strong trees along the edge of farmland (</w:t>
              </w:r>
              <w:proofErr w:type="spellStart"/>
              <w:r w:rsidRPr="00BF328D">
                <w:rPr>
                  <w:rPrChange w:id="970" w:author="Mishra, Bijesh" w:date="2018-07-13T15:09:00Z">
                    <w:rPr/>
                  </w:rPrChange>
                </w:rPr>
                <w:t>Kornegay</w:t>
              </w:r>
              <w:proofErr w:type="spellEnd"/>
              <w:r w:rsidRPr="00BF328D">
                <w:rPr>
                  <w:rPrChange w:id="971" w:author="Mishra, Bijesh" w:date="2018-07-13T15:09:00Z">
                    <w:rPr/>
                  </w:rPrChange>
                </w:rPr>
                <w:t xml:space="preserve"> et al., 2010).</w:t>
              </w:r>
            </w:ins>
          </w:p>
          <w:p w:rsidR="00294BF8" w:rsidRPr="00BF328D" w:rsidRDefault="00294BF8">
            <w:pPr>
              <w:autoSpaceDE w:val="0"/>
              <w:autoSpaceDN w:val="0"/>
              <w:adjustRightInd w:val="0"/>
              <w:spacing w:before="100" w:beforeAutospacing="1" w:after="100" w:afterAutospacing="1" w:line="240" w:lineRule="auto"/>
              <w:contextualSpacing/>
              <w:rPr>
                <w:ins w:id="972" w:author="Mishra, Bijesh" w:date="2018-07-13T15:06:00Z"/>
                <w:b/>
                <w:i/>
                <w:iCs/>
                <w:rPrChange w:id="973" w:author="Mishra, Bijesh" w:date="2018-07-13T15:09:00Z">
                  <w:rPr>
                    <w:ins w:id="974" w:author="Mishra, Bijesh" w:date="2018-07-13T15:06:00Z"/>
                    <w:b/>
                    <w:i/>
                    <w:iCs/>
                  </w:rPr>
                </w:rPrChange>
              </w:rPr>
            </w:pPr>
          </w:p>
        </w:tc>
      </w:tr>
    </w:tbl>
    <w:p w:rsidR="006C0D0A" w:rsidRPr="00BF328D" w:rsidRDefault="006C0D0A">
      <w:pPr>
        <w:rPr>
          <w:ins w:id="975" w:author="Mishra, Bijesh" w:date="2018-07-13T15:07:00Z"/>
          <w:rFonts w:ascii="Times New Roman" w:hAnsi="Times New Roman" w:cs="Times New Roman"/>
          <w:b/>
          <w:sz w:val="24"/>
          <w:szCs w:val="24"/>
        </w:rPr>
        <w:pPrChange w:id="976" w:author="Mishra, Bijesh" w:date="2018-07-10T12:23:00Z">
          <w:pPr>
            <w:pStyle w:val="Caption"/>
            <w:jc w:val="left"/>
          </w:pPr>
        </w:pPrChange>
      </w:pPr>
    </w:p>
    <w:p w:rsidR="00294BF8" w:rsidRPr="00BF328D" w:rsidRDefault="00294BF8">
      <w:pPr>
        <w:rPr>
          <w:ins w:id="977" w:author="Mishra, Bijesh" w:date="2018-07-13T15:07:00Z"/>
          <w:rFonts w:ascii="Times New Roman" w:hAnsi="Times New Roman" w:cs="Times New Roman"/>
          <w:b/>
          <w:sz w:val="24"/>
          <w:szCs w:val="24"/>
        </w:rPr>
        <w:pPrChange w:id="978" w:author="Mishra, Bijesh" w:date="2018-07-10T12:23:00Z">
          <w:pPr>
            <w:pStyle w:val="Caption"/>
            <w:jc w:val="left"/>
          </w:pPr>
        </w:pPrChange>
      </w:pPr>
    </w:p>
    <w:p w:rsidR="00294BF8" w:rsidRPr="00BF328D" w:rsidRDefault="00294BF8">
      <w:pPr>
        <w:rPr>
          <w:ins w:id="979" w:author="Mishra, Bijesh" w:date="2018-07-13T15:07:00Z"/>
          <w:rFonts w:ascii="Times New Roman" w:hAnsi="Times New Roman" w:cs="Times New Roman"/>
          <w:b/>
          <w:sz w:val="24"/>
          <w:szCs w:val="24"/>
        </w:rPr>
        <w:pPrChange w:id="980" w:author="Mishra, Bijesh" w:date="2018-07-10T12:23:00Z">
          <w:pPr>
            <w:pStyle w:val="Caption"/>
            <w:jc w:val="left"/>
          </w:pPr>
        </w:pPrChange>
      </w:pPr>
    </w:p>
    <w:p w:rsidR="00294BF8" w:rsidRPr="00BF328D" w:rsidRDefault="00294BF8">
      <w:pPr>
        <w:rPr>
          <w:ins w:id="981" w:author="Mishra, Bijesh" w:date="2018-07-13T15:07:00Z"/>
          <w:rFonts w:ascii="Times New Roman" w:hAnsi="Times New Roman" w:cs="Times New Roman"/>
          <w:b/>
          <w:sz w:val="24"/>
          <w:szCs w:val="24"/>
        </w:rPr>
        <w:pPrChange w:id="982" w:author="Mishra, Bijesh" w:date="2018-07-10T12:23:00Z">
          <w:pPr>
            <w:pStyle w:val="Caption"/>
            <w:jc w:val="left"/>
          </w:pPr>
        </w:pPrChange>
      </w:pPr>
    </w:p>
    <w:p w:rsidR="00294BF8" w:rsidRPr="00BF328D" w:rsidRDefault="00294BF8">
      <w:pPr>
        <w:rPr>
          <w:ins w:id="983" w:author="Mishra, Bijesh" w:date="2018-07-13T15:07:00Z"/>
          <w:rFonts w:ascii="Times New Roman" w:hAnsi="Times New Roman" w:cs="Times New Roman"/>
          <w:b/>
          <w:sz w:val="24"/>
          <w:szCs w:val="24"/>
        </w:rPr>
        <w:pPrChange w:id="984" w:author="Mishra, Bijesh" w:date="2018-07-10T12:23:00Z">
          <w:pPr>
            <w:pStyle w:val="Caption"/>
            <w:jc w:val="left"/>
          </w:pPr>
        </w:pPrChange>
      </w:pPr>
    </w:p>
    <w:p w:rsidR="00294BF8" w:rsidRPr="00BF328D" w:rsidRDefault="00294BF8">
      <w:pPr>
        <w:rPr>
          <w:ins w:id="985" w:author="Mishra, Bijesh" w:date="2018-07-13T15:07:00Z"/>
          <w:rFonts w:ascii="Times New Roman" w:hAnsi="Times New Roman" w:cs="Times New Roman"/>
          <w:b/>
          <w:sz w:val="24"/>
          <w:szCs w:val="24"/>
        </w:rPr>
        <w:pPrChange w:id="986" w:author="Mishra, Bijesh" w:date="2018-07-10T12:23:00Z">
          <w:pPr>
            <w:pStyle w:val="Caption"/>
            <w:jc w:val="left"/>
          </w:pPr>
        </w:pPrChange>
      </w:pPr>
    </w:p>
    <w:p w:rsidR="00C97DCA" w:rsidRPr="00BF328D" w:rsidRDefault="00C97DCA">
      <w:pPr>
        <w:rPr>
          <w:ins w:id="987" w:author="Mishra, Bijesh" w:date="2018-07-13T15:07:00Z"/>
          <w:rFonts w:ascii="Times New Roman" w:hAnsi="Times New Roman" w:cs="Times New Roman"/>
          <w:b/>
          <w:sz w:val="24"/>
          <w:szCs w:val="24"/>
        </w:rPr>
        <w:pPrChange w:id="988" w:author="Mishra, Bijesh" w:date="2018-07-10T12:23:00Z">
          <w:pPr>
            <w:pStyle w:val="Caption"/>
            <w:jc w:val="left"/>
          </w:pPr>
        </w:pPrChange>
      </w:pPr>
    </w:p>
    <w:p w:rsidR="00294BF8" w:rsidRPr="00BF328D" w:rsidRDefault="00294BF8">
      <w:pPr>
        <w:rPr>
          <w:ins w:id="989" w:author="Mishra, Bijesh" w:date="2018-07-13T15:09:00Z"/>
          <w:rFonts w:ascii="Times New Roman" w:hAnsi="Times New Roman" w:cs="Times New Roman"/>
          <w:b/>
          <w:sz w:val="24"/>
          <w:szCs w:val="24"/>
        </w:rPr>
        <w:pPrChange w:id="990" w:author="Mishra, Bijesh" w:date="2018-07-10T12:23:00Z">
          <w:pPr>
            <w:pStyle w:val="Caption"/>
            <w:jc w:val="left"/>
          </w:pPr>
        </w:pPrChange>
      </w:pPr>
    </w:p>
    <w:p w:rsidR="002F2112" w:rsidRPr="00BF328D" w:rsidRDefault="002F2112">
      <w:pPr>
        <w:rPr>
          <w:ins w:id="991" w:author="Mishra, Bijesh" w:date="2018-07-13T15:07:00Z"/>
          <w:rFonts w:ascii="Times New Roman" w:hAnsi="Times New Roman" w:cs="Times New Roman"/>
          <w:b/>
          <w:sz w:val="24"/>
          <w:szCs w:val="24"/>
        </w:rPr>
        <w:pPrChange w:id="992" w:author="Mishra, Bijesh" w:date="2018-07-10T12:23:00Z">
          <w:pPr>
            <w:pStyle w:val="Caption"/>
            <w:jc w:val="left"/>
          </w:pPr>
        </w:pPrChange>
      </w:pPr>
    </w:p>
    <w:p w:rsidR="00294BF8" w:rsidRPr="00BF328D" w:rsidRDefault="002F2112">
      <w:pPr>
        <w:rPr>
          <w:ins w:id="993" w:author="Mishra, Bijesh" w:date="2018-07-13T15:06:00Z"/>
          <w:rFonts w:ascii="Times New Roman" w:hAnsi="Times New Roman" w:cs="Times New Roman"/>
          <w:b/>
          <w:sz w:val="24"/>
          <w:szCs w:val="24"/>
        </w:rPr>
        <w:pPrChange w:id="994" w:author="Mishra, Bijesh" w:date="2018-07-10T12:23:00Z">
          <w:pPr>
            <w:pStyle w:val="Caption"/>
            <w:jc w:val="left"/>
          </w:pPr>
        </w:pPrChange>
      </w:pPr>
      <w:ins w:id="995" w:author="Mishra, Bijesh" w:date="2018-07-13T15:09:00Z">
        <w:r w:rsidRPr="00BF328D">
          <w:rPr>
            <w:rFonts w:ascii="Times New Roman" w:hAnsi="Times New Roman" w:cs="Times New Roman"/>
            <w:b/>
            <w:sz w:val="24"/>
            <w:szCs w:val="24"/>
          </w:rPr>
          <w:lastRenderedPageBreak/>
          <w:t xml:space="preserve">Table 2: </w:t>
        </w:r>
        <w:r w:rsidR="00BC1AF3" w:rsidRPr="00BF328D">
          <w:rPr>
            <w:rFonts w:ascii="Times New Roman" w:hAnsi="Times New Roman" w:cs="Times New Roman"/>
            <w:sz w:val="24"/>
            <w:szCs w:val="24"/>
          </w:rPr>
          <w:t>Relevant L</w:t>
        </w:r>
        <w:r w:rsidR="00BC1AF3" w:rsidRPr="00BF328D">
          <w:rPr>
            <w:rFonts w:ascii="Times New Roman" w:hAnsi="Times New Roman" w:cs="Times New Roman"/>
            <w:sz w:val="24"/>
            <w:szCs w:val="24"/>
          </w:rPr>
          <w:t xml:space="preserve">iterature </w:t>
        </w:r>
        <w:r w:rsidR="00BC1AF3" w:rsidRPr="00BF328D">
          <w:rPr>
            <w:rFonts w:ascii="Times New Roman" w:hAnsi="Times New Roman" w:cs="Times New Roman"/>
            <w:sz w:val="24"/>
            <w:szCs w:val="24"/>
          </w:rPr>
          <w:t xml:space="preserve">cited in this Paper </w:t>
        </w:r>
      </w:ins>
      <w:ins w:id="996" w:author="Mishra, Bijesh" w:date="2018-07-13T15:10:00Z">
        <w:r w:rsidR="00BC1AF3" w:rsidRPr="00BF328D">
          <w:rPr>
            <w:rFonts w:ascii="Times New Roman" w:hAnsi="Times New Roman" w:cs="Times New Roman"/>
            <w:sz w:val="24"/>
            <w:szCs w:val="24"/>
          </w:rPr>
          <w:t>S</w:t>
        </w:r>
      </w:ins>
      <w:ins w:id="997" w:author="Mishra, Bijesh" w:date="2018-07-13T15:09:00Z">
        <w:r w:rsidR="00BC1AF3" w:rsidRPr="00BF328D">
          <w:rPr>
            <w:rFonts w:ascii="Times New Roman" w:hAnsi="Times New Roman" w:cs="Times New Roman"/>
            <w:sz w:val="24"/>
            <w:szCs w:val="24"/>
          </w:rPr>
          <w:t>ummarizing thei</w:t>
        </w:r>
        <w:r w:rsidR="00BC1AF3" w:rsidRPr="00BF328D">
          <w:rPr>
            <w:rFonts w:ascii="Times New Roman" w:hAnsi="Times New Roman" w:cs="Times New Roman"/>
            <w:sz w:val="24"/>
            <w:szCs w:val="24"/>
          </w:rPr>
          <w:t>r M</w:t>
        </w:r>
        <w:r w:rsidR="00BC1AF3" w:rsidRPr="00BF328D">
          <w:rPr>
            <w:rFonts w:ascii="Times New Roman" w:hAnsi="Times New Roman" w:cs="Times New Roman"/>
            <w:sz w:val="24"/>
            <w:szCs w:val="24"/>
          </w:rPr>
          <w:t>ajor</w:t>
        </w:r>
      </w:ins>
      <w:ins w:id="998" w:author="Mishra, Bijesh" w:date="2018-07-13T15:10:00Z">
        <w:r w:rsidR="00BC1AF3" w:rsidRPr="00BF328D">
          <w:rPr>
            <w:rFonts w:ascii="Times New Roman" w:hAnsi="Times New Roman" w:cs="Times New Roman"/>
            <w:sz w:val="24"/>
            <w:szCs w:val="24"/>
          </w:rPr>
          <w:t xml:space="preserve"> Findings:</w:t>
        </w:r>
      </w:ins>
    </w:p>
    <w:tbl>
      <w:tblPr>
        <w:tblStyle w:val="TableGrid"/>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5"/>
        <w:gridCol w:w="2160"/>
        <w:gridCol w:w="1530"/>
        <w:gridCol w:w="7290"/>
        <w:tblGridChange w:id="999">
          <w:tblGrid>
            <w:gridCol w:w="1705"/>
            <w:gridCol w:w="2160"/>
            <w:gridCol w:w="1530"/>
            <w:gridCol w:w="7290"/>
          </w:tblGrid>
        </w:tblGridChange>
      </w:tblGrid>
      <w:tr w:rsidR="00BF328D" w:rsidRPr="00BF328D" w:rsidTr="00F54B45">
        <w:trPr>
          <w:ins w:id="1000" w:author="Mishra, Bijesh" w:date="2018-07-13T15:03:00Z"/>
        </w:trPr>
        <w:tc>
          <w:tcPr>
            <w:tcW w:w="1705" w:type="dxa"/>
            <w:hideMark/>
          </w:tcPr>
          <w:p w:rsidR="000C156D" w:rsidRPr="00BF328D" w:rsidRDefault="000C156D">
            <w:pPr>
              <w:spacing w:before="100" w:beforeAutospacing="1" w:after="100" w:afterAutospacing="1" w:line="240" w:lineRule="auto"/>
              <w:contextualSpacing/>
              <w:jc w:val="center"/>
              <w:rPr>
                <w:ins w:id="1001" w:author="Mishra, Bijesh" w:date="2018-07-13T15:03:00Z"/>
                <w:b/>
                <w:bCs w:val="0"/>
                <w:lang w:bidi="ar-SA"/>
                <w:rPrChange w:id="1002" w:author="Mishra, Bijesh" w:date="2018-07-13T15:09:00Z">
                  <w:rPr>
                    <w:ins w:id="1003" w:author="Mishra, Bijesh" w:date="2018-07-13T15:03:00Z"/>
                    <w:b/>
                    <w:bCs w:val="0"/>
                    <w:lang w:bidi="ar-SA"/>
                  </w:rPr>
                </w:rPrChange>
              </w:rPr>
            </w:pPr>
            <w:ins w:id="1004" w:author="Mishra, Bijesh" w:date="2018-07-13T15:03:00Z">
              <w:r w:rsidRPr="00BF328D">
                <w:rPr>
                  <w:b/>
                  <w:bCs w:val="0"/>
                  <w:rPrChange w:id="1005" w:author="Mishra, Bijesh" w:date="2018-07-13T15:09:00Z">
                    <w:rPr>
                      <w:b/>
                      <w:bCs w:val="0"/>
                    </w:rPr>
                  </w:rPrChange>
                </w:rPr>
                <w:t>Reference</w:t>
              </w:r>
            </w:ins>
          </w:p>
        </w:tc>
        <w:tc>
          <w:tcPr>
            <w:tcW w:w="2160" w:type="dxa"/>
            <w:hideMark/>
          </w:tcPr>
          <w:p w:rsidR="000C156D" w:rsidRPr="00BF328D" w:rsidRDefault="000C156D">
            <w:pPr>
              <w:spacing w:before="100" w:beforeAutospacing="1" w:after="100" w:afterAutospacing="1" w:line="240" w:lineRule="auto"/>
              <w:contextualSpacing/>
              <w:jc w:val="center"/>
              <w:rPr>
                <w:ins w:id="1006" w:author="Mishra, Bijesh" w:date="2018-07-13T15:03:00Z"/>
                <w:b/>
                <w:bCs w:val="0"/>
                <w:rPrChange w:id="1007" w:author="Mishra, Bijesh" w:date="2018-07-13T15:09:00Z">
                  <w:rPr>
                    <w:ins w:id="1008" w:author="Mishra, Bijesh" w:date="2018-07-13T15:03:00Z"/>
                    <w:b/>
                    <w:bCs w:val="0"/>
                  </w:rPr>
                </w:rPrChange>
              </w:rPr>
            </w:pPr>
            <w:ins w:id="1009" w:author="Mishra, Bijesh" w:date="2018-07-13T15:03:00Z">
              <w:r w:rsidRPr="00BF328D">
                <w:rPr>
                  <w:b/>
                  <w:bCs w:val="0"/>
                  <w:rPrChange w:id="1010" w:author="Mishra, Bijesh" w:date="2018-07-13T15:09:00Z">
                    <w:rPr>
                      <w:b/>
                      <w:bCs w:val="0"/>
                    </w:rPr>
                  </w:rPrChange>
                </w:rPr>
                <w:t>SAPs Types</w:t>
              </w:r>
            </w:ins>
          </w:p>
        </w:tc>
        <w:tc>
          <w:tcPr>
            <w:tcW w:w="1530" w:type="dxa"/>
            <w:hideMark/>
          </w:tcPr>
          <w:p w:rsidR="000C156D" w:rsidRPr="00BF328D" w:rsidRDefault="000C156D">
            <w:pPr>
              <w:spacing w:before="100" w:beforeAutospacing="1" w:after="100" w:afterAutospacing="1" w:line="240" w:lineRule="auto"/>
              <w:contextualSpacing/>
              <w:jc w:val="center"/>
              <w:rPr>
                <w:ins w:id="1011" w:author="Mishra, Bijesh" w:date="2018-07-13T15:03:00Z"/>
                <w:b/>
                <w:bCs w:val="0"/>
                <w:rPrChange w:id="1012" w:author="Mishra, Bijesh" w:date="2018-07-13T15:09:00Z">
                  <w:rPr>
                    <w:ins w:id="1013" w:author="Mishra, Bijesh" w:date="2018-07-13T15:03:00Z"/>
                    <w:b/>
                    <w:bCs w:val="0"/>
                  </w:rPr>
                </w:rPrChange>
              </w:rPr>
            </w:pPr>
            <w:ins w:id="1014" w:author="Mishra, Bijesh" w:date="2018-07-13T15:03:00Z">
              <w:r w:rsidRPr="00BF328D">
                <w:rPr>
                  <w:b/>
                  <w:bCs w:val="0"/>
                  <w:rPrChange w:id="1015" w:author="Mishra, Bijesh" w:date="2018-07-13T15:09:00Z">
                    <w:rPr>
                      <w:b/>
                      <w:bCs w:val="0"/>
                    </w:rPr>
                  </w:rPrChange>
                </w:rPr>
                <w:t>Study Area</w:t>
              </w:r>
            </w:ins>
          </w:p>
        </w:tc>
        <w:tc>
          <w:tcPr>
            <w:tcW w:w="7290" w:type="dxa"/>
            <w:hideMark/>
          </w:tcPr>
          <w:p w:rsidR="000C156D" w:rsidRPr="00BF328D" w:rsidRDefault="000C156D">
            <w:pPr>
              <w:spacing w:before="100" w:beforeAutospacing="1" w:after="100" w:afterAutospacing="1" w:line="240" w:lineRule="auto"/>
              <w:contextualSpacing/>
              <w:jc w:val="center"/>
              <w:rPr>
                <w:ins w:id="1016" w:author="Mishra, Bijesh" w:date="2018-07-13T15:03:00Z"/>
                <w:b/>
                <w:bCs w:val="0"/>
                <w:rPrChange w:id="1017" w:author="Mishra, Bijesh" w:date="2018-07-13T15:09:00Z">
                  <w:rPr>
                    <w:ins w:id="1018" w:author="Mishra, Bijesh" w:date="2018-07-13T15:03:00Z"/>
                    <w:b/>
                    <w:bCs w:val="0"/>
                  </w:rPr>
                </w:rPrChange>
              </w:rPr>
            </w:pPr>
            <w:ins w:id="1019" w:author="Mishra, Bijesh" w:date="2018-07-13T15:03:00Z">
              <w:r w:rsidRPr="00BF328D">
                <w:rPr>
                  <w:b/>
                  <w:bCs w:val="0"/>
                  <w:rPrChange w:id="1020" w:author="Mishra, Bijesh" w:date="2018-07-13T15:09:00Z">
                    <w:rPr>
                      <w:b/>
                      <w:bCs w:val="0"/>
                    </w:rPr>
                  </w:rPrChange>
                </w:rPr>
                <w:t>Findings relevant to Paper</w:t>
              </w:r>
            </w:ins>
          </w:p>
        </w:tc>
      </w:tr>
      <w:tr w:rsidR="00BF328D" w:rsidRPr="00BF328D" w:rsidTr="00F54B45">
        <w:trPr>
          <w:ins w:id="1021"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1022" w:author="Mishra, Bijesh" w:date="2018-07-13T15:03:00Z"/>
                <w:rPrChange w:id="1023" w:author="Mishra, Bijesh" w:date="2018-07-13T15:09:00Z">
                  <w:rPr>
                    <w:ins w:id="1024" w:author="Mishra, Bijesh" w:date="2018-07-13T15:03:00Z"/>
                  </w:rPr>
                </w:rPrChange>
              </w:rPr>
            </w:pPr>
            <w:ins w:id="1025" w:author="Mishra, Bijesh" w:date="2018-07-13T15:03:00Z">
              <w:r w:rsidRPr="00BF328D">
                <w:rPr>
                  <w:rPrChange w:id="1026" w:author="Mishra, Bijesh" w:date="2018-07-13T15:09:00Z">
                    <w:rPr/>
                  </w:rPrChange>
                </w:rPr>
                <w:t>Awan et al. (2015)</w:t>
              </w:r>
            </w:ins>
          </w:p>
        </w:tc>
        <w:tc>
          <w:tcPr>
            <w:tcW w:w="2160" w:type="dxa"/>
            <w:hideMark/>
          </w:tcPr>
          <w:p w:rsidR="000C156D" w:rsidRPr="00BF328D" w:rsidRDefault="000C156D">
            <w:pPr>
              <w:spacing w:before="100" w:beforeAutospacing="1" w:after="100" w:afterAutospacing="1" w:line="240" w:lineRule="auto"/>
              <w:contextualSpacing/>
              <w:rPr>
                <w:ins w:id="1027" w:author="Mishra, Bijesh" w:date="2018-07-13T15:03:00Z"/>
                <w:rPrChange w:id="1028" w:author="Mishra, Bijesh" w:date="2018-07-13T15:09:00Z">
                  <w:rPr>
                    <w:ins w:id="1029" w:author="Mishra, Bijesh" w:date="2018-07-13T15:03:00Z"/>
                  </w:rPr>
                </w:rPrChange>
              </w:rPr>
            </w:pPr>
            <w:ins w:id="1030" w:author="Mishra, Bijesh" w:date="2018-07-13T15:03:00Z">
              <w:r w:rsidRPr="00BF328D">
                <w:rPr>
                  <w:rPrChange w:id="1031" w:author="Mishra, Bijesh" w:date="2018-07-13T15:09:00Z">
                    <w:rPr/>
                  </w:rPrChange>
                </w:rPr>
                <w:t>SAPs/ BMPs in Cotton.</w:t>
              </w:r>
            </w:ins>
          </w:p>
        </w:tc>
        <w:tc>
          <w:tcPr>
            <w:tcW w:w="1530" w:type="dxa"/>
            <w:hideMark/>
          </w:tcPr>
          <w:p w:rsidR="000C156D" w:rsidRPr="00BF328D" w:rsidRDefault="000C156D">
            <w:pPr>
              <w:spacing w:before="100" w:beforeAutospacing="1" w:after="100" w:afterAutospacing="1" w:line="240" w:lineRule="auto"/>
              <w:contextualSpacing/>
              <w:rPr>
                <w:ins w:id="1032" w:author="Mishra, Bijesh" w:date="2018-07-13T15:03:00Z"/>
                <w:rPrChange w:id="1033" w:author="Mishra, Bijesh" w:date="2018-07-13T15:09:00Z">
                  <w:rPr>
                    <w:ins w:id="1034" w:author="Mishra, Bijesh" w:date="2018-07-13T15:03:00Z"/>
                  </w:rPr>
                </w:rPrChange>
              </w:rPr>
            </w:pPr>
            <w:ins w:id="1035" w:author="Mishra, Bijesh" w:date="2018-07-13T15:03:00Z">
              <w:r w:rsidRPr="00BF328D">
                <w:rPr>
                  <w:rPrChange w:id="1036" w:author="Mishra, Bijesh" w:date="2018-07-13T15:09:00Z">
                    <w:rPr/>
                  </w:rPrChange>
                </w:rPr>
                <w:t>Punjab, India.</w:t>
              </w:r>
            </w:ins>
          </w:p>
        </w:tc>
        <w:tc>
          <w:tcPr>
            <w:tcW w:w="7290" w:type="dxa"/>
            <w:hideMark/>
          </w:tcPr>
          <w:p w:rsidR="000C156D" w:rsidRPr="00BF328D" w:rsidRDefault="000C156D">
            <w:pPr>
              <w:spacing w:before="100" w:beforeAutospacing="1" w:after="100" w:afterAutospacing="1" w:line="240" w:lineRule="auto"/>
              <w:contextualSpacing/>
              <w:rPr>
                <w:ins w:id="1037" w:author="Mishra, Bijesh" w:date="2018-07-13T15:03:00Z"/>
                <w:rPrChange w:id="1038" w:author="Mishra, Bijesh" w:date="2018-07-13T15:09:00Z">
                  <w:rPr>
                    <w:ins w:id="1039" w:author="Mishra, Bijesh" w:date="2018-07-13T15:03:00Z"/>
                  </w:rPr>
                </w:rPrChange>
              </w:rPr>
            </w:pPr>
            <w:ins w:id="1040" w:author="Mishra, Bijesh" w:date="2018-07-13T15:03:00Z">
              <w:r w:rsidRPr="00BF328D">
                <w:rPr>
                  <w:rPrChange w:id="1041" w:author="Mishra, Bijesh" w:date="2018-07-13T15:09:00Z">
                    <w:rPr/>
                  </w:rPrChange>
                </w:rPr>
                <w:t>Level of Adoption was higher among licensed farmers with the better understanding of sustainable cotton program. Education, land holding size, have positive impact whereas age and farming experiences have negative.</w:t>
              </w:r>
            </w:ins>
          </w:p>
        </w:tc>
      </w:tr>
      <w:tr w:rsidR="00BF328D" w:rsidRPr="00BF328D" w:rsidTr="00F54B45">
        <w:trPr>
          <w:ins w:id="1042"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1043" w:author="Mishra, Bijesh" w:date="2018-07-13T15:03:00Z"/>
                <w:rPrChange w:id="1044" w:author="Mishra, Bijesh" w:date="2018-07-13T15:09:00Z">
                  <w:rPr>
                    <w:ins w:id="1045" w:author="Mishra, Bijesh" w:date="2018-07-13T15:03:00Z"/>
                  </w:rPr>
                </w:rPrChange>
              </w:rPr>
            </w:pPr>
            <w:proofErr w:type="spellStart"/>
            <w:ins w:id="1046" w:author="Mishra, Bijesh" w:date="2018-07-13T15:03:00Z">
              <w:r w:rsidRPr="00BF328D">
                <w:rPr>
                  <w:rPrChange w:id="1047" w:author="Mishra, Bijesh" w:date="2018-07-13T15:09:00Z">
                    <w:rPr/>
                  </w:rPrChange>
                </w:rPr>
                <w:t>Barungi</w:t>
              </w:r>
              <w:proofErr w:type="spellEnd"/>
              <w:r w:rsidRPr="00BF328D">
                <w:rPr>
                  <w:rPrChange w:id="1048" w:author="Mishra, Bijesh" w:date="2018-07-13T15:09:00Z">
                    <w:rPr/>
                  </w:rPrChange>
                </w:rPr>
                <w:t xml:space="preserve"> et al. (2012)</w:t>
              </w:r>
            </w:ins>
          </w:p>
        </w:tc>
        <w:tc>
          <w:tcPr>
            <w:tcW w:w="2160" w:type="dxa"/>
            <w:hideMark/>
          </w:tcPr>
          <w:p w:rsidR="000C156D" w:rsidRPr="00BF328D" w:rsidRDefault="000C156D">
            <w:pPr>
              <w:spacing w:before="100" w:beforeAutospacing="1" w:after="100" w:afterAutospacing="1" w:line="240" w:lineRule="auto"/>
              <w:contextualSpacing/>
              <w:rPr>
                <w:ins w:id="1049" w:author="Mishra, Bijesh" w:date="2018-07-13T15:03:00Z"/>
                <w:rPrChange w:id="1050" w:author="Mishra, Bijesh" w:date="2018-07-13T15:09:00Z">
                  <w:rPr>
                    <w:ins w:id="1051" w:author="Mishra, Bijesh" w:date="2018-07-13T15:03:00Z"/>
                  </w:rPr>
                </w:rPrChange>
              </w:rPr>
            </w:pPr>
            <w:ins w:id="1052" w:author="Mishra, Bijesh" w:date="2018-07-13T15:03:00Z">
              <w:r w:rsidRPr="00BF328D">
                <w:rPr>
                  <w:rPrChange w:id="1053" w:author="Mishra, Bijesh" w:date="2018-07-13T15:09:00Z">
                    <w:rPr/>
                  </w:rPrChange>
                </w:rPr>
                <w:t>Soil Erosion Control Technologies</w:t>
              </w:r>
            </w:ins>
          </w:p>
        </w:tc>
        <w:tc>
          <w:tcPr>
            <w:tcW w:w="1530" w:type="dxa"/>
            <w:hideMark/>
          </w:tcPr>
          <w:p w:rsidR="000C156D" w:rsidRPr="00BF328D" w:rsidRDefault="000C156D">
            <w:pPr>
              <w:spacing w:before="100" w:beforeAutospacing="1" w:after="100" w:afterAutospacing="1" w:line="240" w:lineRule="auto"/>
              <w:contextualSpacing/>
              <w:rPr>
                <w:ins w:id="1054" w:author="Mishra, Bijesh" w:date="2018-07-13T15:03:00Z"/>
                <w:rPrChange w:id="1055" w:author="Mishra, Bijesh" w:date="2018-07-13T15:09:00Z">
                  <w:rPr>
                    <w:ins w:id="1056" w:author="Mishra, Bijesh" w:date="2018-07-13T15:03:00Z"/>
                  </w:rPr>
                </w:rPrChange>
              </w:rPr>
            </w:pPr>
            <w:ins w:id="1057" w:author="Mishra, Bijesh" w:date="2018-07-13T15:03:00Z">
              <w:r w:rsidRPr="00BF328D">
                <w:rPr>
                  <w:rPrChange w:id="1058" w:author="Mishra, Bijesh" w:date="2018-07-13T15:09:00Z">
                    <w:rPr/>
                  </w:rPrChange>
                </w:rPr>
                <w:t>Eastern Uganda</w:t>
              </w:r>
            </w:ins>
          </w:p>
        </w:tc>
        <w:tc>
          <w:tcPr>
            <w:tcW w:w="7290" w:type="dxa"/>
            <w:hideMark/>
          </w:tcPr>
          <w:p w:rsidR="000C156D" w:rsidRPr="00BF328D" w:rsidRDefault="000C156D">
            <w:pPr>
              <w:spacing w:before="100" w:beforeAutospacing="1" w:after="100" w:afterAutospacing="1" w:line="240" w:lineRule="auto"/>
              <w:contextualSpacing/>
              <w:rPr>
                <w:ins w:id="1059" w:author="Mishra, Bijesh" w:date="2018-07-13T15:03:00Z"/>
                <w:rPrChange w:id="1060" w:author="Mishra, Bijesh" w:date="2018-07-13T15:09:00Z">
                  <w:rPr>
                    <w:ins w:id="1061" w:author="Mishra, Bijesh" w:date="2018-07-13T15:03:00Z"/>
                  </w:rPr>
                </w:rPrChange>
              </w:rPr>
            </w:pPr>
            <w:ins w:id="1062" w:author="Mishra, Bijesh" w:date="2018-07-13T15:03:00Z">
              <w:r w:rsidRPr="00BF328D">
                <w:rPr>
                  <w:rPrChange w:id="1063" w:author="Mishra, Bijesh" w:date="2018-07-13T15:09:00Z">
                    <w:rPr/>
                  </w:rPrChange>
                </w:rPr>
                <w:t>Increase in access to extension service, amount of land owned, and diversity of farm tools increase technology adoption.</w:t>
              </w:r>
            </w:ins>
          </w:p>
        </w:tc>
      </w:tr>
      <w:tr w:rsidR="00BF328D" w:rsidRPr="00BF328D" w:rsidTr="00F54B45">
        <w:trPr>
          <w:ins w:id="1064"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1065" w:author="Mishra, Bijesh" w:date="2018-07-13T15:03:00Z"/>
                <w:rPrChange w:id="1066" w:author="Mishra, Bijesh" w:date="2018-07-13T15:09:00Z">
                  <w:rPr>
                    <w:ins w:id="1067" w:author="Mishra, Bijesh" w:date="2018-07-13T15:03:00Z"/>
                  </w:rPr>
                </w:rPrChange>
              </w:rPr>
            </w:pPr>
            <w:ins w:id="1068" w:author="Mishra, Bijesh" w:date="2018-07-13T15:03:00Z">
              <w:r w:rsidRPr="00BF328D">
                <w:rPr>
                  <w:rPrChange w:id="1069" w:author="Mishra, Bijesh" w:date="2018-07-13T15:09:00Z">
                    <w:rPr/>
                  </w:rPrChange>
                </w:rPr>
                <w:t>*</w:t>
              </w:r>
              <w:proofErr w:type="spellStart"/>
              <w:r w:rsidRPr="00BF328D">
                <w:rPr>
                  <w:rPrChange w:id="1070" w:author="Mishra, Bijesh" w:date="2018-07-13T15:09:00Z">
                    <w:rPr/>
                  </w:rPrChange>
                </w:rPr>
                <w:t>Baumgart</w:t>
              </w:r>
              <w:proofErr w:type="spellEnd"/>
              <w:r w:rsidRPr="00BF328D">
                <w:rPr>
                  <w:rPrChange w:id="1071" w:author="Mishra, Bijesh" w:date="2018-07-13T15:09:00Z">
                    <w:rPr/>
                  </w:rPrChange>
                </w:rPr>
                <w:t>-Getz (2012)</w:t>
              </w:r>
            </w:ins>
          </w:p>
        </w:tc>
        <w:tc>
          <w:tcPr>
            <w:tcW w:w="2160" w:type="dxa"/>
            <w:hideMark/>
          </w:tcPr>
          <w:p w:rsidR="000C156D" w:rsidRPr="00BF328D" w:rsidRDefault="000C156D">
            <w:pPr>
              <w:spacing w:before="100" w:beforeAutospacing="1" w:after="100" w:afterAutospacing="1" w:line="240" w:lineRule="auto"/>
              <w:contextualSpacing/>
              <w:rPr>
                <w:ins w:id="1072" w:author="Mishra, Bijesh" w:date="2018-07-13T15:03:00Z"/>
                <w:rPrChange w:id="1073" w:author="Mishra, Bijesh" w:date="2018-07-13T15:09:00Z">
                  <w:rPr>
                    <w:ins w:id="1074" w:author="Mishra, Bijesh" w:date="2018-07-13T15:03:00Z"/>
                  </w:rPr>
                </w:rPrChange>
              </w:rPr>
            </w:pPr>
            <w:ins w:id="1075" w:author="Mishra, Bijesh" w:date="2018-07-13T15:03:00Z">
              <w:r w:rsidRPr="00BF328D">
                <w:rPr>
                  <w:rPrChange w:id="1076" w:author="Mishra, Bijesh" w:date="2018-07-13T15:09:00Z">
                    <w:rPr/>
                  </w:rPrChange>
                </w:rPr>
                <w:t>BMPs</w:t>
              </w:r>
            </w:ins>
          </w:p>
        </w:tc>
        <w:tc>
          <w:tcPr>
            <w:tcW w:w="1530" w:type="dxa"/>
            <w:hideMark/>
          </w:tcPr>
          <w:p w:rsidR="000C156D" w:rsidRPr="00BF328D" w:rsidRDefault="000C156D">
            <w:pPr>
              <w:spacing w:before="100" w:beforeAutospacing="1" w:after="100" w:afterAutospacing="1" w:line="240" w:lineRule="auto"/>
              <w:contextualSpacing/>
              <w:rPr>
                <w:ins w:id="1077" w:author="Mishra, Bijesh" w:date="2018-07-13T15:03:00Z"/>
                <w:rPrChange w:id="1078" w:author="Mishra, Bijesh" w:date="2018-07-13T15:09:00Z">
                  <w:rPr>
                    <w:ins w:id="1079" w:author="Mishra, Bijesh" w:date="2018-07-13T15:03:00Z"/>
                  </w:rPr>
                </w:rPrChange>
              </w:rPr>
            </w:pPr>
            <w:ins w:id="1080" w:author="Mishra, Bijesh" w:date="2018-07-13T15:03:00Z">
              <w:r w:rsidRPr="00BF328D">
                <w:rPr>
                  <w:rPrChange w:id="1081" w:author="Mishra, Bijesh" w:date="2018-07-13T15:09:00Z">
                    <w:rPr/>
                  </w:rPrChange>
                </w:rPr>
                <w:t>USA</w:t>
              </w:r>
            </w:ins>
          </w:p>
        </w:tc>
        <w:tc>
          <w:tcPr>
            <w:tcW w:w="7290" w:type="dxa"/>
            <w:hideMark/>
          </w:tcPr>
          <w:p w:rsidR="000C156D" w:rsidRPr="00BF328D" w:rsidRDefault="000C156D">
            <w:pPr>
              <w:spacing w:before="100" w:beforeAutospacing="1" w:after="100" w:afterAutospacing="1" w:line="240" w:lineRule="auto"/>
              <w:contextualSpacing/>
              <w:rPr>
                <w:ins w:id="1082" w:author="Mishra, Bijesh" w:date="2018-07-13T15:03:00Z"/>
                <w:rPrChange w:id="1083" w:author="Mishra, Bijesh" w:date="2018-07-13T15:09:00Z">
                  <w:rPr>
                    <w:ins w:id="1084" w:author="Mishra, Bijesh" w:date="2018-07-13T15:03:00Z"/>
                  </w:rPr>
                </w:rPrChange>
              </w:rPr>
            </w:pPr>
            <w:ins w:id="1085" w:author="Mishra, Bijesh" w:date="2018-07-13T15:03:00Z">
              <w:r w:rsidRPr="00BF328D">
                <w:rPr>
                  <w:rPrChange w:id="1086" w:author="Mishra, Bijesh" w:date="2018-07-13T15:09:00Z">
                    <w:rPr/>
                  </w:rPrChange>
                </w:rPr>
                <w:t>Access to and quality of information, financial capacity, connection with extension agents and farmer’s network have largest impact on adoption.</w:t>
              </w:r>
            </w:ins>
          </w:p>
        </w:tc>
      </w:tr>
      <w:tr w:rsidR="00BF328D" w:rsidRPr="00BF328D" w:rsidTr="00F54B45">
        <w:trPr>
          <w:ins w:id="1087"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1088" w:author="Mishra, Bijesh" w:date="2018-07-13T15:03:00Z"/>
                <w:rPrChange w:id="1089" w:author="Mishra, Bijesh" w:date="2018-07-13T15:09:00Z">
                  <w:rPr>
                    <w:ins w:id="1090" w:author="Mishra, Bijesh" w:date="2018-07-13T15:03:00Z"/>
                  </w:rPr>
                </w:rPrChange>
              </w:rPr>
            </w:pPr>
            <w:ins w:id="1091" w:author="Mishra, Bijesh" w:date="2018-07-13T15:03:00Z">
              <w:r w:rsidRPr="00BF328D">
                <w:rPr>
                  <w:rPrChange w:id="1092" w:author="Mishra, Bijesh" w:date="2018-07-13T15:09:00Z">
                    <w:rPr/>
                  </w:rPrChange>
                </w:rPr>
                <w:t>*Carlisle (2016)</w:t>
              </w:r>
            </w:ins>
          </w:p>
        </w:tc>
        <w:tc>
          <w:tcPr>
            <w:tcW w:w="2160" w:type="dxa"/>
            <w:hideMark/>
          </w:tcPr>
          <w:p w:rsidR="000C156D" w:rsidRPr="00BF328D" w:rsidRDefault="000C156D">
            <w:pPr>
              <w:spacing w:before="100" w:beforeAutospacing="1" w:after="100" w:afterAutospacing="1" w:line="240" w:lineRule="auto"/>
              <w:contextualSpacing/>
              <w:rPr>
                <w:ins w:id="1093" w:author="Mishra, Bijesh" w:date="2018-07-13T15:03:00Z"/>
                <w:rPrChange w:id="1094" w:author="Mishra, Bijesh" w:date="2018-07-13T15:09:00Z">
                  <w:rPr>
                    <w:ins w:id="1095" w:author="Mishra, Bijesh" w:date="2018-07-13T15:03:00Z"/>
                  </w:rPr>
                </w:rPrChange>
              </w:rPr>
            </w:pPr>
            <w:ins w:id="1096" w:author="Mishra, Bijesh" w:date="2018-07-13T15:03:00Z">
              <w:r w:rsidRPr="00BF328D">
                <w:rPr>
                  <w:rPrChange w:id="1097" w:author="Mishra, Bijesh" w:date="2018-07-13T15:09:00Z">
                    <w:rPr/>
                  </w:rPrChange>
                </w:rPr>
                <w:t>Soil health practices</w:t>
              </w:r>
            </w:ins>
          </w:p>
        </w:tc>
        <w:tc>
          <w:tcPr>
            <w:tcW w:w="1530" w:type="dxa"/>
            <w:hideMark/>
          </w:tcPr>
          <w:p w:rsidR="000C156D" w:rsidRPr="00BF328D" w:rsidRDefault="000C156D">
            <w:pPr>
              <w:spacing w:before="100" w:beforeAutospacing="1" w:after="100" w:afterAutospacing="1" w:line="240" w:lineRule="auto"/>
              <w:contextualSpacing/>
              <w:rPr>
                <w:ins w:id="1098" w:author="Mishra, Bijesh" w:date="2018-07-13T15:03:00Z"/>
                <w:rPrChange w:id="1099" w:author="Mishra, Bijesh" w:date="2018-07-13T15:09:00Z">
                  <w:rPr>
                    <w:ins w:id="1100" w:author="Mishra, Bijesh" w:date="2018-07-13T15:03:00Z"/>
                  </w:rPr>
                </w:rPrChange>
              </w:rPr>
            </w:pPr>
            <w:ins w:id="1101" w:author="Mishra, Bijesh" w:date="2018-07-13T15:03:00Z">
              <w:r w:rsidRPr="00BF328D">
                <w:rPr>
                  <w:rPrChange w:id="1102" w:author="Mishra, Bijesh" w:date="2018-07-13T15:09:00Z">
                    <w:rPr/>
                  </w:rPrChange>
                </w:rPr>
                <w:t>USA</w:t>
              </w:r>
            </w:ins>
          </w:p>
        </w:tc>
        <w:tc>
          <w:tcPr>
            <w:tcW w:w="7290" w:type="dxa"/>
            <w:hideMark/>
          </w:tcPr>
          <w:p w:rsidR="000C156D" w:rsidRPr="00BF328D" w:rsidRDefault="000C156D">
            <w:pPr>
              <w:spacing w:before="100" w:beforeAutospacing="1" w:after="100" w:afterAutospacing="1" w:line="240" w:lineRule="auto"/>
              <w:contextualSpacing/>
              <w:rPr>
                <w:ins w:id="1103" w:author="Mishra, Bijesh" w:date="2018-07-13T15:03:00Z"/>
                <w:rPrChange w:id="1104" w:author="Mishra, Bijesh" w:date="2018-07-13T15:09:00Z">
                  <w:rPr>
                    <w:ins w:id="1105" w:author="Mishra, Bijesh" w:date="2018-07-13T15:03:00Z"/>
                  </w:rPr>
                </w:rPrChange>
              </w:rPr>
            </w:pPr>
            <w:ins w:id="1106" w:author="Mishra, Bijesh" w:date="2018-07-13T15:03:00Z">
              <w:r w:rsidRPr="00BF328D">
                <w:rPr>
                  <w:rPrChange w:id="1107" w:author="Mishra, Bijesh" w:date="2018-07-13T15:09:00Z">
                    <w:rPr/>
                  </w:rPrChange>
                </w:rPr>
                <w:t>Combining education, research, policy, measure to overcome equipment barriers, and addressing farm and food system context increase the adoption of soil health practices.</w:t>
              </w:r>
            </w:ins>
          </w:p>
        </w:tc>
      </w:tr>
      <w:tr w:rsidR="00BF328D" w:rsidRPr="00BF328D" w:rsidTr="00F54B45">
        <w:trPr>
          <w:ins w:id="1108"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1109" w:author="Mishra, Bijesh" w:date="2018-07-13T15:03:00Z"/>
                <w:rPrChange w:id="1110" w:author="Mishra, Bijesh" w:date="2018-07-13T15:09:00Z">
                  <w:rPr>
                    <w:ins w:id="1111" w:author="Mishra, Bijesh" w:date="2018-07-13T15:03:00Z"/>
                  </w:rPr>
                </w:rPrChange>
              </w:rPr>
            </w:pPr>
            <w:ins w:id="1112" w:author="Mishra, Bijesh" w:date="2018-07-13T15:03:00Z">
              <w:r w:rsidRPr="00BF328D">
                <w:rPr>
                  <w:rPrChange w:id="1113" w:author="Mishra, Bijesh" w:date="2018-07-13T15:09:00Z">
                    <w:rPr/>
                  </w:rPrChange>
                </w:rPr>
                <w:t>Da Costa (2012)</w:t>
              </w:r>
            </w:ins>
          </w:p>
        </w:tc>
        <w:tc>
          <w:tcPr>
            <w:tcW w:w="2160" w:type="dxa"/>
            <w:hideMark/>
          </w:tcPr>
          <w:p w:rsidR="000C156D" w:rsidRPr="00BF328D" w:rsidRDefault="000C156D">
            <w:pPr>
              <w:spacing w:before="100" w:beforeAutospacing="1" w:after="100" w:afterAutospacing="1" w:line="240" w:lineRule="auto"/>
              <w:contextualSpacing/>
              <w:rPr>
                <w:ins w:id="1114" w:author="Mishra, Bijesh" w:date="2018-07-13T15:03:00Z"/>
                <w:rPrChange w:id="1115" w:author="Mishra, Bijesh" w:date="2018-07-13T15:09:00Z">
                  <w:rPr>
                    <w:ins w:id="1116" w:author="Mishra, Bijesh" w:date="2018-07-13T15:03:00Z"/>
                  </w:rPr>
                </w:rPrChange>
              </w:rPr>
            </w:pPr>
            <w:ins w:id="1117" w:author="Mishra, Bijesh" w:date="2018-07-13T15:03:00Z">
              <w:r w:rsidRPr="00BF328D">
                <w:rPr>
                  <w:rPrChange w:id="1118" w:author="Mishra, Bijesh" w:date="2018-07-13T15:09:00Z">
                    <w:rPr/>
                  </w:rPrChange>
                </w:rPr>
                <w:t>Watershed Conservation</w:t>
              </w:r>
            </w:ins>
          </w:p>
        </w:tc>
        <w:tc>
          <w:tcPr>
            <w:tcW w:w="1530" w:type="dxa"/>
            <w:hideMark/>
          </w:tcPr>
          <w:p w:rsidR="000C156D" w:rsidRPr="00BF328D" w:rsidRDefault="000C156D">
            <w:pPr>
              <w:spacing w:before="100" w:beforeAutospacing="1" w:after="100" w:afterAutospacing="1" w:line="240" w:lineRule="auto"/>
              <w:contextualSpacing/>
              <w:rPr>
                <w:ins w:id="1119" w:author="Mishra, Bijesh" w:date="2018-07-13T15:03:00Z"/>
                <w:rPrChange w:id="1120" w:author="Mishra, Bijesh" w:date="2018-07-13T15:09:00Z">
                  <w:rPr>
                    <w:ins w:id="1121" w:author="Mishra, Bijesh" w:date="2018-07-13T15:03:00Z"/>
                  </w:rPr>
                </w:rPrChange>
              </w:rPr>
            </w:pPr>
            <w:ins w:id="1122" w:author="Mishra, Bijesh" w:date="2018-07-13T15:03:00Z">
              <w:r w:rsidRPr="00BF328D">
                <w:rPr>
                  <w:rPrChange w:id="1123" w:author="Mishra, Bijesh" w:date="2018-07-13T15:09:00Z">
                    <w:rPr/>
                  </w:rPrChange>
                </w:rPr>
                <w:t>Kentucky, USA</w:t>
              </w:r>
            </w:ins>
          </w:p>
        </w:tc>
        <w:tc>
          <w:tcPr>
            <w:tcW w:w="7290" w:type="dxa"/>
            <w:hideMark/>
          </w:tcPr>
          <w:p w:rsidR="000C156D" w:rsidRPr="00BF328D" w:rsidRDefault="000C156D">
            <w:pPr>
              <w:spacing w:before="100" w:beforeAutospacing="1" w:after="100" w:afterAutospacing="1" w:line="240" w:lineRule="auto"/>
              <w:contextualSpacing/>
              <w:rPr>
                <w:ins w:id="1124" w:author="Mishra, Bijesh" w:date="2018-07-13T15:03:00Z"/>
                <w:rPrChange w:id="1125" w:author="Mishra, Bijesh" w:date="2018-07-13T15:09:00Z">
                  <w:rPr>
                    <w:ins w:id="1126" w:author="Mishra, Bijesh" w:date="2018-07-13T15:03:00Z"/>
                  </w:rPr>
                </w:rPrChange>
              </w:rPr>
            </w:pPr>
            <w:ins w:id="1127" w:author="Mishra, Bijesh" w:date="2018-07-13T15:03:00Z">
              <w:r w:rsidRPr="00BF328D">
                <w:rPr>
                  <w:rPrChange w:id="1128" w:author="Mishra, Bijesh" w:date="2018-07-13T15:09:00Z">
                    <w:rPr/>
                  </w:rPrChange>
                </w:rPr>
                <w:t>Counties with more farms and larger farms are more likely to participate in conservation program. The adoption depends upon land characteristics of individual plots.</w:t>
              </w:r>
            </w:ins>
          </w:p>
        </w:tc>
      </w:tr>
      <w:tr w:rsidR="00BF328D" w:rsidRPr="00BF328D" w:rsidTr="00F54B45">
        <w:trPr>
          <w:ins w:id="1129"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1130" w:author="Mishra, Bijesh" w:date="2018-07-13T15:03:00Z"/>
                <w:rPrChange w:id="1131" w:author="Mishra, Bijesh" w:date="2018-07-13T15:09:00Z">
                  <w:rPr>
                    <w:ins w:id="1132" w:author="Mishra, Bijesh" w:date="2018-07-13T15:03:00Z"/>
                  </w:rPr>
                </w:rPrChange>
              </w:rPr>
            </w:pPr>
            <w:proofErr w:type="spellStart"/>
            <w:ins w:id="1133" w:author="Mishra, Bijesh" w:date="2018-07-13T15:03:00Z">
              <w:r w:rsidRPr="00BF328D">
                <w:rPr>
                  <w:rPrChange w:id="1134" w:author="Mishra, Bijesh" w:date="2018-07-13T15:09:00Z">
                    <w:rPr/>
                  </w:rPrChange>
                </w:rPr>
                <w:t>Filho</w:t>
              </w:r>
              <w:proofErr w:type="spellEnd"/>
              <w:r w:rsidRPr="00BF328D">
                <w:rPr>
                  <w:rPrChange w:id="1135" w:author="Mishra, Bijesh" w:date="2018-07-13T15:09:00Z">
                    <w:rPr/>
                  </w:rPrChange>
                </w:rPr>
                <w:t xml:space="preserve"> et al. (1999)</w:t>
              </w:r>
            </w:ins>
          </w:p>
        </w:tc>
        <w:tc>
          <w:tcPr>
            <w:tcW w:w="2160" w:type="dxa"/>
            <w:hideMark/>
          </w:tcPr>
          <w:p w:rsidR="000C156D" w:rsidRPr="00BF328D" w:rsidRDefault="000C156D">
            <w:pPr>
              <w:spacing w:before="100" w:beforeAutospacing="1" w:after="100" w:afterAutospacing="1" w:line="240" w:lineRule="auto"/>
              <w:contextualSpacing/>
              <w:rPr>
                <w:ins w:id="1136" w:author="Mishra, Bijesh" w:date="2018-07-13T15:03:00Z"/>
                <w:rPrChange w:id="1137" w:author="Mishra, Bijesh" w:date="2018-07-13T15:09:00Z">
                  <w:rPr>
                    <w:ins w:id="1138" w:author="Mishra, Bijesh" w:date="2018-07-13T15:03:00Z"/>
                  </w:rPr>
                </w:rPrChange>
              </w:rPr>
            </w:pPr>
            <w:ins w:id="1139" w:author="Mishra, Bijesh" w:date="2018-07-13T15:03:00Z">
              <w:r w:rsidRPr="00BF328D">
                <w:rPr>
                  <w:rPrChange w:id="1140" w:author="Mishra, Bijesh" w:date="2018-07-13T15:09:00Z">
                    <w:rPr/>
                  </w:rPrChange>
                </w:rPr>
                <w:t>Sustainable Agriculture Technologies</w:t>
              </w:r>
            </w:ins>
          </w:p>
        </w:tc>
        <w:tc>
          <w:tcPr>
            <w:tcW w:w="1530" w:type="dxa"/>
            <w:hideMark/>
          </w:tcPr>
          <w:p w:rsidR="000C156D" w:rsidRPr="00BF328D" w:rsidRDefault="000C156D">
            <w:pPr>
              <w:spacing w:before="100" w:beforeAutospacing="1" w:after="100" w:afterAutospacing="1" w:line="240" w:lineRule="auto"/>
              <w:contextualSpacing/>
              <w:rPr>
                <w:ins w:id="1141" w:author="Mishra, Bijesh" w:date="2018-07-13T15:03:00Z"/>
                <w:rPrChange w:id="1142" w:author="Mishra, Bijesh" w:date="2018-07-13T15:09:00Z">
                  <w:rPr>
                    <w:ins w:id="1143" w:author="Mishra, Bijesh" w:date="2018-07-13T15:03:00Z"/>
                  </w:rPr>
                </w:rPrChange>
              </w:rPr>
            </w:pPr>
            <w:proofErr w:type="spellStart"/>
            <w:ins w:id="1144" w:author="Mishra, Bijesh" w:date="2018-07-13T15:03:00Z">
              <w:r w:rsidRPr="00BF328D">
                <w:rPr>
                  <w:rPrChange w:id="1145" w:author="Mishra, Bijesh" w:date="2018-07-13T15:09:00Z">
                    <w:rPr/>
                  </w:rPrChange>
                </w:rPr>
                <w:t>Espirito</w:t>
              </w:r>
              <w:proofErr w:type="spellEnd"/>
              <w:r w:rsidRPr="00BF328D">
                <w:rPr>
                  <w:rPrChange w:id="1146" w:author="Mishra, Bijesh" w:date="2018-07-13T15:09:00Z">
                    <w:rPr/>
                  </w:rPrChange>
                </w:rPr>
                <w:t xml:space="preserve"> Santo, Brazil</w:t>
              </w:r>
            </w:ins>
          </w:p>
        </w:tc>
        <w:tc>
          <w:tcPr>
            <w:tcW w:w="7290" w:type="dxa"/>
            <w:hideMark/>
          </w:tcPr>
          <w:p w:rsidR="000C156D" w:rsidRPr="00BF328D" w:rsidRDefault="000C156D">
            <w:pPr>
              <w:spacing w:before="100" w:beforeAutospacing="1" w:after="100" w:afterAutospacing="1" w:line="240" w:lineRule="auto"/>
              <w:contextualSpacing/>
              <w:rPr>
                <w:ins w:id="1147" w:author="Mishra, Bijesh" w:date="2018-07-13T15:03:00Z"/>
                <w:rPrChange w:id="1148" w:author="Mishra, Bijesh" w:date="2018-07-13T15:09:00Z">
                  <w:rPr>
                    <w:ins w:id="1149" w:author="Mishra, Bijesh" w:date="2018-07-13T15:03:00Z"/>
                  </w:rPr>
                </w:rPrChange>
              </w:rPr>
            </w:pPr>
            <w:ins w:id="1150" w:author="Mishra, Bijesh" w:date="2018-07-13T15:03:00Z">
              <w:r w:rsidRPr="00BF328D">
                <w:rPr>
                  <w:rPrChange w:id="1151" w:author="Mishra, Bijesh" w:date="2018-07-13T15:09:00Z">
                    <w:rPr/>
                  </w:rPrChange>
                </w:rPr>
                <w:t>The adoption increase with the increase in the awareness of negative impacts of chemicals, family labor availability, better soil condition but decrease with the increase in farm size.</w:t>
              </w:r>
            </w:ins>
          </w:p>
        </w:tc>
      </w:tr>
      <w:tr w:rsidR="00BF328D" w:rsidRPr="00BF328D" w:rsidTr="00F54B45">
        <w:trPr>
          <w:ins w:id="1152"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1153" w:author="Mishra, Bijesh" w:date="2018-07-13T15:03:00Z"/>
                <w:rPrChange w:id="1154" w:author="Mishra, Bijesh" w:date="2018-07-13T15:09:00Z">
                  <w:rPr>
                    <w:ins w:id="1155" w:author="Mishra, Bijesh" w:date="2018-07-13T15:03:00Z"/>
                  </w:rPr>
                </w:rPrChange>
              </w:rPr>
            </w:pPr>
            <w:ins w:id="1156" w:author="Mishra, Bijesh" w:date="2018-07-13T15:03:00Z">
              <w:r w:rsidRPr="00BF328D">
                <w:rPr>
                  <w:rPrChange w:id="1157" w:author="Mishra, Bijesh" w:date="2018-07-13T15:09:00Z">
                    <w:rPr/>
                  </w:rPrChange>
                </w:rPr>
                <w:t>Gillespie et al. (2007)</w:t>
              </w:r>
            </w:ins>
          </w:p>
        </w:tc>
        <w:tc>
          <w:tcPr>
            <w:tcW w:w="2160" w:type="dxa"/>
            <w:hideMark/>
          </w:tcPr>
          <w:p w:rsidR="000C156D" w:rsidRPr="00BF328D" w:rsidRDefault="000C156D">
            <w:pPr>
              <w:spacing w:before="100" w:beforeAutospacing="1" w:after="100" w:afterAutospacing="1" w:line="240" w:lineRule="auto"/>
              <w:contextualSpacing/>
              <w:rPr>
                <w:ins w:id="1158" w:author="Mishra, Bijesh" w:date="2018-07-13T15:03:00Z"/>
                <w:rPrChange w:id="1159" w:author="Mishra, Bijesh" w:date="2018-07-13T15:09:00Z">
                  <w:rPr>
                    <w:ins w:id="1160" w:author="Mishra, Bijesh" w:date="2018-07-13T15:03:00Z"/>
                  </w:rPr>
                </w:rPrChange>
              </w:rPr>
            </w:pPr>
            <w:ins w:id="1161" w:author="Mishra, Bijesh" w:date="2018-07-13T15:03:00Z">
              <w:r w:rsidRPr="00BF328D">
                <w:rPr>
                  <w:rPrChange w:id="1162" w:author="Mishra, Bijesh" w:date="2018-07-13T15:09:00Z">
                    <w:rPr/>
                  </w:rPrChange>
                </w:rPr>
                <w:t>16 BMPs in Cattle Industry</w:t>
              </w:r>
            </w:ins>
          </w:p>
        </w:tc>
        <w:tc>
          <w:tcPr>
            <w:tcW w:w="1530" w:type="dxa"/>
            <w:hideMark/>
          </w:tcPr>
          <w:p w:rsidR="000C156D" w:rsidRPr="00BF328D" w:rsidRDefault="000C156D">
            <w:pPr>
              <w:spacing w:before="100" w:beforeAutospacing="1" w:after="100" w:afterAutospacing="1" w:line="240" w:lineRule="auto"/>
              <w:contextualSpacing/>
              <w:rPr>
                <w:ins w:id="1163" w:author="Mishra, Bijesh" w:date="2018-07-13T15:03:00Z"/>
                <w:rPrChange w:id="1164" w:author="Mishra, Bijesh" w:date="2018-07-13T15:09:00Z">
                  <w:rPr>
                    <w:ins w:id="1165" w:author="Mishra, Bijesh" w:date="2018-07-13T15:03:00Z"/>
                  </w:rPr>
                </w:rPrChange>
              </w:rPr>
            </w:pPr>
            <w:ins w:id="1166" w:author="Mishra, Bijesh" w:date="2018-07-13T15:03:00Z">
              <w:r w:rsidRPr="00BF328D">
                <w:rPr>
                  <w:rPrChange w:id="1167" w:author="Mishra, Bijesh" w:date="2018-07-13T15:09:00Z">
                    <w:rPr/>
                  </w:rPrChange>
                </w:rPr>
                <w:t>Louisiana, USA</w:t>
              </w:r>
            </w:ins>
          </w:p>
        </w:tc>
        <w:tc>
          <w:tcPr>
            <w:tcW w:w="7290" w:type="dxa"/>
            <w:hideMark/>
          </w:tcPr>
          <w:p w:rsidR="000C156D" w:rsidRPr="00BF328D" w:rsidRDefault="000C156D">
            <w:pPr>
              <w:spacing w:before="100" w:beforeAutospacing="1" w:after="100" w:afterAutospacing="1" w:line="240" w:lineRule="auto"/>
              <w:contextualSpacing/>
              <w:rPr>
                <w:ins w:id="1168" w:author="Mishra, Bijesh" w:date="2018-07-13T15:03:00Z"/>
                <w:rPrChange w:id="1169" w:author="Mishra, Bijesh" w:date="2018-07-13T15:09:00Z">
                  <w:rPr>
                    <w:ins w:id="1170" w:author="Mishra, Bijesh" w:date="2018-07-13T15:03:00Z"/>
                  </w:rPr>
                </w:rPrChange>
              </w:rPr>
            </w:pPr>
            <w:ins w:id="1171" w:author="Mishra, Bijesh" w:date="2018-07-13T15:03:00Z">
              <w:r w:rsidRPr="00BF328D">
                <w:rPr>
                  <w:rPrChange w:id="1172" w:author="Mishra, Bijesh" w:date="2018-07-13T15:09:00Z">
                    <w:rPr/>
                  </w:rPrChange>
                </w:rPr>
                <w:t>Farmers does not adopt technologies because of unfamiliarity, non-applicability, high cost, preference towards technologies. Education and extension activities are important to improve adoption of BMPs.</w:t>
              </w:r>
            </w:ins>
          </w:p>
        </w:tc>
      </w:tr>
      <w:tr w:rsidR="00BF328D" w:rsidRPr="00BF328D" w:rsidTr="00F54B45">
        <w:trPr>
          <w:ins w:id="1173"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1174" w:author="Mishra, Bijesh" w:date="2018-07-13T15:03:00Z"/>
                <w:rPrChange w:id="1175" w:author="Mishra, Bijesh" w:date="2018-07-13T15:09:00Z">
                  <w:rPr>
                    <w:ins w:id="1176" w:author="Mishra, Bijesh" w:date="2018-07-13T15:03:00Z"/>
                  </w:rPr>
                </w:rPrChange>
              </w:rPr>
            </w:pPr>
            <w:ins w:id="1177" w:author="Mishra, Bijesh" w:date="2018-07-13T15:03:00Z">
              <w:r w:rsidRPr="00BF328D">
                <w:rPr>
                  <w:rPrChange w:id="1178" w:author="Mishra, Bijesh" w:date="2018-07-13T15:09:00Z">
                    <w:rPr/>
                  </w:rPrChange>
                </w:rPr>
                <w:t>Greiner et al. (2009)</w:t>
              </w:r>
            </w:ins>
          </w:p>
        </w:tc>
        <w:tc>
          <w:tcPr>
            <w:tcW w:w="2160" w:type="dxa"/>
            <w:hideMark/>
          </w:tcPr>
          <w:p w:rsidR="000C156D" w:rsidRPr="00BF328D" w:rsidRDefault="000C156D">
            <w:pPr>
              <w:spacing w:before="100" w:beforeAutospacing="1" w:after="100" w:afterAutospacing="1" w:line="240" w:lineRule="auto"/>
              <w:contextualSpacing/>
              <w:rPr>
                <w:ins w:id="1179" w:author="Mishra, Bijesh" w:date="2018-07-13T15:03:00Z"/>
                <w:rPrChange w:id="1180" w:author="Mishra, Bijesh" w:date="2018-07-13T15:09:00Z">
                  <w:rPr>
                    <w:ins w:id="1181" w:author="Mishra, Bijesh" w:date="2018-07-13T15:03:00Z"/>
                  </w:rPr>
                </w:rPrChange>
              </w:rPr>
            </w:pPr>
            <w:ins w:id="1182" w:author="Mishra, Bijesh" w:date="2018-07-13T15:03:00Z">
              <w:r w:rsidRPr="00BF328D">
                <w:rPr>
                  <w:rPrChange w:id="1183" w:author="Mishra, Bijesh" w:date="2018-07-13T15:09:00Z">
                    <w:rPr/>
                  </w:rPrChange>
                </w:rPr>
                <w:t>BMPs reducing diffuse source pollution from agriculture land</w:t>
              </w:r>
            </w:ins>
          </w:p>
        </w:tc>
        <w:tc>
          <w:tcPr>
            <w:tcW w:w="1530" w:type="dxa"/>
            <w:hideMark/>
          </w:tcPr>
          <w:p w:rsidR="000C156D" w:rsidRPr="00BF328D" w:rsidRDefault="000C156D">
            <w:pPr>
              <w:spacing w:before="100" w:beforeAutospacing="1" w:after="100" w:afterAutospacing="1" w:line="240" w:lineRule="auto"/>
              <w:contextualSpacing/>
              <w:rPr>
                <w:ins w:id="1184" w:author="Mishra, Bijesh" w:date="2018-07-13T15:03:00Z"/>
                <w:rPrChange w:id="1185" w:author="Mishra, Bijesh" w:date="2018-07-13T15:09:00Z">
                  <w:rPr>
                    <w:ins w:id="1186" w:author="Mishra, Bijesh" w:date="2018-07-13T15:03:00Z"/>
                  </w:rPr>
                </w:rPrChange>
              </w:rPr>
            </w:pPr>
            <w:ins w:id="1187" w:author="Mishra, Bijesh" w:date="2018-07-13T15:03:00Z">
              <w:r w:rsidRPr="00BF328D">
                <w:rPr>
                  <w:rPrChange w:id="1188" w:author="Mishra, Bijesh" w:date="2018-07-13T15:09:00Z">
                    <w:rPr/>
                  </w:rPrChange>
                </w:rPr>
                <w:t>Queensland, Australia</w:t>
              </w:r>
            </w:ins>
          </w:p>
        </w:tc>
        <w:tc>
          <w:tcPr>
            <w:tcW w:w="7290" w:type="dxa"/>
            <w:hideMark/>
          </w:tcPr>
          <w:p w:rsidR="000C156D" w:rsidRPr="00BF328D" w:rsidRDefault="000C156D">
            <w:pPr>
              <w:spacing w:before="100" w:beforeAutospacing="1" w:after="100" w:afterAutospacing="1" w:line="240" w:lineRule="auto"/>
              <w:contextualSpacing/>
              <w:rPr>
                <w:ins w:id="1189" w:author="Mishra, Bijesh" w:date="2018-07-13T15:03:00Z"/>
                <w:rPrChange w:id="1190" w:author="Mishra, Bijesh" w:date="2018-07-13T15:09:00Z">
                  <w:rPr>
                    <w:ins w:id="1191" w:author="Mishra, Bijesh" w:date="2018-07-13T15:03:00Z"/>
                  </w:rPr>
                </w:rPrChange>
              </w:rPr>
            </w:pPr>
            <w:ins w:id="1192" w:author="Mishra, Bijesh" w:date="2018-07-13T15:03:00Z">
              <w:r w:rsidRPr="00BF328D">
                <w:rPr>
                  <w:rPrChange w:id="1193" w:author="Mishra, Bijesh" w:date="2018-07-13T15:09:00Z">
                    <w:rPr/>
                  </w:rPrChange>
                </w:rPr>
                <w:t xml:space="preserve">Understanding of farmer’s motivation, risks, and attitudes is required to improve environmental quality in agriculture sector. Farmers’ positive attitude towards environment conservation, healthy lifestyle improves adoption of BMPs. Also, external initiatives motivates economically and financially motivated farmers to adopt sustainable management technologies. </w:t>
              </w:r>
            </w:ins>
          </w:p>
        </w:tc>
      </w:tr>
      <w:tr w:rsidR="00BF328D" w:rsidRPr="00BF328D" w:rsidTr="00F54B45">
        <w:trPr>
          <w:ins w:id="1194"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1195" w:author="Mishra, Bijesh" w:date="2018-07-13T15:03:00Z"/>
                <w:rPrChange w:id="1196" w:author="Mishra, Bijesh" w:date="2018-07-13T15:09:00Z">
                  <w:rPr>
                    <w:ins w:id="1197" w:author="Mishra, Bijesh" w:date="2018-07-13T15:03:00Z"/>
                  </w:rPr>
                </w:rPrChange>
              </w:rPr>
            </w:pPr>
            <w:ins w:id="1198" w:author="Mishra, Bijesh" w:date="2018-07-13T15:03:00Z">
              <w:r w:rsidRPr="00BF328D">
                <w:rPr>
                  <w:rPrChange w:id="1199" w:author="Mishra, Bijesh" w:date="2018-07-13T15:09:00Z">
                    <w:rPr/>
                  </w:rPrChange>
                </w:rPr>
                <w:t>Hall et al. (2009)</w:t>
              </w:r>
            </w:ins>
          </w:p>
        </w:tc>
        <w:tc>
          <w:tcPr>
            <w:tcW w:w="2160" w:type="dxa"/>
            <w:hideMark/>
          </w:tcPr>
          <w:p w:rsidR="000C156D" w:rsidRPr="00BF328D" w:rsidRDefault="000C156D">
            <w:pPr>
              <w:spacing w:before="100" w:beforeAutospacing="1" w:after="100" w:afterAutospacing="1" w:line="240" w:lineRule="auto"/>
              <w:contextualSpacing/>
              <w:rPr>
                <w:ins w:id="1200" w:author="Mishra, Bijesh" w:date="2018-07-13T15:03:00Z"/>
                <w:rPrChange w:id="1201" w:author="Mishra, Bijesh" w:date="2018-07-13T15:09:00Z">
                  <w:rPr>
                    <w:ins w:id="1202" w:author="Mishra, Bijesh" w:date="2018-07-13T15:03:00Z"/>
                  </w:rPr>
                </w:rPrChange>
              </w:rPr>
            </w:pPr>
            <w:ins w:id="1203" w:author="Mishra, Bijesh" w:date="2018-07-13T15:03:00Z">
              <w:r w:rsidRPr="00BF328D">
                <w:rPr>
                  <w:rPrChange w:id="1204" w:author="Mishra, Bijesh" w:date="2018-07-13T15:09:00Z">
                    <w:rPr/>
                  </w:rPrChange>
                </w:rPr>
                <w:t>Sustainable Floriculture Practices</w:t>
              </w:r>
            </w:ins>
          </w:p>
        </w:tc>
        <w:tc>
          <w:tcPr>
            <w:tcW w:w="1530" w:type="dxa"/>
            <w:hideMark/>
          </w:tcPr>
          <w:p w:rsidR="000C156D" w:rsidRPr="00BF328D" w:rsidRDefault="000C156D">
            <w:pPr>
              <w:spacing w:before="100" w:beforeAutospacing="1" w:after="100" w:afterAutospacing="1" w:line="240" w:lineRule="auto"/>
              <w:contextualSpacing/>
              <w:rPr>
                <w:ins w:id="1205" w:author="Mishra, Bijesh" w:date="2018-07-13T15:03:00Z"/>
                <w:rPrChange w:id="1206" w:author="Mishra, Bijesh" w:date="2018-07-13T15:09:00Z">
                  <w:rPr>
                    <w:ins w:id="1207" w:author="Mishra, Bijesh" w:date="2018-07-13T15:03:00Z"/>
                  </w:rPr>
                </w:rPrChange>
              </w:rPr>
            </w:pPr>
            <w:ins w:id="1208" w:author="Mishra, Bijesh" w:date="2018-07-13T15:03:00Z">
              <w:r w:rsidRPr="00BF328D">
                <w:rPr>
                  <w:rPrChange w:id="1209" w:author="Mishra, Bijesh" w:date="2018-07-13T15:09:00Z">
                    <w:rPr/>
                  </w:rPrChange>
                </w:rPr>
                <w:t>USA</w:t>
              </w:r>
            </w:ins>
          </w:p>
        </w:tc>
        <w:tc>
          <w:tcPr>
            <w:tcW w:w="7290" w:type="dxa"/>
            <w:hideMark/>
          </w:tcPr>
          <w:p w:rsidR="000C156D" w:rsidRPr="00BF328D" w:rsidRDefault="000C156D">
            <w:pPr>
              <w:spacing w:before="100" w:beforeAutospacing="1" w:after="100" w:afterAutospacing="1" w:line="240" w:lineRule="auto"/>
              <w:contextualSpacing/>
              <w:rPr>
                <w:ins w:id="1210" w:author="Mishra, Bijesh" w:date="2018-07-13T15:03:00Z"/>
                <w:rPrChange w:id="1211" w:author="Mishra, Bijesh" w:date="2018-07-13T15:09:00Z">
                  <w:rPr>
                    <w:ins w:id="1212" w:author="Mishra, Bijesh" w:date="2018-07-13T15:03:00Z"/>
                  </w:rPr>
                </w:rPrChange>
              </w:rPr>
            </w:pPr>
            <w:ins w:id="1213" w:author="Mishra, Bijesh" w:date="2018-07-13T15:03:00Z">
              <w:r w:rsidRPr="00BF328D">
                <w:rPr>
                  <w:rPrChange w:id="1214" w:author="Mishra, Bijesh" w:date="2018-07-13T15:09:00Z">
                    <w:rPr/>
                  </w:rPrChange>
                </w:rPr>
                <w:t>The concerns about the implementation (</w:t>
              </w:r>
              <w:proofErr w:type="spellStart"/>
              <w:r w:rsidRPr="00BF328D">
                <w:rPr>
                  <w:rPrChange w:id="1215" w:author="Mishra, Bijesh" w:date="2018-07-13T15:09:00Z">
                    <w:rPr/>
                  </w:rPrChange>
                </w:rPr>
                <w:t>eg</w:t>
              </w:r>
              <w:proofErr w:type="spellEnd"/>
              <w:r w:rsidRPr="00BF328D">
                <w:rPr>
                  <w:rPrChange w:id="1216" w:author="Mishra, Bijesh" w:date="2018-07-13T15:09:00Z">
                    <w:rPr/>
                  </w:rPrChange>
                </w:rPr>
                <w:t>. easiness), and risk associated with the implement are two major important factor affecting adoption of SAPs beside location and farm size.</w:t>
              </w:r>
            </w:ins>
          </w:p>
        </w:tc>
      </w:tr>
      <w:tr w:rsidR="00BF328D" w:rsidRPr="00BF328D" w:rsidTr="00F54B45">
        <w:trPr>
          <w:ins w:id="1217" w:author="Mishra, Bijesh" w:date="2018-07-13T15:03:00Z"/>
        </w:trPr>
        <w:tc>
          <w:tcPr>
            <w:tcW w:w="1705" w:type="dxa"/>
            <w:hideMark/>
          </w:tcPr>
          <w:p w:rsidR="000C156D" w:rsidRPr="00BF328D" w:rsidRDefault="000C156D">
            <w:pPr>
              <w:spacing w:before="100" w:beforeAutospacing="1" w:after="100" w:afterAutospacing="1" w:line="240" w:lineRule="auto"/>
              <w:contextualSpacing/>
              <w:rPr>
                <w:ins w:id="1218" w:author="Mishra, Bijesh" w:date="2018-07-13T15:03:00Z"/>
                <w:rPrChange w:id="1219" w:author="Mishra, Bijesh" w:date="2018-07-13T15:09:00Z">
                  <w:rPr>
                    <w:ins w:id="1220" w:author="Mishra, Bijesh" w:date="2018-07-13T15:03:00Z"/>
                  </w:rPr>
                </w:rPrChange>
              </w:rPr>
            </w:pPr>
            <w:ins w:id="1221" w:author="Mishra, Bijesh" w:date="2018-07-13T15:03:00Z">
              <w:r w:rsidRPr="00BF328D">
                <w:rPr>
                  <w:rPrChange w:id="1222" w:author="Mishra, Bijesh" w:date="2018-07-13T15:09:00Z">
                    <w:rPr/>
                  </w:rPrChange>
                </w:rPr>
                <w:lastRenderedPageBreak/>
                <w:t>*</w:t>
              </w:r>
              <w:proofErr w:type="spellStart"/>
              <w:r w:rsidRPr="00BF328D">
                <w:rPr>
                  <w:rPrChange w:id="1223" w:author="Mishra, Bijesh" w:date="2018-07-13T15:09:00Z">
                    <w:rPr/>
                  </w:rPrChange>
                </w:rPr>
                <w:t>Kabii</w:t>
              </w:r>
              <w:proofErr w:type="spellEnd"/>
              <w:r w:rsidRPr="00BF328D">
                <w:rPr>
                  <w:rPrChange w:id="1224" w:author="Mishra, Bijesh" w:date="2018-07-13T15:09:00Z">
                    <w:rPr/>
                  </w:rPrChange>
                </w:rPr>
                <w:t xml:space="preserve"> and Horwitz (2006)</w:t>
              </w:r>
            </w:ins>
          </w:p>
        </w:tc>
        <w:tc>
          <w:tcPr>
            <w:tcW w:w="2160" w:type="dxa"/>
            <w:hideMark/>
          </w:tcPr>
          <w:p w:rsidR="000C156D" w:rsidRPr="00BF328D" w:rsidRDefault="000C156D">
            <w:pPr>
              <w:spacing w:before="100" w:beforeAutospacing="1" w:after="100" w:afterAutospacing="1" w:line="240" w:lineRule="auto"/>
              <w:contextualSpacing/>
              <w:rPr>
                <w:ins w:id="1225" w:author="Mishra, Bijesh" w:date="2018-07-13T15:03:00Z"/>
                <w:rPrChange w:id="1226" w:author="Mishra, Bijesh" w:date="2018-07-13T15:09:00Z">
                  <w:rPr>
                    <w:ins w:id="1227" w:author="Mishra, Bijesh" w:date="2018-07-13T15:03:00Z"/>
                  </w:rPr>
                </w:rPrChange>
              </w:rPr>
            </w:pPr>
            <w:ins w:id="1228" w:author="Mishra, Bijesh" w:date="2018-07-13T15:03:00Z">
              <w:r w:rsidRPr="00BF328D">
                <w:rPr>
                  <w:rPrChange w:id="1229" w:author="Mishra, Bijesh" w:date="2018-07-13T15:09:00Z">
                    <w:rPr/>
                  </w:rPrChange>
                </w:rPr>
                <w:t>Conservation Easement Programs</w:t>
              </w:r>
            </w:ins>
          </w:p>
        </w:tc>
        <w:tc>
          <w:tcPr>
            <w:tcW w:w="1530" w:type="dxa"/>
          </w:tcPr>
          <w:p w:rsidR="000C156D" w:rsidRPr="00BF328D" w:rsidRDefault="000C156D">
            <w:pPr>
              <w:spacing w:before="100" w:beforeAutospacing="1" w:after="100" w:afterAutospacing="1" w:line="240" w:lineRule="auto"/>
              <w:contextualSpacing/>
              <w:rPr>
                <w:ins w:id="1230" w:author="Mishra, Bijesh" w:date="2018-07-13T15:03:00Z"/>
                <w:rPrChange w:id="1231" w:author="Mishra, Bijesh" w:date="2018-07-13T15:09:00Z">
                  <w:rPr>
                    <w:ins w:id="1232" w:author="Mishra, Bijesh" w:date="2018-07-13T15:03:00Z"/>
                  </w:rPr>
                </w:rPrChange>
              </w:rPr>
            </w:pPr>
          </w:p>
        </w:tc>
        <w:tc>
          <w:tcPr>
            <w:tcW w:w="7290" w:type="dxa"/>
            <w:hideMark/>
          </w:tcPr>
          <w:p w:rsidR="000C156D" w:rsidRPr="00BF328D" w:rsidRDefault="000C156D">
            <w:pPr>
              <w:spacing w:before="100" w:beforeAutospacing="1" w:after="100" w:afterAutospacing="1" w:line="240" w:lineRule="auto"/>
              <w:contextualSpacing/>
              <w:rPr>
                <w:ins w:id="1233" w:author="Mishra, Bijesh" w:date="2018-07-13T15:03:00Z"/>
                <w:rPrChange w:id="1234" w:author="Mishra, Bijesh" w:date="2018-07-13T15:09:00Z">
                  <w:rPr>
                    <w:ins w:id="1235" w:author="Mishra, Bijesh" w:date="2018-07-13T15:03:00Z"/>
                  </w:rPr>
                </w:rPrChange>
              </w:rPr>
            </w:pPr>
            <w:ins w:id="1236" w:author="Mishra, Bijesh" w:date="2018-07-13T15:03:00Z">
              <w:r w:rsidRPr="00BF328D">
                <w:rPr>
                  <w:rPrChange w:id="1237" w:author="Mishra, Bijesh" w:date="2018-07-13T15:09:00Z">
                    <w:rPr/>
                  </w:rPrChange>
                </w:rPr>
                <w:t>Landlords’ demographics, land tenure nature, knowledge and awareness about the program, financial circumstances, and participation risk perception, benefit of programs, incentives and compensation are important factors that affect the participation of conservation programs.</w:t>
              </w:r>
            </w:ins>
          </w:p>
        </w:tc>
      </w:tr>
      <w:tr w:rsidR="00BF328D" w:rsidRPr="00BF328D" w:rsidTr="00F54B45">
        <w:trPr>
          <w:ins w:id="1238" w:author="Mishra, Bijesh" w:date="2018-07-13T15:03:00Z"/>
        </w:trPr>
        <w:tc>
          <w:tcPr>
            <w:tcW w:w="1705" w:type="dxa"/>
            <w:hideMark/>
          </w:tcPr>
          <w:p w:rsidR="000C156D" w:rsidRPr="00BF328D" w:rsidRDefault="000C156D">
            <w:pPr>
              <w:spacing w:before="100" w:beforeAutospacing="1" w:after="100" w:afterAutospacing="1" w:line="240" w:lineRule="auto"/>
              <w:rPr>
                <w:ins w:id="1239" w:author="Mishra, Bijesh" w:date="2018-07-13T15:03:00Z"/>
                <w:rPrChange w:id="1240" w:author="Mishra, Bijesh" w:date="2018-07-13T15:09:00Z">
                  <w:rPr>
                    <w:ins w:id="1241" w:author="Mishra, Bijesh" w:date="2018-07-13T15:03:00Z"/>
                  </w:rPr>
                </w:rPrChange>
              </w:rPr>
            </w:pPr>
            <w:ins w:id="1242" w:author="Mishra, Bijesh" w:date="2018-07-13T15:03:00Z">
              <w:r w:rsidRPr="00BF328D">
                <w:rPr>
                  <w:rPrChange w:id="1243" w:author="Mishra, Bijesh" w:date="2018-07-13T15:09:00Z">
                    <w:rPr/>
                  </w:rPrChange>
                </w:rPr>
                <w:t>*</w:t>
              </w:r>
              <w:proofErr w:type="spellStart"/>
              <w:r w:rsidRPr="00BF328D">
                <w:rPr>
                  <w:rPrChange w:id="1244" w:author="Mishra, Bijesh" w:date="2018-07-13T15:09:00Z">
                    <w:rPr/>
                  </w:rPrChange>
                </w:rPr>
                <w:t>Knowler</w:t>
              </w:r>
              <w:proofErr w:type="spellEnd"/>
              <w:r w:rsidRPr="00BF328D">
                <w:rPr>
                  <w:rPrChange w:id="1245" w:author="Mishra, Bijesh" w:date="2018-07-13T15:09:00Z">
                    <w:rPr/>
                  </w:rPrChange>
                </w:rPr>
                <w:t xml:space="preserve"> and Bradshaw (2007)</w:t>
              </w:r>
            </w:ins>
          </w:p>
        </w:tc>
        <w:tc>
          <w:tcPr>
            <w:tcW w:w="2160" w:type="dxa"/>
            <w:hideMark/>
          </w:tcPr>
          <w:p w:rsidR="000C156D" w:rsidRPr="00BF328D" w:rsidRDefault="000C156D">
            <w:pPr>
              <w:spacing w:before="100" w:beforeAutospacing="1" w:after="100" w:afterAutospacing="1" w:line="240" w:lineRule="auto"/>
              <w:contextualSpacing/>
              <w:rPr>
                <w:ins w:id="1246" w:author="Mishra, Bijesh" w:date="2018-07-13T15:03:00Z"/>
                <w:rPrChange w:id="1247" w:author="Mishra, Bijesh" w:date="2018-07-13T15:09:00Z">
                  <w:rPr>
                    <w:ins w:id="1248" w:author="Mishra, Bijesh" w:date="2018-07-13T15:03:00Z"/>
                  </w:rPr>
                </w:rPrChange>
              </w:rPr>
            </w:pPr>
            <w:ins w:id="1249" w:author="Mishra, Bijesh" w:date="2018-07-13T15:03:00Z">
              <w:r w:rsidRPr="00BF328D">
                <w:rPr>
                  <w:rPrChange w:id="1250" w:author="Mishra, Bijesh" w:date="2018-07-13T15:09:00Z">
                    <w:rPr/>
                  </w:rPrChange>
                </w:rPr>
                <w:t>Conservation Agriculture</w:t>
              </w:r>
            </w:ins>
          </w:p>
        </w:tc>
        <w:tc>
          <w:tcPr>
            <w:tcW w:w="1530" w:type="dxa"/>
          </w:tcPr>
          <w:p w:rsidR="000C156D" w:rsidRPr="00BF328D" w:rsidRDefault="000C156D">
            <w:pPr>
              <w:spacing w:before="100" w:beforeAutospacing="1" w:after="100" w:afterAutospacing="1" w:line="240" w:lineRule="auto"/>
              <w:contextualSpacing/>
              <w:rPr>
                <w:ins w:id="1251" w:author="Mishra, Bijesh" w:date="2018-07-13T15:03:00Z"/>
                <w:rPrChange w:id="1252" w:author="Mishra, Bijesh" w:date="2018-07-13T15:09:00Z">
                  <w:rPr>
                    <w:ins w:id="1253" w:author="Mishra, Bijesh" w:date="2018-07-13T15:03:00Z"/>
                  </w:rPr>
                </w:rPrChange>
              </w:rPr>
            </w:pPr>
          </w:p>
        </w:tc>
        <w:tc>
          <w:tcPr>
            <w:tcW w:w="7290" w:type="dxa"/>
            <w:hideMark/>
          </w:tcPr>
          <w:p w:rsidR="000C156D" w:rsidRPr="00BF328D" w:rsidRDefault="000C156D">
            <w:pPr>
              <w:spacing w:before="100" w:beforeAutospacing="1" w:after="100" w:afterAutospacing="1" w:line="240" w:lineRule="auto"/>
              <w:contextualSpacing/>
              <w:rPr>
                <w:ins w:id="1254" w:author="Mishra, Bijesh" w:date="2018-07-13T15:03:00Z"/>
                <w:rPrChange w:id="1255" w:author="Mishra, Bijesh" w:date="2018-07-13T15:09:00Z">
                  <w:rPr>
                    <w:ins w:id="1256" w:author="Mishra, Bijesh" w:date="2018-07-13T15:03:00Z"/>
                  </w:rPr>
                </w:rPrChange>
              </w:rPr>
            </w:pPr>
            <w:ins w:id="1257" w:author="Mishra, Bijesh" w:date="2018-07-13T15:03:00Z">
              <w:r w:rsidRPr="00BF328D">
                <w:rPr>
                  <w:rPrChange w:id="1258" w:author="Mishra, Bijesh" w:date="2018-07-13T15:09:00Z">
                    <w:rPr/>
                  </w:rPrChange>
                </w:rPr>
                <w:t>The variable explaining the adoption of conservation practices is also localized alike conservation practices themselves. So, policy development and planning, attempts to improve adoption should be localized to address location specific needs and demands.</w:t>
              </w:r>
            </w:ins>
          </w:p>
        </w:tc>
      </w:tr>
      <w:tr w:rsidR="00BF328D" w:rsidRPr="00BF328D" w:rsidTr="00F54B45">
        <w:trPr>
          <w:ins w:id="1259" w:author="Mishra, Bijesh" w:date="2018-07-13T15:03:00Z"/>
        </w:trPr>
        <w:tc>
          <w:tcPr>
            <w:tcW w:w="1705" w:type="dxa"/>
            <w:hideMark/>
          </w:tcPr>
          <w:p w:rsidR="000C156D" w:rsidRPr="00BF328D" w:rsidRDefault="000C156D">
            <w:pPr>
              <w:spacing w:before="100" w:beforeAutospacing="1" w:after="100" w:afterAutospacing="1" w:line="240" w:lineRule="auto"/>
              <w:rPr>
                <w:ins w:id="1260" w:author="Mishra, Bijesh" w:date="2018-07-13T15:03:00Z"/>
                <w:rPrChange w:id="1261" w:author="Mishra, Bijesh" w:date="2018-07-13T15:09:00Z">
                  <w:rPr>
                    <w:ins w:id="1262" w:author="Mishra, Bijesh" w:date="2018-07-13T15:03:00Z"/>
                  </w:rPr>
                </w:rPrChange>
              </w:rPr>
            </w:pPr>
            <w:proofErr w:type="spellStart"/>
            <w:ins w:id="1263" w:author="Mishra, Bijesh" w:date="2018-07-13T15:03:00Z">
              <w:r w:rsidRPr="00BF328D">
                <w:rPr>
                  <w:rPrChange w:id="1264" w:author="Mishra, Bijesh" w:date="2018-07-13T15:09:00Z">
                    <w:rPr/>
                  </w:rPrChange>
                </w:rPr>
                <w:t>Lashgarara</w:t>
              </w:r>
              <w:proofErr w:type="spellEnd"/>
              <w:r w:rsidRPr="00BF328D">
                <w:rPr>
                  <w:rPrChange w:id="1265" w:author="Mishra, Bijesh" w:date="2018-07-13T15:09:00Z">
                    <w:rPr/>
                  </w:rPrChange>
                </w:rPr>
                <w:t xml:space="preserve"> (2011)</w:t>
              </w:r>
            </w:ins>
          </w:p>
        </w:tc>
        <w:tc>
          <w:tcPr>
            <w:tcW w:w="2160" w:type="dxa"/>
            <w:hideMark/>
          </w:tcPr>
          <w:p w:rsidR="000C156D" w:rsidRPr="00BF328D" w:rsidRDefault="000C156D">
            <w:pPr>
              <w:spacing w:before="100" w:beforeAutospacing="1" w:after="100" w:afterAutospacing="1" w:line="240" w:lineRule="auto"/>
              <w:contextualSpacing/>
              <w:rPr>
                <w:ins w:id="1266" w:author="Mishra, Bijesh" w:date="2018-07-13T15:03:00Z"/>
                <w:rPrChange w:id="1267" w:author="Mishra, Bijesh" w:date="2018-07-13T15:09:00Z">
                  <w:rPr>
                    <w:ins w:id="1268" w:author="Mishra, Bijesh" w:date="2018-07-13T15:03:00Z"/>
                  </w:rPr>
                </w:rPrChange>
              </w:rPr>
            </w:pPr>
            <w:ins w:id="1269" w:author="Mishra, Bijesh" w:date="2018-07-13T15:03:00Z">
              <w:r w:rsidRPr="00BF328D">
                <w:rPr>
                  <w:rPrChange w:id="1270" w:author="Mishra, Bijesh" w:date="2018-07-13T15:09:00Z">
                    <w:rPr/>
                  </w:rPrChange>
                </w:rPr>
                <w:t>Wheat related SAPs</w:t>
              </w:r>
            </w:ins>
          </w:p>
        </w:tc>
        <w:tc>
          <w:tcPr>
            <w:tcW w:w="1530" w:type="dxa"/>
            <w:hideMark/>
          </w:tcPr>
          <w:p w:rsidR="000C156D" w:rsidRPr="00BF328D" w:rsidRDefault="000C156D">
            <w:pPr>
              <w:spacing w:before="100" w:beforeAutospacing="1" w:after="100" w:afterAutospacing="1" w:line="240" w:lineRule="auto"/>
              <w:contextualSpacing/>
              <w:rPr>
                <w:ins w:id="1271" w:author="Mishra, Bijesh" w:date="2018-07-13T15:03:00Z"/>
                <w:rPrChange w:id="1272" w:author="Mishra, Bijesh" w:date="2018-07-13T15:09:00Z">
                  <w:rPr>
                    <w:ins w:id="1273" w:author="Mishra, Bijesh" w:date="2018-07-13T15:03:00Z"/>
                  </w:rPr>
                </w:rPrChange>
              </w:rPr>
            </w:pPr>
            <w:proofErr w:type="spellStart"/>
            <w:ins w:id="1274" w:author="Mishra, Bijesh" w:date="2018-07-13T15:03:00Z">
              <w:r w:rsidRPr="00BF328D">
                <w:rPr>
                  <w:rPrChange w:id="1275" w:author="Mishra, Bijesh" w:date="2018-07-13T15:09:00Z">
                    <w:rPr/>
                  </w:rPrChange>
                </w:rPr>
                <w:t>Lorestan</w:t>
              </w:r>
              <w:proofErr w:type="spellEnd"/>
              <w:r w:rsidRPr="00BF328D">
                <w:rPr>
                  <w:rPrChange w:id="1276" w:author="Mishra, Bijesh" w:date="2018-07-13T15:09:00Z">
                    <w:rPr/>
                  </w:rPrChange>
                </w:rPr>
                <w:t>, Iran</w:t>
              </w:r>
            </w:ins>
          </w:p>
        </w:tc>
        <w:tc>
          <w:tcPr>
            <w:tcW w:w="7290" w:type="dxa"/>
            <w:hideMark/>
          </w:tcPr>
          <w:p w:rsidR="000C156D" w:rsidRPr="00BF328D" w:rsidRDefault="000C156D">
            <w:pPr>
              <w:spacing w:before="100" w:beforeAutospacing="1" w:after="100" w:afterAutospacing="1" w:line="240" w:lineRule="auto"/>
              <w:contextualSpacing/>
              <w:rPr>
                <w:ins w:id="1277" w:author="Mishra, Bijesh" w:date="2018-07-13T15:03:00Z"/>
                <w:rPrChange w:id="1278" w:author="Mishra, Bijesh" w:date="2018-07-13T15:09:00Z">
                  <w:rPr>
                    <w:ins w:id="1279" w:author="Mishra, Bijesh" w:date="2018-07-13T15:03:00Z"/>
                  </w:rPr>
                </w:rPrChange>
              </w:rPr>
            </w:pPr>
            <w:ins w:id="1280" w:author="Mishra, Bijesh" w:date="2018-07-13T15:03:00Z">
              <w:r w:rsidRPr="00BF328D">
                <w:rPr>
                  <w:rPrChange w:id="1281" w:author="Mishra, Bijesh" w:date="2018-07-13T15:09:00Z">
                    <w:rPr/>
                  </w:rPrChange>
                </w:rPr>
                <w:t>Education, social engagement, market access, use of media, extension classes, knowledge and attitudes (positive) about SAPs improves adoption.</w:t>
              </w:r>
            </w:ins>
          </w:p>
        </w:tc>
      </w:tr>
      <w:tr w:rsidR="00BF328D" w:rsidRPr="00BF328D" w:rsidTr="00F54B45">
        <w:trPr>
          <w:ins w:id="1282" w:author="Mishra, Bijesh" w:date="2018-07-13T15:03:00Z"/>
        </w:trPr>
        <w:tc>
          <w:tcPr>
            <w:tcW w:w="1705" w:type="dxa"/>
            <w:hideMark/>
          </w:tcPr>
          <w:p w:rsidR="000C156D" w:rsidRPr="00BF328D" w:rsidRDefault="000C156D">
            <w:pPr>
              <w:spacing w:before="100" w:beforeAutospacing="1" w:after="100" w:afterAutospacing="1" w:line="240" w:lineRule="auto"/>
              <w:rPr>
                <w:ins w:id="1283" w:author="Mishra, Bijesh" w:date="2018-07-13T15:03:00Z"/>
                <w:rPrChange w:id="1284" w:author="Mishra, Bijesh" w:date="2018-07-13T15:09:00Z">
                  <w:rPr>
                    <w:ins w:id="1285" w:author="Mishra, Bijesh" w:date="2018-07-13T15:03:00Z"/>
                  </w:rPr>
                </w:rPrChange>
              </w:rPr>
            </w:pPr>
            <w:proofErr w:type="spellStart"/>
            <w:ins w:id="1286" w:author="Mishra, Bijesh" w:date="2018-07-13T15:03:00Z">
              <w:r w:rsidRPr="00BF328D">
                <w:rPr>
                  <w:rPrChange w:id="1287" w:author="Mishra, Bijesh" w:date="2018-07-13T15:09:00Z">
                    <w:rPr/>
                  </w:rPrChange>
                </w:rPr>
                <w:t>Mullendore</w:t>
              </w:r>
              <w:proofErr w:type="spellEnd"/>
              <w:r w:rsidRPr="00BF328D">
                <w:rPr>
                  <w:rPrChange w:id="1288" w:author="Mishra, Bijesh" w:date="2018-07-13T15:09:00Z">
                    <w:rPr/>
                  </w:rPrChange>
                </w:rPr>
                <w:t xml:space="preserve"> et al. (2015)</w:t>
              </w:r>
            </w:ins>
          </w:p>
        </w:tc>
        <w:tc>
          <w:tcPr>
            <w:tcW w:w="2160" w:type="dxa"/>
            <w:hideMark/>
          </w:tcPr>
          <w:p w:rsidR="000C156D" w:rsidRPr="00BF328D" w:rsidRDefault="000C156D">
            <w:pPr>
              <w:spacing w:before="100" w:beforeAutospacing="1" w:after="100" w:afterAutospacing="1" w:line="240" w:lineRule="auto"/>
              <w:contextualSpacing/>
              <w:rPr>
                <w:ins w:id="1289" w:author="Mishra, Bijesh" w:date="2018-07-13T15:03:00Z"/>
                <w:rPrChange w:id="1290" w:author="Mishra, Bijesh" w:date="2018-07-13T15:09:00Z">
                  <w:rPr>
                    <w:ins w:id="1291" w:author="Mishra, Bijesh" w:date="2018-07-13T15:03:00Z"/>
                  </w:rPr>
                </w:rPrChange>
              </w:rPr>
            </w:pPr>
            <w:ins w:id="1292" w:author="Mishra, Bijesh" w:date="2018-07-13T15:03:00Z">
              <w:r w:rsidRPr="00BF328D">
                <w:rPr>
                  <w:rPrChange w:id="1293" w:author="Mishra, Bijesh" w:date="2018-07-13T15:09:00Z">
                    <w:rPr/>
                  </w:rPrChange>
                </w:rPr>
                <w:t>Conservation Behavior</w:t>
              </w:r>
            </w:ins>
          </w:p>
        </w:tc>
        <w:tc>
          <w:tcPr>
            <w:tcW w:w="1530" w:type="dxa"/>
            <w:hideMark/>
          </w:tcPr>
          <w:p w:rsidR="000C156D" w:rsidRPr="00BF328D" w:rsidRDefault="000C156D">
            <w:pPr>
              <w:spacing w:before="100" w:beforeAutospacing="1" w:after="100" w:afterAutospacing="1" w:line="240" w:lineRule="auto"/>
              <w:contextualSpacing/>
              <w:rPr>
                <w:ins w:id="1294" w:author="Mishra, Bijesh" w:date="2018-07-13T15:03:00Z"/>
                <w:rPrChange w:id="1295" w:author="Mishra, Bijesh" w:date="2018-07-13T15:09:00Z">
                  <w:rPr>
                    <w:ins w:id="1296" w:author="Mishra, Bijesh" w:date="2018-07-13T15:03:00Z"/>
                  </w:rPr>
                </w:rPrChange>
              </w:rPr>
            </w:pPr>
            <w:ins w:id="1297" w:author="Mishra, Bijesh" w:date="2018-07-13T15:03:00Z">
              <w:r w:rsidRPr="00BF328D">
                <w:rPr>
                  <w:rPrChange w:id="1298" w:author="Mishra, Bijesh" w:date="2018-07-13T15:09:00Z">
                    <w:rPr/>
                  </w:rPrChange>
                </w:rPr>
                <w:t>Midwest USA</w:t>
              </w:r>
            </w:ins>
          </w:p>
        </w:tc>
        <w:tc>
          <w:tcPr>
            <w:tcW w:w="7290" w:type="dxa"/>
            <w:hideMark/>
          </w:tcPr>
          <w:p w:rsidR="000C156D" w:rsidRPr="00BF328D" w:rsidRDefault="000C156D">
            <w:pPr>
              <w:spacing w:before="100" w:beforeAutospacing="1" w:after="100" w:afterAutospacing="1" w:line="240" w:lineRule="auto"/>
              <w:contextualSpacing/>
              <w:rPr>
                <w:ins w:id="1299" w:author="Mishra, Bijesh" w:date="2018-07-13T15:03:00Z"/>
                <w:rPrChange w:id="1300" w:author="Mishra, Bijesh" w:date="2018-07-13T15:09:00Z">
                  <w:rPr>
                    <w:ins w:id="1301" w:author="Mishra, Bijesh" w:date="2018-07-13T15:03:00Z"/>
                  </w:rPr>
                </w:rPrChange>
              </w:rPr>
            </w:pPr>
            <w:ins w:id="1302" w:author="Mishra, Bijesh" w:date="2018-07-13T15:03:00Z">
              <w:r w:rsidRPr="00BF328D">
                <w:rPr>
                  <w:rPrChange w:id="1303" w:author="Mishra, Bijesh" w:date="2018-07-13T15:09:00Z">
                    <w:rPr/>
                  </w:rPrChange>
                </w:rPr>
                <w:t>The sense of place or place attachment and the place identity have significant effect on the specific conservation behavior but not in the overall.</w:t>
              </w:r>
            </w:ins>
          </w:p>
        </w:tc>
      </w:tr>
      <w:tr w:rsidR="00BF328D" w:rsidRPr="00BF328D" w:rsidTr="00F54B45">
        <w:trPr>
          <w:ins w:id="1304" w:author="Mishra, Bijesh" w:date="2018-07-13T15:03:00Z"/>
        </w:trPr>
        <w:tc>
          <w:tcPr>
            <w:tcW w:w="1705" w:type="dxa"/>
            <w:hideMark/>
          </w:tcPr>
          <w:p w:rsidR="000C156D" w:rsidRPr="00BF328D" w:rsidRDefault="000C156D">
            <w:pPr>
              <w:spacing w:before="100" w:beforeAutospacing="1" w:after="100" w:afterAutospacing="1" w:line="240" w:lineRule="auto"/>
              <w:rPr>
                <w:ins w:id="1305" w:author="Mishra, Bijesh" w:date="2018-07-13T15:03:00Z"/>
                <w:rPrChange w:id="1306" w:author="Mishra, Bijesh" w:date="2018-07-13T15:09:00Z">
                  <w:rPr>
                    <w:ins w:id="1307" w:author="Mishra, Bijesh" w:date="2018-07-13T15:03:00Z"/>
                  </w:rPr>
                </w:rPrChange>
              </w:rPr>
            </w:pPr>
            <w:ins w:id="1308" w:author="Mishra, Bijesh" w:date="2018-07-13T15:03:00Z">
              <w:r w:rsidRPr="00BF328D">
                <w:rPr>
                  <w:rPrChange w:id="1309" w:author="Mishra, Bijesh" w:date="2018-07-13T15:09:00Z">
                    <w:rPr/>
                  </w:rPrChange>
                </w:rPr>
                <w:t>*</w:t>
              </w:r>
              <w:proofErr w:type="spellStart"/>
              <w:r w:rsidRPr="00BF328D">
                <w:rPr>
                  <w:rPrChange w:id="1310" w:author="Mishra, Bijesh" w:date="2018-07-13T15:09:00Z">
                    <w:rPr/>
                  </w:rPrChange>
                </w:rPr>
                <w:t>Prokopy</w:t>
              </w:r>
              <w:proofErr w:type="spellEnd"/>
              <w:r w:rsidRPr="00BF328D">
                <w:rPr>
                  <w:rPrChange w:id="1311" w:author="Mishra, Bijesh" w:date="2018-07-13T15:09:00Z">
                    <w:rPr/>
                  </w:rPrChange>
                </w:rPr>
                <w:t xml:space="preserve"> et al. (2008)</w:t>
              </w:r>
            </w:ins>
          </w:p>
        </w:tc>
        <w:tc>
          <w:tcPr>
            <w:tcW w:w="2160" w:type="dxa"/>
            <w:hideMark/>
          </w:tcPr>
          <w:p w:rsidR="000C156D" w:rsidRPr="00BF328D" w:rsidRDefault="000C156D">
            <w:pPr>
              <w:spacing w:before="100" w:beforeAutospacing="1" w:after="100" w:afterAutospacing="1" w:line="240" w:lineRule="auto"/>
              <w:contextualSpacing/>
              <w:rPr>
                <w:ins w:id="1312" w:author="Mishra, Bijesh" w:date="2018-07-13T15:03:00Z"/>
                <w:rPrChange w:id="1313" w:author="Mishra, Bijesh" w:date="2018-07-13T15:09:00Z">
                  <w:rPr>
                    <w:ins w:id="1314" w:author="Mishra, Bijesh" w:date="2018-07-13T15:03:00Z"/>
                  </w:rPr>
                </w:rPrChange>
              </w:rPr>
            </w:pPr>
            <w:ins w:id="1315" w:author="Mishra, Bijesh" w:date="2018-07-13T15:03:00Z">
              <w:r w:rsidRPr="00BF328D">
                <w:rPr>
                  <w:rPrChange w:id="1316" w:author="Mishra, Bijesh" w:date="2018-07-13T15:09:00Z">
                    <w:rPr/>
                  </w:rPrChange>
                </w:rPr>
                <w:t>Best Management Practices</w:t>
              </w:r>
            </w:ins>
          </w:p>
        </w:tc>
        <w:tc>
          <w:tcPr>
            <w:tcW w:w="1530" w:type="dxa"/>
            <w:hideMark/>
          </w:tcPr>
          <w:p w:rsidR="000C156D" w:rsidRPr="00BF328D" w:rsidRDefault="000C156D">
            <w:pPr>
              <w:spacing w:before="100" w:beforeAutospacing="1" w:after="100" w:afterAutospacing="1" w:line="240" w:lineRule="auto"/>
              <w:contextualSpacing/>
              <w:rPr>
                <w:ins w:id="1317" w:author="Mishra, Bijesh" w:date="2018-07-13T15:03:00Z"/>
                <w:rPrChange w:id="1318" w:author="Mishra, Bijesh" w:date="2018-07-13T15:09:00Z">
                  <w:rPr>
                    <w:ins w:id="1319" w:author="Mishra, Bijesh" w:date="2018-07-13T15:03:00Z"/>
                  </w:rPr>
                </w:rPrChange>
              </w:rPr>
            </w:pPr>
            <w:ins w:id="1320" w:author="Mishra, Bijesh" w:date="2018-07-13T15:03:00Z">
              <w:r w:rsidRPr="00BF328D">
                <w:rPr>
                  <w:rPrChange w:id="1321" w:author="Mishra, Bijesh" w:date="2018-07-13T15:09:00Z">
                    <w:rPr/>
                  </w:rPrChange>
                </w:rPr>
                <w:t>United States</w:t>
              </w:r>
            </w:ins>
          </w:p>
        </w:tc>
        <w:tc>
          <w:tcPr>
            <w:tcW w:w="7290" w:type="dxa"/>
            <w:hideMark/>
          </w:tcPr>
          <w:p w:rsidR="000C156D" w:rsidRPr="00BF328D" w:rsidRDefault="000C156D">
            <w:pPr>
              <w:spacing w:before="100" w:beforeAutospacing="1" w:after="100" w:afterAutospacing="1" w:line="240" w:lineRule="auto"/>
              <w:contextualSpacing/>
              <w:rPr>
                <w:ins w:id="1322" w:author="Mishra, Bijesh" w:date="2018-07-13T15:03:00Z"/>
                <w:rPrChange w:id="1323" w:author="Mishra, Bijesh" w:date="2018-07-13T15:09:00Z">
                  <w:rPr>
                    <w:ins w:id="1324" w:author="Mishra, Bijesh" w:date="2018-07-13T15:03:00Z"/>
                  </w:rPr>
                </w:rPrChange>
              </w:rPr>
            </w:pPr>
            <w:ins w:id="1325" w:author="Mishra, Bijesh" w:date="2018-07-13T15:03:00Z">
              <w:r w:rsidRPr="00BF328D">
                <w:rPr>
                  <w:rPrChange w:id="1326" w:author="Mishra, Bijesh" w:date="2018-07-13T15:09:00Z">
                    <w:rPr/>
                  </w:rPrChange>
                </w:rPr>
                <w:t xml:space="preserve">Education level, income, farm size, access to information, positive environmental attitudes, environmental awareness, and utilization of networking has more often positive relation with the adoption of best management practices. </w:t>
              </w:r>
            </w:ins>
          </w:p>
        </w:tc>
      </w:tr>
      <w:tr w:rsidR="00BF328D" w:rsidRPr="00BF328D" w:rsidTr="00F54B45">
        <w:trPr>
          <w:ins w:id="1327" w:author="Mishra, Bijesh" w:date="2018-07-13T15:03:00Z"/>
        </w:trPr>
        <w:tc>
          <w:tcPr>
            <w:tcW w:w="1705" w:type="dxa"/>
            <w:hideMark/>
          </w:tcPr>
          <w:p w:rsidR="000C156D" w:rsidRPr="00BF328D" w:rsidRDefault="000C156D">
            <w:pPr>
              <w:spacing w:before="100" w:beforeAutospacing="1" w:after="100" w:afterAutospacing="1" w:line="240" w:lineRule="auto"/>
              <w:rPr>
                <w:ins w:id="1328" w:author="Mishra, Bijesh" w:date="2018-07-13T15:03:00Z"/>
                <w:rPrChange w:id="1329" w:author="Mishra, Bijesh" w:date="2018-07-13T15:09:00Z">
                  <w:rPr>
                    <w:ins w:id="1330" w:author="Mishra, Bijesh" w:date="2018-07-13T15:03:00Z"/>
                  </w:rPr>
                </w:rPrChange>
              </w:rPr>
            </w:pPr>
            <w:ins w:id="1331" w:author="Mishra, Bijesh" w:date="2018-07-13T15:03:00Z">
              <w:r w:rsidRPr="00BF328D">
                <w:rPr>
                  <w:rPrChange w:id="1332" w:author="Mishra, Bijesh" w:date="2018-07-13T15:09:00Z">
                    <w:rPr/>
                  </w:rPrChange>
                </w:rPr>
                <w:t>Singer et al. (2007)</w:t>
              </w:r>
            </w:ins>
          </w:p>
        </w:tc>
        <w:tc>
          <w:tcPr>
            <w:tcW w:w="2160" w:type="dxa"/>
            <w:hideMark/>
          </w:tcPr>
          <w:p w:rsidR="000C156D" w:rsidRPr="00BF328D" w:rsidRDefault="000C156D">
            <w:pPr>
              <w:spacing w:before="100" w:beforeAutospacing="1" w:after="100" w:afterAutospacing="1" w:line="240" w:lineRule="auto"/>
              <w:contextualSpacing/>
              <w:rPr>
                <w:ins w:id="1333" w:author="Mishra, Bijesh" w:date="2018-07-13T15:03:00Z"/>
                <w:rPrChange w:id="1334" w:author="Mishra, Bijesh" w:date="2018-07-13T15:09:00Z">
                  <w:rPr>
                    <w:ins w:id="1335" w:author="Mishra, Bijesh" w:date="2018-07-13T15:03:00Z"/>
                  </w:rPr>
                </w:rPrChange>
              </w:rPr>
            </w:pPr>
            <w:ins w:id="1336" w:author="Mishra, Bijesh" w:date="2018-07-13T15:03:00Z">
              <w:r w:rsidRPr="00BF328D">
                <w:rPr>
                  <w:rPrChange w:id="1337" w:author="Mishra, Bijesh" w:date="2018-07-13T15:09:00Z">
                    <w:rPr/>
                  </w:rPrChange>
                </w:rPr>
                <w:t>Cover Crop</w:t>
              </w:r>
            </w:ins>
          </w:p>
        </w:tc>
        <w:tc>
          <w:tcPr>
            <w:tcW w:w="1530" w:type="dxa"/>
            <w:hideMark/>
          </w:tcPr>
          <w:p w:rsidR="000C156D" w:rsidRPr="00BF328D" w:rsidRDefault="000C156D">
            <w:pPr>
              <w:spacing w:before="100" w:beforeAutospacing="1" w:after="100" w:afterAutospacing="1" w:line="240" w:lineRule="auto"/>
              <w:contextualSpacing/>
              <w:rPr>
                <w:ins w:id="1338" w:author="Mishra, Bijesh" w:date="2018-07-13T15:03:00Z"/>
                <w:rPrChange w:id="1339" w:author="Mishra, Bijesh" w:date="2018-07-13T15:09:00Z">
                  <w:rPr>
                    <w:ins w:id="1340" w:author="Mishra, Bijesh" w:date="2018-07-13T15:03:00Z"/>
                  </w:rPr>
                </w:rPrChange>
              </w:rPr>
            </w:pPr>
            <w:ins w:id="1341" w:author="Mishra, Bijesh" w:date="2018-07-13T15:03:00Z">
              <w:r w:rsidRPr="00BF328D">
                <w:rPr>
                  <w:rPrChange w:id="1342" w:author="Mishra, Bijesh" w:date="2018-07-13T15:09:00Z">
                    <w:rPr/>
                  </w:rPrChange>
                </w:rPr>
                <w:t>US Corn Belt: IL, IN, IA, MN</w:t>
              </w:r>
            </w:ins>
          </w:p>
        </w:tc>
        <w:tc>
          <w:tcPr>
            <w:tcW w:w="7290" w:type="dxa"/>
            <w:hideMark/>
          </w:tcPr>
          <w:p w:rsidR="000C156D" w:rsidRPr="00BF328D" w:rsidRDefault="000C156D">
            <w:pPr>
              <w:spacing w:before="100" w:beforeAutospacing="1" w:after="100" w:afterAutospacing="1" w:line="240" w:lineRule="auto"/>
              <w:contextualSpacing/>
              <w:rPr>
                <w:ins w:id="1343" w:author="Mishra, Bijesh" w:date="2018-07-13T15:03:00Z"/>
                <w:rPrChange w:id="1344" w:author="Mishra, Bijesh" w:date="2018-07-13T15:09:00Z">
                  <w:rPr>
                    <w:ins w:id="1345" w:author="Mishra, Bijesh" w:date="2018-07-13T15:03:00Z"/>
                  </w:rPr>
                </w:rPrChange>
              </w:rPr>
            </w:pPr>
            <w:ins w:id="1346" w:author="Mishra, Bijesh" w:date="2018-07-13T15:03:00Z">
              <w:r w:rsidRPr="00BF328D">
                <w:rPr>
                  <w:rPrChange w:id="1347" w:author="Mishra, Bijesh" w:date="2018-07-13T15:09:00Z">
                    <w:rPr/>
                  </w:rPrChange>
                </w:rPr>
                <w:t>Crop diversification plays an important role in the adoption of cover crops and availability of cost share program would enhance use of cover crop among corn belt farmers.</w:t>
              </w:r>
            </w:ins>
          </w:p>
        </w:tc>
      </w:tr>
      <w:tr w:rsidR="00BF328D" w:rsidRPr="00BF328D" w:rsidTr="00F54B45">
        <w:trPr>
          <w:ins w:id="1348" w:author="Mishra, Bijesh" w:date="2018-07-13T15:03:00Z"/>
        </w:trPr>
        <w:tc>
          <w:tcPr>
            <w:tcW w:w="1705" w:type="dxa"/>
            <w:hideMark/>
          </w:tcPr>
          <w:p w:rsidR="000C156D" w:rsidRPr="00BF328D" w:rsidRDefault="000C156D">
            <w:pPr>
              <w:spacing w:before="100" w:beforeAutospacing="1" w:after="100" w:afterAutospacing="1" w:line="240" w:lineRule="auto"/>
              <w:rPr>
                <w:ins w:id="1349" w:author="Mishra, Bijesh" w:date="2018-07-13T15:03:00Z"/>
                <w:rPrChange w:id="1350" w:author="Mishra, Bijesh" w:date="2018-07-13T15:09:00Z">
                  <w:rPr>
                    <w:ins w:id="1351" w:author="Mishra, Bijesh" w:date="2018-07-13T15:03:00Z"/>
                  </w:rPr>
                </w:rPrChange>
              </w:rPr>
            </w:pPr>
            <w:ins w:id="1352" w:author="Mishra, Bijesh" w:date="2018-07-13T15:03:00Z">
              <w:r w:rsidRPr="00BF328D">
                <w:rPr>
                  <w:rPrChange w:id="1353" w:author="Mishra, Bijesh" w:date="2018-07-13T15:09:00Z">
                    <w:rPr/>
                  </w:rPrChange>
                </w:rPr>
                <w:t>Wilson et al. (2014)</w:t>
              </w:r>
            </w:ins>
          </w:p>
        </w:tc>
        <w:tc>
          <w:tcPr>
            <w:tcW w:w="2160" w:type="dxa"/>
            <w:hideMark/>
          </w:tcPr>
          <w:p w:rsidR="000C156D" w:rsidRPr="00BF328D" w:rsidRDefault="000C156D">
            <w:pPr>
              <w:spacing w:before="100" w:beforeAutospacing="1" w:after="100" w:afterAutospacing="1" w:line="240" w:lineRule="auto"/>
              <w:contextualSpacing/>
              <w:rPr>
                <w:ins w:id="1354" w:author="Mishra, Bijesh" w:date="2018-07-13T15:03:00Z"/>
                <w:rPrChange w:id="1355" w:author="Mishra, Bijesh" w:date="2018-07-13T15:09:00Z">
                  <w:rPr>
                    <w:ins w:id="1356" w:author="Mishra, Bijesh" w:date="2018-07-13T15:03:00Z"/>
                  </w:rPr>
                </w:rPrChange>
              </w:rPr>
            </w:pPr>
            <w:ins w:id="1357" w:author="Mishra, Bijesh" w:date="2018-07-13T15:03:00Z">
              <w:r w:rsidRPr="00BF328D">
                <w:rPr>
                  <w:rPrChange w:id="1358" w:author="Mishra, Bijesh" w:date="2018-07-13T15:09:00Z">
                    <w:rPr/>
                  </w:rPrChange>
                </w:rPr>
                <w:t>Nutrient Management Practice</w:t>
              </w:r>
            </w:ins>
          </w:p>
        </w:tc>
        <w:tc>
          <w:tcPr>
            <w:tcW w:w="1530" w:type="dxa"/>
            <w:hideMark/>
          </w:tcPr>
          <w:p w:rsidR="000C156D" w:rsidRPr="00BF328D" w:rsidRDefault="000C156D">
            <w:pPr>
              <w:spacing w:before="100" w:beforeAutospacing="1" w:after="100" w:afterAutospacing="1" w:line="240" w:lineRule="auto"/>
              <w:contextualSpacing/>
              <w:rPr>
                <w:ins w:id="1359" w:author="Mishra, Bijesh" w:date="2018-07-13T15:03:00Z"/>
                <w:rPrChange w:id="1360" w:author="Mishra, Bijesh" w:date="2018-07-13T15:09:00Z">
                  <w:rPr>
                    <w:ins w:id="1361" w:author="Mishra, Bijesh" w:date="2018-07-13T15:03:00Z"/>
                  </w:rPr>
                </w:rPrChange>
              </w:rPr>
            </w:pPr>
            <w:ins w:id="1362" w:author="Mishra, Bijesh" w:date="2018-07-13T15:03:00Z">
              <w:r w:rsidRPr="00BF328D">
                <w:rPr>
                  <w:rPrChange w:id="1363" w:author="Mishra, Bijesh" w:date="2018-07-13T15:09:00Z">
                    <w:rPr/>
                  </w:rPrChange>
                </w:rPr>
                <w:t>Ohio, USA</w:t>
              </w:r>
            </w:ins>
          </w:p>
        </w:tc>
        <w:tc>
          <w:tcPr>
            <w:tcW w:w="7290" w:type="dxa"/>
            <w:hideMark/>
          </w:tcPr>
          <w:p w:rsidR="000C156D" w:rsidRPr="00BF328D" w:rsidRDefault="000C156D">
            <w:pPr>
              <w:spacing w:before="100" w:beforeAutospacing="1" w:after="100" w:afterAutospacing="1" w:line="240" w:lineRule="auto"/>
              <w:contextualSpacing/>
              <w:rPr>
                <w:ins w:id="1364" w:author="Mishra, Bijesh" w:date="2018-07-13T15:03:00Z"/>
                <w:rPrChange w:id="1365" w:author="Mishra, Bijesh" w:date="2018-07-13T15:09:00Z">
                  <w:rPr>
                    <w:ins w:id="1366" w:author="Mishra, Bijesh" w:date="2018-07-13T15:03:00Z"/>
                  </w:rPr>
                </w:rPrChange>
              </w:rPr>
            </w:pPr>
            <w:ins w:id="1367" w:author="Mishra, Bijesh" w:date="2018-07-13T15:03:00Z">
              <w:r w:rsidRPr="00BF328D">
                <w:rPr>
                  <w:rPrChange w:id="1368" w:author="Mishra, Bijesh" w:date="2018-07-13T15:09:00Z">
                    <w:rPr/>
                  </w:rPrChange>
                </w:rPr>
                <w:t>The attitude towards the adoption of practice to improve nutrient management is driven by farmer’s attitudes, perceived risks and response towards the negative impact of nutrient losses from farm in the environment. Younger farmers are already engaged in and have more positive attitudes towards management practices.</w:t>
              </w:r>
            </w:ins>
          </w:p>
        </w:tc>
      </w:tr>
      <w:tr w:rsidR="00BF328D" w:rsidRPr="00BF328D" w:rsidTr="00F54B45">
        <w:trPr>
          <w:ins w:id="1369" w:author="Mishra, Bijesh" w:date="2018-07-13T15:03:00Z"/>
        </w:trPr>
        <w:tc>
          <w:tcPr>
            <w:tcW w:w="1705" w:type="dxa"/>
            <w:hideMark/>
          </w:tcPr>
          <w:p w:rsidR="000C156D" w:rsidRPr="00BF328D" w:rsidRDefault="000C156D">
            <w:pPr>
              <w:spacing w:before="100" w:beforeAutospacing="1" w:after="100" w:afterAutospacing="1" w:line="240" w:lineRule="auto"/>
              <w:rPr>
                <w:ins w:id="1370" w:author="Mishra, Bijesh" w:date="2018-07-13T15:03:00Z"/>
                <w:rPrChange w:id="1371" w:author="Mishra, Bijesh" w:date="2018-07-13T15:09:00Z">
                  <w:rPr>
                    <w:ins w:id="1372" w:author="Mishra, Bijesh" w:date="2018-07-13T15:03:00Z"/>
                  </w:rPr>
                </w:rPrChange>
              </w:rPr>
            </w:pPr>
            <w:ins w:id="1373" w:author="Mishra, Bijesh" w:date="2018-07-13T15:03:00Z">
              <w:r w:rsidRPr="00BF328D">
                <w:rPr>
                  <w:rPrChange w:id="1374" w:author="Mishra, Bijesh" w:date="2018-07-13T15:09:00Z">
                    <w:rPr/>
                  </w:rPrChange>
                </w:rPr>
                <w:t>Yang and Sharp (2017)</w:t>
              </w:r>
            </w:ins>
          </w:p>
        </w:tc>
        <w:tc>
          <w:tcPr>
            <w:tcW w:w="2160" w:type="dxa"/>
            <w:hideMark/>
          </w:tcPr>
          <w:p w:rsidR="000C156D" w:rsidRPr="00BF328D" w:rsidRDefault="000C156D">
            <w:pPr>
              <w:spacing w:before="100" w:beforeAutospacing="1" w:after="100" w:afterAutospacing="1" w:line="240" w:lineRule="auto"/>
              <w:contextualSpacing/>
              <w:rPr>
                <w:ins w:id="1375" w:author="Mishra, Bijesh" w:date="2018-07-13T15:03:00Z"/>
                <w:rPrChange w:id="1376" w:author="Mishra, Bijesh" w:date="2018-07-13T15:09:00Z">
                  <w:rPr>
                    <w:ins w:id="1377" w:author="Mishra, Bijesh" w:date="2018-07-13T15:03:00Z"/>
                  </w:rPr>
                </w:rPrChange>
              </w:rPr>
            </w:pPr>
            <w:ins w:id="1378" w:author="Mishra, Bijesh" w:date="2018-07-13T15:03:00Z">
              <w:r w:rsidRPr="00BF328D">
                <w:rPr>
                  <w:rPrChange w:id="1379" w:author="Mishra, Bijesh" w:date="2018-07-13T15:09:00Z">
                    <w:rPr/>
                  </w:rPrChange>
                </w:rPr>
                <w:t>BMPs for Water Protection</w:t>
              </w:r>
            </w:ins>
          </w:p>
        </w:tc>
        <w:tc>
          <w:tcPr>
            <w:tcW w:w="1530" w:type="dxa"/>
            <w:hideMark/>
          </w:tcPr>
          <w:p w:rsidR="000C156D" w:rsidRPr="00BF328D" w:rsidRDefault="000C156D">
            <w:pPr>
              <w:spacing w:before="100" w:beforeAutospacing="1" w:after="100" w:afterAutospacing="1" w:line="240" w:lineRule="auto"/>
              <w:contextualSpacing/>
              <w:rPr>
                <w:ins w:id="1380" w:author="Mishra, Bijesh" w:date="2018-07-13T15:03:00Z"/>
                <w:rPrChange w:id="1381" w:author="Mishra, Bijesh" w:date="2018-07-13T15:09:00Z">
                  <w:rPr>
                    <w:ins w:id="1382" w:author="Mishra, Bijesh" w:date="2018-07-13T15:03:00Z"/>
                  </w:rPr>
                </w:rPrChange>
              </w:rPr>
            </w:pPr>
            <w:ins w:id="1383" w:author="Mishra, Bijesh" w:date="2018-07-13T15:03:00Z">
              <w:r w:rsidRPr="00BF328D">
                <w:rPr>
                  <w:rPrChange w:id="1384" w:author="Mishra, Bijesh" w:date="2018-07-13T15:09:00Z">
                    <w:rPr/>
                  </w:rPrChange>
                </w:rPr>
                <w:t>Waikato, New Zealand</w:t>
              </w:r>
            </w:ins>
          </w:p>
        </w:tc>
        <w:tc>
          <w:tcPr>
            <w:tcW w:w="7290" w:type="dxa"/>
            <w:hideMark/>
          </w:tcPr>
          <w:p w:rsidR="000C156D" w:rsidRPr="00BF328D" w:rsidRDefault="000C156D">
            <w:pPr>
              <w:spacing w:before="100" w:beforeAutospacing="1" w:after="100" w:afterAutospacing="1" w:line="240" w:lineRule="auto"/>
              <w:contextualSpacing/>
              <w:rPr>
                <w:ins w:id="1385" w:author="Mishra, Bijesh" w:date="2018-07-13T15:03:00Z"/>
                <w:rPrChange w:id="1386" w:author="Mishra, Bijesh" w:date="2018-07-13T15:09:00Z">
                  <w:rPr>
                    <w:ins w:id="1387" w:author="Mishra, Bijesh" w:date="2018-07-13T15:03:00Z"/>
                  </w:rPr>
                </w:rPrChange>
              </w:rPr>
            </w:pPr>
            <w:ins w:id="1388" w:author="Mishra, Bijesh" w:date="2018-07-13T15:03:00Z">
              <w:r w:rsidRPr="00BF328D">
                <w:rPr>
                  <w:rPrChange w:id="1389" w:author="Mishra, Bijesh" w:date="2018-07-13T15:09:00Z">
                    <w:rPr/>
                  </w:rPrChange>
                </w:rPr>
                <w:t>Farmers closer to each other has similar choice of BMPs. Availability of information is the most important factor followed by financial problems for the adoption of BMPs. Spatial effects is also an important factor in decision making towards the adoption of BMPs.</w:t>
              </w:r>
            </w:ins>
          </w:p>
        </w:tc>
      </w:tr>
      <w:tr w:rsidR="00BF328D" w:rsidRPr="00BF328D" w:rsidTr="00F54B45">
        <w:trPr>
          <w:ins w:id="1390" w:author="Mishra, Bijesh" w:date="2018-07-13T15:03:00Z"/>
        </w:trPr>
        <w:tc>
          <w:tcPr>
            <w:tcW w:w="1705" w:type="dxa"/>
            <w:hideMark/>
          </w:tcPr>
          <w:p w:rsidR="000C156D" w:rsidRPr="00BF328D" w:rsidRDefault="000C156D">
            <w:pPr>
              <w:spacing w:before="100" w:beforeAutospacing="1" w:after="100" w:afterAutospacing="1" w:line="240" w:lineRule="auto"/>
              <w:rPr>
                <w:ins w:id="1391" w:author="Mishra, Bijesh" w:date="2018-07-13T15:03:00Z"/>
                <w:rPrChange w:id="1392" w:author="Mishra, Bijesh" w:date="2018-07-13T15:09:00Z">
                  <w:rPr>
                    <w:ins w:id="1393" w:author="Mishra, Bijesh" w:date="2018-07-13T15:03:00Z"/>
                  </w:rPr>
                </w:rPrChange>
              </w:rPr>
            </w:pPr>
            <w:proofErr w:type="spellStart"/>
            <w:ins w:id="1394" w:author="Mishra, Bijesh" w:date="2018-07-13T15:03:00Z">
              <w:r w:rsidRPr="00BF328D">
                <w:rPr>
                  <w:rPrChange w:id="1395" w:author="Mishra, Bijesh" w:date="2018-07-13T15:09:00Z">
                    <w:rPr/>
                  </w:rPrChange>
                </w:rPr>
                <w:t>Zhong</w:t>
              </w:r>
              <w:proofErr w:type="spellEnd"/>
              <w:r w:rsidRPr="00BF328D">
                <w:rPr>
                  <w:rPrChange w:id="1396" w:author="Mishra, Bijesh" w:date="2018-07-13T15:09:00Z">
                    <w:rPr/>
                  </w:rPrChange>
                </w:rPr>
                <w:t xml:space="preserve"> and Hu (2014)</w:t>
              </w:r>
            </w:ins>
          </w:p>
        </w:tc>
        <w:tc>
          <w:tcPr>
            <w:tcW w:w="2160" w:type="dxa"/>
            <w:hideMark/>
          </w:tcPr>
          <w:p w:rsidR="000C156D" w:rsidRPr="00BF328D" w:rsidRDefault="000C156D">
            <w:pPr>
              <w:spacing w:before="100" w:beforeAutospacing="1" w:after="100" w:afterAutospacing="1" w:line="240" w:lineRule="auto"/>
              <w:contextualSpacing/>
              <w:rPr>
                <w:ins w:id="1397" w:author="Mishra, Bijesh" w:date="2018-07-13T15:03:00Z"/>
                <w:rPrChange w:id="1398" w:author="Mishra, Bijesh" w:date="2018-07-13T15:09:00Z">
                  <w:rPr>
                    <w:ins w:id="1399" w:author="Mishra, Bijesh" w:date="2018-07-13T15:03:00Z"/>
                  </w:rPr>
                </w:rPrChange>
              </w:rPr>
            </w:pPr>
            <w:ins w:id="1400" w:author="Mishra, Bijesh" w:date="2018-07-13T15:03:00Z">
              <w:r w:rsidRPr="00BF328D">
                <w:rPr>
                  <w:rPrChange w:id="1401" w:author="Mishra, Bijesh" w:date="2018-07-13T15:09:00Z">
                    <w:rPr/>
                  </w:rPrChange>
                </w:rPr>
                <w:t>BMPs via Water Quality Trading Program</w:t>
              </w:r>
            </w:ins>
          </w:p>
        </w:tc>
        <w:tc>
          <w:tcPr>
            <w:tcW w:w="1530" w:type="dxa"/>
            <w:hideMark/>
          </w:tcPr>
          <w:p w:rsidR="000C156D" w:rsidRPr="00BF328D" w:rsidRDefault="000C156D">
            <w:pPr>
              <w:spacing w:before="100" w:beforeAutospacing="1" w:after="100" w:afterAutospacing="1" w:line="240" w:lineRule="auto"/>
              <w:contextualSpacing/>
              <w:rPr>
                <w:ins w:id="1402" w:author="Mishra, Bijesh" w:date="2018-07-13T15:03:00Z"/>
                <w:rPrChange w:id="1403" w:author="Mishra, Bijesh" w:date="2018-07-13T15:09:00Z">
                  <w:rPr>
                    <w:ins w:id="1404" w:author="Mishra, Bijesh" w:date="2018-07-13T15:03:00Z"/>
                  </w:rPr>
                </w:rPrChange>
              </w:rPr>
            </w:pPr>
            <w:ins w:id="1405" w:author="Mishra, Bijesh" w:date="2018-07-13T15:03:00Z">
              <w:r w:rsidRPr="00BF328D">
                <w:rPr>
                  <w:rPrChange w:id="1406" w:author="Mishra, Bijesh" w:date="2018-07-13T15:09:00Z">
                    <w:rPr/>
                  </w:rPrChange>
                </w:rPr>
                <w:t>Kentucky, USA</w:t>
              </w:r>
            </w:ins>
          </w:p>
        </w:tc>
        <w:tc>
          <w:tcPr>
            <w:tcW w:w="7290" w:type="dxa"/>
            <w:hideMark/>
          </w:tcPr>
          <w:p w:rsidR="000C156D" w:rsidRPr="00BF328D" w:rsidRDefault="000C156D">
            <w:pPr>
              <w:spacing w:before="100" w:beforeAutospacing="1" w:after="100" w:afterAutospacing="1" w:line="240" w:lineRule="auto"/>
              <w:contextualSpacing/>
              <w:rPr>
                <w:ins w:id="1407" w:author="Mishra, Bijesh" w:date="2018-07-13T15:03:00Z"/>
                <w:rPrChange w:id="1408" w:author="Mishra, Bijesh" w:date="2018-07-13T15:09:00Z">
                  <w:rPr>
                    <w:ins w:id="1409" w:author="Mishra, Bijesh" w:date="2018-07-13T15:03:00Z"/>
                  </w:rPr>
                </w:rPrChange>
              </w:rPr>
            </w:pPr>
            <w:ins w:id="1410" w:author="Mishra, Bijesh" w:date="2018-07-13T15:03:00Z">
              <w:r w:rsidRPr="00BF328D">
                <w:rPr>
                  <w:rPrChange w:id="1411" w:author="Mishra, Bijesh" w:date="2018-07-13T15:09:00Z">
                    <w:rPr/>
                  </w:rPrChange>
                </w:rPr>
                <w:t>Farmers who participate in conservation program are more likely to adopt BMPs. Attitude of farmers towards BMPs and conservation practices are more important when adopting BMPs among farmers.</w:t>
              </w:r>
            </w:ins>
          </w:p>
        </w:tc>
      </w:tr>
    </w:tbl>
    <w:p w:rsidR="00F63A94" w:rsidRPr="00BF328D" w:rsidRDefault="00F63A94">
      <w:pPr>
        <w:rPr>
          <w:ins w:id="1412" w:author="Mishra, Bijesh" w:date="2018-07-13T15:02:00Z"/>
        </w:rPr>
        <w:pPrChange w:id="1413" w:author="Mishra, Bijesh" w:date="2018-07-10T12:23:00Z">
          <w:pPr>
            <w:pStyle w:val="Caption"/>
            <w:jc w:val="left"/>
          </w:pPr>
        </w:pPrChange>
      </w:pPr>
    </w:p>
    <w:p w:rsidR="000C156D" w:rsidRPr="00BF328D" w:rsidRDefault="000C156D">
      <w:pPr>
        <w:rPr>
          <w:ins w:id="1414" w:author="Mishra, Bijesh" w:date="2018-07-13T15:04:00Z"/>
          <w:i/>
        </w:rPr>
        <w:sectPr w:rsidR="000C156D" w:rsidRPr="00BF328D" w:rsidSect="00BF328D">
          <w:pgSz w:w="15840" w:h="12240" w:orient="landscape"/>
          <w:pgMar w:top="1440" w:right="1440" w:bottom="1440" w:left="1440" w:header="720" w:footer="720" w:gutter="0"/>
          <w:lnNumType w:countBy="1" w:restart="continuous"/>
          <w:cols w:space="720"/>
          <w:docGrid w:linePitch="360"/>
        </w:sectPr>
      </w:pPr>
    </w:p>
    <w:p w:rsidR="00D26E7B" w:rsidRPr="00BF328D" w:rsidRDefault="00D26E7B">
      <w:pPr>
        <w:rPr>
          <w:i/>
          <w:rPrChange w:id="1415" w:author="Mishra, Bijesh" w:date="2018-07-10T12:23:00Z">
            <w:rPr>
              <w:i w:val="0"/>
              <w:color w:val="auto"/>
              <w:sz w:val="20"/>
              <w:szCs w:val="20"/>
            </w:rPr>
          </w:rPrChange>
        </w:rPr>
        <w:pPrChange w:id="1416" w:author="Mishra, Bijesh" w:date="2018-07-10T12:23:00Z">
          <w:pPr>
            <w:pStyle w:val="Caption"/>
            <w:jc w:val="left"/>
          </w:pPr>
        </w:pPrChange>
      </w:pPr>
    </w:p>
    <w:tbl>
      <w:tblPr>
        <w:tblStyle w:val="PlainTable2"/>
        <w:tblW w:w="5000" w:type="pct"/>
        <w:jc w:val="center"/>
        <w:tblLook w:val="04A0" w:firstRow="1" w:lastRow="0" w:firstColumn="1" w:lastColumn="0" w:noHBand="0" w:noVBand="1"/>
      </w:tblPr>
      <w:tblGrid>
        <w:gridCol w:w="3817"/>
        <w:gridCol w:w="3325"/>
        <w:gridCol w:w="2218"/>
      </w:tblGrid>
      <w:tr w:rsidR="00BF328D" w:rsidRPr="00BF328D" w:rsidTr="002952AE">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nil"/>
            </w:tcBorders>
          </w:tcPr>
          <w:p w:rsidR="00963811" w:rsidRPr="00BF328D" w:rsidRDefault="00963811" w:rsidP="002952AE">
            <w:pPr>
              <w:rPr>
                <w:rFonts w:cs="Times New Roman"/>
                <w:b w:val="0"/>
                <w:sz w:val="24"/>
                <w:szCs w:val="24"/>
              </w:rPr>
            </w:pPr>
            <w:r w:rsidRPr="00BF328D">
              <w:rPr>
                <w:i/>
              </w:rPr>
              <w:br w:type="page"/>
            </w:r>
            <w:r w:rsidRPr="00BF328D">
              <w:rPr>
                <w:rFonts w:cs="Times New Roman"/>
                <w:b w:val="0"/>
                <w:sz w:val="24"/>
                <w:szCs w:val="24"/>
              </w:rPr>
              <w:t xml:space="preserve">Table </w:t>
            </w:r>
            <w:ins w:id="1417" w:author="Mishra, Bijesh" w:date="2018-07-10T12:23:00Z">
              <w:r w:rsidR="00793A4F" w:rsidRPr="00BF328D">
                <w:rPr>
                  <w:rFonts w:cs="Times New Roman"/>
                  <w:b w:val="0"/>
                  <w:sz w:val="24"/>
                  <w:szCs w:val="24"/>
                </w:rPr>
                <w:t>3</w:t>
              </w:r>
            </w:ins>
            <w:del w:id="1418" w:author="Mishra, Bijesh" w:date="2018-07-10T12:23:00Z">
              <w:r w:rsidRPr="00BF328D" w:rsidDel="000E0F1A">
                <w:rPr>
                  <w:rFonts w:cs="Times New Roman"/>
                  <w:b w:val="0"/>
                  <w:sz w:val="24"/>
                  <w:szCs w:val="24"/>
                </w:rPr>
                <w:delText>1</w:delText>
              </w:r>
            </w:del>
            <w:r w:rsidRPr="00BF328D">
              <w:rPr>
                <w:rFonts w:cs="Times New Roman"/>
                <w:b w:val="0"/>
                <w:sz w:val="24"/>
                <w:szCs w:val="24"/>
              </w:rPr>
              <w:t xml:space="preserve">. Sustainable agriculture practices adopted by farmers (N = 230)    </w:t>
            </w:r>
          </w:p>
        </w:tc>
      </w:tr>
      <w:tr w:rsidR="00BF328D" w:rsidRPr="00BF328D" w:rsidTr="002952AE">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039" w:type="pct"/>
            <w:hideMark/>
          </w:tcPr>
          <w:p w:rsidR="00963811" w:rsidRPr="00BF328D" w:rsidRDefault="00963811" w:rsidP="002952AE">
            <w:pPr>
              <w:jc w:val="center"/>
              <w:rPr>
                <w:rFonts w:cs="Times New Roman"/>
                <w:b w:val="0"/>
                <w:sz w:val="24"/>
                <w:szCs w:val="24"/>
              </w:rPr>
            </w:pPr>
            <w:r w:rsidRPr="00BF328D">
              <w:rPr>
                <w:rFonts w:cs="Times New Roman"/>
                <w:b w:val="0"/>
                <w:sz w:val="24"/>
                <w:szCs w:val="24"/>
              </w:rPr>
              <w:t>Number of Practices</w:t>
            </w:r>
          </w:p>
        </w:tc>
        <w:tc>
          <w:tcPr>
            <w:tcW w:w="1776" w:type="pct"/>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Number of Farmers</w:t>
            </w:r>
          </w:p>
        </w:tc>
        <w:tc>
          <w:tcPr>
            <w:tcW w:w="1184" w:type="pct"/>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Percent</w:t>
            </w:r>
          </w:p>
        </w:tc>
      </w:tr>
      <w:tr w:rsidR="00BF328D" w:rsidRPr="00BF328D" w:rsidTr="002952AE">
        <w:trPr>
          <w:trHeight w:val="300"/>
          <w:jc w:val="center"/>
        </w:trPr>
        <w:tc>
          <w:tcPr>
            <w:cnfStyle w:val="001000000000" w:firstRow="0" w:lastRow="0" w:firstColumn="1" w:lastColumn="0" w:oddVBand="0" w:evenVBand="0" w:oddHBand="0" w:evenHBand="0" w:firstRowFirstColumn="0" w:firstRowLastColumn="0" w:lastRowFirstColumn="0" w:lastRowLastColumn="0"/>
            <w:tcW w:w="2039" w:type="pct"/>
            <w:tcBorders>
              <w:top w:val="single" w:sz="4" w:space="0" w:color="7F7F7F" w:themeColor="text1" w:themeTint="80"/>
              <w:bottom w:val="nil"/>
            </w:tcBorders>
            <w:hideMark/>
          </w:tcPr>
          <w:p w:rsidR="00963811" w:rsidRPr="00BF328D" w:rsidRDefault="00963811" w:rsidP="002952AE">
            <w:pPr>
              <w:jc w:val="center"/>
              <w:rPr>
                <w:rFonts w:cs="Times New Roman"/>
                <w:b w:val="0"/>
                <w:sz w:val="24"/>
                <w:szCs w:val="24"/>
              </w:rPr>
            </w:pPr>
            <w:r w:rsidRPr="00BF328D">
              <w:rPr>
                <w:rFonts w:cs="Times New Roman"/>
                <w:b w:val="0"/>
                <w:sz w:val="24"/>
                <w:szCs w:val="24"/>
              </w:rPr>
              <w:t xml:space="preserve"> 0 (Not Adopted)</w:t>
            </w:r>
          </w:p>
        </w:tc>
        <w:tc>
          <w:tcPr>
            <w:tcW w:w="1776" w:type="pct"/>
            <w:tcBorders>
              <w:top w:val="single" w:sz="4" w:space="0" w:color="7F7F7F" w:themeColor="text1" w:themeTint="80"/>
              <w:bottom w:val="nil"/>
            </w:tcBorders>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150</w:t>
            </w:r>
          </w:p>
        </w:tc>
        <w:tc>
          <w:tcPr>
            <w:tcW w:w="1184" w:type="pct"/>
            <w:tcBorders>
              <w:top w:val="single" w:sz="4" w:space="0" w:color="7F7F7F" w:themeColor="text1" w:themeTint="80"/>
              <w:bottom w:val="nil"/>
            </w:tcBorders>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65.32</w:t>
            </w:r>
          </w:p>
        </w:tc>
      </w:tr>
      <w:tr w:rsidR="00BF328D" w:rsidRPr="00BF328D" w:rsidTr="002952A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39" w:type="pct"/>
            <w:tcBorders>
              <w:top w:val="nil"/>
              <w:bottom w:val="nil"/>
            </w:tcBorders>
            <w:hideMark/>
          </w:tcPr>
          <w:p w:rsidR="00963811" w:rsidRPr="00BF328D" w:rsidRDefault="00963811" w:rsidP="002952AE">
            <w:pPr>
              <w:jc w:val="center"/>
              <w:rPr>
                <w:rFonts w:cs="Times New Roman"/>
                <w:b w:val="0"/>
                <w:sz w:val="24"/>
                <w:szCs w:val="24"/>
              </w:rPr>
            </w:pPr>
            <w:r w:rsidRPr="00BF328D">
              <w:rPr>
                <w:rFonts w:cs="Times New Roman"/>
                <w:b w:val="0"/>
                <w:sz w:val="24"/>
                <w:szCs w:val="24"/>
              </w:rPr>
              <w:t>1 to 7</w:t>
            </w:r>
          </w:p>
        </w:tc>
        <w:tc>
          <w:tcPr>
            <w:tcW w:w="1776" w:type="pct"/>
            <w:tcBorders>
              <w:top w:val="nil"/>
              <w:bottom w:val="nil"/>
            </w:tcBorders>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51</w:t>
            </w:r>
          </w:p>
        </w:tc>
        <w:tc>
          <w:tcPr>
            <w:tcW w:w="1184" w:type="pct"/>
            <w:tcBorders>
              <w:top w:val="nil"/>
              <w:bottom w:val="nil"/>
            </w:tcBorders>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22.37</w:t>
            </w:r>
          </w:p>
        </w:tc>
      </w:tr>
      <w:tr w:rsidR="00BF328D" w:rsidRPr="00BF328D" w:rsidTr="002952AE">
        <w:trPr>
          <w:trHeight w:val="300"/>
          <w:jc w:val="center"/>
        </w:trPr>
        <w:tc>
          <w:tcPr>
            <w:cnfStyle w:val="001000000000" w:firstRow="0" w:lastRow="0" w:firstColumn="1" w:lastColumn="0" w:oddVBand="0" w:evenVBand="0" w:oddHBand="0" w:evenHBand="0" w:firstRowFirstColumn="0" w:firstRowLastColumn="0" w:lastRowFirstColumn="0" w:lastRowLastColumn="0"/>
            <w:tcW w:w="2039" w:type="pct"/>
            <w:tcBorders>
              <w:top w:val="nil"/>
              <w:bottom w:val="nil"/>
            </w:tcBorders>
            <w:hideMark/>
          </w:tcPr>
          <w:p w:rsidR="00963811" w:rsidRPr="00BF328D" w:rsidRDefault="00963811" w:rsidP="002952AE">
            <w:pPr>
              <w:jc w:val="center"/>
              <w:rPr>
                <w:rFonts w:cs="Times New Roman"/>
                <w:b w:val="0"/>
                <w:sz w:val="24"/>
                <w:szCs w:val="24"/>
              </w:rPr>
            </w:pPr>
            <w:r w:rsidRPr="00BF328D">
              <w:rPr>
                <w:rFonts w:cs="Times New Roman"/>
                <w:b w:val="0"/>
                <w:sz w:val="24"/>
                <w:szCs w:val="24"/>
              </w:rPr>
              <w:t>8 to 14</w:t>
            </w:r>
          </w:p>
        </w:tc>
        <w:tc>
          <w:tcPr>
            <w:tcW w:w="1776" w:type="pct"/>
            <w:tcBorders>
              <w:top w:val="nil"/>
              <w:bottom w:val="nil"/>
            </w:tcBorders>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22</w:t>
            </w:r>
          </w:p>
        </w:tc>
        <w:tc>
          <w:tcPr>
            <w:tcW w:w="1184" w:type="pct"/>
            <w:tcBorders>
              <w:top w:val="nil"/>
              <w:bottom w:val="nil"/>
            </w:tcBorders>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9.39</w:t>
            </w:r>
          </w:p>
        </w:tc>
      </w:tr>
      <w:tr w:rsidR="00BF328D" w:rsidRPr="00BF328D" w:rsidTr="002952A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39" w:type="pct"/>
            <w:tcBorders>
              <w:top w:val="nil"/>
              <w:bottom w:val="nil"/>
            </w:tcBorders>
            <w:hideMark/>
          </w:tcPr>
          <w:p w:rsidR="00963811" w:rsidRPr="00BF328D" w:rsidRDefault="00963811" w:rsidP="002952AE">
            <w:pPr>
              <w:jc w:val="center"/>
              <w:rPr>
                <w:rFonts w:cs="Times New Roman"/>
                <w:b w:val="0"/>
                <w:sz w:val="24"/>
                <w:szCs w:val="24"/>
              </w:rPr>
            </w:pPr>
            <w:r w:rsidRPr="00BF328D">
              <w:rPr>
                <w:rFonts w:cs="Times New Roman"/>
                <w:b w:val="0"/>
                <w:sz w:val="24"/>
                <w:szCs w:val="24"/>
              </w:rPr>
              <w:t>15 to 21</w:t>
            </w:r>
          </w:p>
        </w:tc>
        <w:tc>
          <w:tcPr>
            <w:tcW w:w="1776" w:type="pct"/>
            <w:tcBorders>
              <w:top w:val="nil"/>
              <w:bottom w:val="nil"/>
            </w:tcBorders>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5</w:t>
            </w:r>
          </w:p>
        </w:tc>
        <w:tc>
          <w:tcPr>
            <w:tcW w:w="1184" w:type="pct"/>
            <w:tcBorders>
              <w:top w:val="nil"/>
              <w:bottom w:val="nil"/>
            </w:tcBorders>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2.27</w:t>
            </w:r>
          </w:p>
        </w:tc>
      </w:tr>
      <w:tr w:rsidR="00BF328D" w:rsidRPr="00BF328D" w:rsidTr="002952AE">
        <w:trPr>
          <w:trHeight w:val="300"/>
          <w:jc w:val="center"/>
        </w:trPr>
        <w:tc>
          <w:tcPr>
            <w:cnfStyle w:val="001000000000" w:firstRow="0" w:lastRow="0" w:firstColumn="1" w:lastColumn="0" w:oddVBand="0" w:evenVBand="0" w:oddHBand="0" w:evenHBand="0" w:firstRowFirstColumn="0" w:firstRowLastColumn="0" w:lastRowFirstColumn="0" w:lastRowLastColumn="0"/>
            <w:tcW w:w="2039" w:type="pct"/>
            <w:tcBorders>
              <w:top w:val="nil"/>
              <w:bottom w:val="single" w:sz="4" w:space="0" w:color="7F7F7F" w:themeColor="text1" w:themeTint="80"/>
            </w:tcBorders>
            <w:hideMark/>
          </w:tcPr>
          <w:p w:rsidR="00963811" w:rsidRPr="00BF328D" w:rsidRDefault="00963811" w:rsidP="002952AE">
            <w:pPr>
              <w:jc w:val="center"/>
              <w:rPr>
                <w:rFonts w:cs="Times New Roman"/>
                <w:b w:val="0"/>
                <w:sz w:val="24"/>
                <w:szCs w:val="24"/>
              </w:rPr>
            </w:pPr>
            <w:r w:rsidRPr="00BF328D">
              <w:rPr>
                <w:rFonts w:cs="Times New Roman"/>
                <w:b w:val="0"/>
                <w:sz w:val="24"/>
                <w:szCs w:val="24"/>
              </w:rPr>
              <w:t>22 to 28</w:t>
            </w:r>
          </w:p>
        </w:tc>
        <w:tc>
          <w:tcPr>
            <w:tcW w:w="1776" w:type="pct"/>
            <w:tcBorders>
              <w:top w:val="nil"/>
              <w:bottom w:val="single" w:sz="4" w:space="0" w:color="7F7F7F" w:themeColor="text1" w:themeTint="80"/>
            </w:tcBorders>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2</w:t>
            </w:r>
          </w:p>
        </w:tc>
        <w:tc>
          <w:tcPr>
            <w:tcW w:w="1184" w:type="pct"/>
            <w:tcBorders>
              <w:top w:val="nil"/>
              <w:bottom w:val="single" w:sz="4" w:space="0" w:color="7F7F7F" w:themeColor="text1" w:themeTint="80"/>
            </w:tcBorders>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0.65</w:t>
            </w:r>
          </w:p>
        </w:tc>
      </w:tr>
    </w:tbl>
    <w:p w:rsidR="00963811" w:rsidRPr="00BF328D" w:rsidRDefault="00963811" w:rsidP="00963811">
      <w:pPr>
        <w:pStyle w:val="Caption"/>
        <w:keepNext/>
        <w:spacing w:line="480" w:lineRule="auto"/>
        <w:ind w:firstLine="0"/>
        <w:jc w:val="left"/>
        <w:rPr>
          <w:rFonts w:cs="Times New Roman"/>
          <w:i w:val="0"/>
          <w:color w:val="auto"/>
          <w:sz w:val="20"/>
          <w:szCs w:val="20"/>
        </w:rPr>
      </w:pPr>
    </w:p>
    <w:p w:rsidR="00963811" w:rsidRPr="00BF328D" w:rsidRDefault="00963811" w:rsidP="00963811">
      <w:pPr>
        <w:rPr>
          <w:rFonts w:ascii="Times New Roman" w:eastAsia="Times New Roman" w:hAnsi="Times New Roman" w:cs="Times New Roman"/>
          <w:iCs/>
          <w:sz w:val="20"/>
          <w:lang w:bidi="ar-SA"/>
        </w:rPr>
      </w:pPr>
      <w:r w:rsidRPr="00BF328D">
        <w:rPr>
          <w:rFonts w:cs="Times New Roman"/>
          <w:i/>
          <w:sz w:val="20"/>
        </w:rPr>
        <w:br w:type="page"/>
      </w:r>
    </w:p>
    <w:p w:rsidR="00963811" w:rsidRPr="00BF328D" w:rsidRDefault="00963811" w:rsidP="00963811">
      <w:pPr>
        <w:pStyle w:val="Caption"/>
        <w:keepNext/>
        <w:spacing w:line="480" w:lineRule="auto"/>
        <w:ind w:firstLine="0"/>
        <w:jc w:val="left"/>
        <w:rPr>
          <w:rFonts w:cs="Times New Roman"/>
          <w:i w:val="0"/>
          <w:iCs w:val="0"/>
          <w:color w:val="auto"/>
          <w:sz w:val="24"/>
          <w:szCs w:val="24"/>
          <w:lang w:bidi="ne-NP"/>
        </w:rPr>
      </w:pPr>
      <w:r w:rsidRPr="00BF328D">
        <w:rPr>
          <w:rFonts w:cs="Times New Roman"/>
          <w:i w:val="0"/>
          <w:iCs w:val="0"/>
          <w:color w:val="auto"/>
          <w:sz w:val="24"/>
          <w:szCs w:val="24"/>
          <w:lang w:bidi="ne-NP"/>
        </w:rPr>
        <w:lastRenderedPageBreak/>
        <w:t xml:space="preserve">Table </w:t>
      </w:r>
      <w:ins w:id="1419" w:author="Mishra, Bijesh" w:date="2018-07-10T12:23:00Z">
        <w:r w:rsidR="00F63A94" w:rsidRPr="00BF328D">
          <w:rPr>
            <w:rFonts w:cs="Times New Roman"/>
            <w:i w:val="0"/>
            <w:iCs w:val="0"/>
            <w:color w:val="auto"/>
            <w:sz w:val="24"/>
            <w:szCs w:val="24"/>
            <w:lang w:bidi="ne-NP"/>
          </w:rPr>
          <w:t>4</w:t>
        </w:r>
      </w:ins>
      <w:del w:id="1420" w:author="Mishra, Bijesh" w:date="2018-07-10T12:23:00Z">
        <w:r w:rsidRPr="00BF328D" w:rsidDel="000E0F1A">
          <w:rPr>
            <w:rFonts w:cs="Times New Roman"/>
            <w:i w:val="0"/>
            <w:iCs w:val="0"/>
            <w:color w:val="auto"/>
            <w:sz w:val="24"/>
            <w:szCs w:val="24"/>
            <w:lang w:bidi="ne-NP"/>
          </w:rPr>
          <w:delText>2</w:delText>
        </w:r>
      </w:del>
      <w:r w:rsidRPr="00BF328D">
        <w:rPr>
          <w:rFonts w:cs="Times New Roman"/>
          <w:i w:val="0"/>
          <w:iCs w:val="0"/>
          <w:color w:val="auto"/>
          <w:sz w:val="24"/>
          <w:szCs w:val="24"/>
          <w:lang w:bidi="ne-NP"/>
        </w:rPr>
        <w:t>. List of Variables and their descriptive statistics</w:t>
      </w:r>
    </w:p>
    <w:tbl>
      <w:tblPr>
        <w:tblStyle w:val="PlainTable2"/>
        <w:tblW w:w="9540" w:type="dxa"/>
        <w:tblLayout w:type="fixed"/>
        <w:tblLook w:val="04A0" w:firstRow="1" w:lastRow="0" w:firstColumn="1" w:lastColumn="0" w:noHBand="0" w:noVBand="1"/>
      </w:tblPr>
      <w:tblGrid>
        <w:gridCol w:w="1885"/>
        <w:gridCol w:w="5670"/>
        <w:gridCol w:w="810"/>
        <w:gridCol w:w="1175"/>
      </w:tblGrid>
      <w:tr w:rsidR="00963811" w:rsidRPr="00BF328D" w:rsidTr="0029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7F7F7F" w:themeColor="text1" w:themeTint="80"/>
            </w:tcBorders>
          </w:tcPr>
          <w:p w:rsidR="00963811" w:rsidRPr="00BF328D" w:rsidRDefault="00963811" w:rsidP="002952AE">
            <w:pPr>
              <w:spacing w:line="360" w:lineRule="auto"/>
              <w:contextualSpacing/>
              <w:rPr>
                <w:rFonts w:cs="Times New Roman"/>
                <w:b w:val="0"/>
                <w:bCs w:val="0"/>
                <w:sz w:val="24"/>
                <w:szCs w:val="24"/>
              </w:rPr>
            </w:pPr>
            <w:r w:rsidRPr="00BF328D">
              <w:rPr>
                <w:rFonts w:cs="Times New Roman"/>
                <w:b w:val="0"/>
                <w:sz w:val="24"/>
                <w:szCs w:val="24"/>
              </w:rPr>
              <w:t>Variables</w:t>
            </w:r>
          </w:p>
        </w:tc>
        <w:tc>
          <w:tcPr>
            <w:tcW w:w="5670" w:type="dxa"/>
            <w:tcBorders>
              <w:top w:val="single" w:sz="4" w:space="0" w:color="7F7F7F" w:themeColor="text1" w:themeTint="80"/>
            </w:tcBorders>
          </w:tcPr>
          <w:p w:rsidR="00963811" w:rsidRPr="00BF328D" w:rsidRDefault="00963811" w:rsidP="002952AE">
            <w:pPr>
              <w:spacing w:line="360" w:lineRule="auto"/>
              <w:contextualSpacing/>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328D">
              <w:rPr>
                <w:rFonts w:cs="Times New Roman"/>
                <w:b w:val="0"/>
                <w:sz w:val="24"/>
                <w:szCs w:val="24"/>
              </w:rPr>
              <w:t>Variable Name</w:t>
            </w:r>
          </w:p>
        </w:tc>
        <w:tc>
          <w:tcPr>
            <w:tcW w:w="810" w:type="dxa"/>
            <w:tcBorders>
              <w:top w:val="single" w:sz="4" w:space="0" w:color="7F7F7F" w:themeColor="text1" w:themeTint="80"/>
            </w:tcBorders>
          </w:tcPr>
          <w:p w:rsidR="00963811" w:rsidRPr="00BF328D" w:rsidRDefault="00963811" w:rsidP="002952AE">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328D">
              <w:rPr>
                <w:rFonts w:cs="Times New Roman"/>
                <w:b w:val="0"/>
                <w:sz w:val="24"/>
                <w:szCs w:val="24"/>
              </w:rPr>
              <w:t>Mean</w:t>
            </w:r>
          </w:p>
        </w:tc>
        <w:tc>
          <w:tcPr>
            <w:tcW w:w="1175" w:type="dxa"/>
            <w:tcBorders>
              <w:top w:val="single" w:sz="4" w:space="0" w:color="7F7F7F" w:themeColor="text1" w:themeTint="80"/>
            </w:tcBorders>
          </w:tcPr>
          <w:p w:rsidR="00963811" w:rsidRPr="00BF328D" w:rsidRDefault="00963811" w:rsidP="002952AE">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328D">
              <w:rPr>
                <w:rFonts w:cs="Times New Roman"/>
                <w:b w:val="0"/>
                <w:sz w:val="24"/>
                <w:szCs w:val="24"/>
              </w:rPr>
              <w:t>Variance</w:t>
            </w:r>
          </w:p>
        </w:tc>
      </w:tr>
      <w:tr w:rsidR="00963811" w:rsidRPr="00BF328D"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gridSpan w:val="2"/>
            <w:tcBorders>
              <w:bottom w:val="nil"/>
            </w:tcBorders>
          </w:tcPr>
          <w:p w:rsidR="00963811" w:rsidRPr="00BF328D" w:rsidRDefault="00963811" w:rsidP="002952AE">
            <w:pPr>
              <w:spacing w:line="360" w:lineRule="auto"/>
              <w:contextualSpacing/>
              <w:rPr>
                <w:rFonts w:cs="Times New Roman"/>
                <w:i/>
                <w:sz w:val="24"/>
                <w:szCs w:val="24"/>
              </w:rPr>
            </w:pPr>
            <w:r w:rsidRPr="00BF328D">
              <w:rPr>
                <w:rFonts w:cs="Times New Roman"/>
                <w:b w:val="0"/>
                <w:i/>
                <w:sz w:val="24"/>
                <w:szCs w:val="24"/>
              </w:rPr>
              <w:t>Dependent variable</w:t>
            </w:r>
          </w:p>
        </w:tc>
        <w:tc>
          <w:tcPr>
            <w:tcW w:w="810" w:type="dxa"/>
            <w:tcBorders>
              <w:bottom w:val="nil"/>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75" w:type="dxa"/>
            <w:tcBorders>
              <w:bottom w:val="nil"/>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963811" w:rsidRPr="00BF328D" w:rsidTr="002952AE">
        <w:tc>
          <w:tcPr>
            <w:cnfStyle w:val="001000000000" w:firstRow="0" w:lastRow="0" w:firstColumn="1" w:lastColumn="0" w:oddVBand="0" w:evenVBand="0" w:oddHBand="0" w:evenHBand="0" w:firstRowFirstColumn="0" w:firstRowLastColumn="0" w:lastRowFirstColumn="0" w:lastRowLastColumn="0"/>
            <w:tcW w:w="1885" w:type="dxa"/>
            <w:tcBorders>
              <w:top w:val="nil"/>
              <w:bottom w:val="nil"/>
            </w:tcBorders>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SAPs</w:t>
            </w:r>
          </w:p>
        </w:tc>
        <w:tc>
          <w:tcPr>
            <w:tcW w:w="5670" w:type="dxa"/>
            <w:tcBorders>
              <w:top w:val="nil"/>
              <w:bottom w:val="nil"/>
            </w:tcBorders>
          </w:tcPr>
          <w:p w:rsidR="00963811" w:rsidRPr="00BF328D"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Number of SAPs adopted by Farmers</w:t>
            </w:r>
          </w:p>
        </w:tc>
        <w:tc>
          <w:tcPr>
            <w:tcW w:w="810" w:type="dxa"/>
            <w:tcBorders>
              <w:top w:val="nil"/>
              <w:bottom w:val="nil"/>
            </w:tcBorders>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2.52</w:t>
            </w:r>
          </w:p>
        </w:tc>
        <w:tc>
          <w:tcPr>
            <w:tcW w:w="1175" w:type="dxa"/>
            <w:tcBorders>
              <w:top w:val="nil"/>
              <w:bottom w:val="nil"/>
            </w:tcBorders>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21.16</w:t>
            </w:r>
          </w:p>
        </w:tc>
      </w:tr>
      <w:tr w:rsidR="00963811" w:rsidRPr="00BF328D"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gridSpan w:val="2"/>
            <w:tcBorders>
              <w:top w:val="nil"/>
              <w:bottom w:val="nil"/>
            </w:tcBorders>
          </w:tcPr>
          <w:p w:rsidR="00963811" w:rsidRPr="00BF328D" w:rsidRDefault="00963811" w:rsidP="002952AE">
            <w:pPr>
              <w:spacing w:line="360" w:lineRule="auto"/>
              <w:contextualSpacing/>
              <w:rPr>
                <w:rFonts w:cs="Times New Roman"/>
                <w:i/>
                <w:sz w:val="24"/>
                <w:szCs w:val="24"/>
              </w:rPr>
            </w:pPr>
            <w:r w:rsidRPr="00BF328D">
              <w:rPr>
                <w:rFonts w:cs="Times New Roman"/>
                <w:b w:val="0"/>
                <w:i/>
                <w:sz w:val="24"/>
                <w:szCs w:val="24"/>
              </w:rPr>
              <w:t>Independent variables</w:t>
            </w:r>
          </w:p>
        </w:tc>
        <w:tc>
          <w:tcPr>
            <w:tcW w:w="810" w:type="dxa"/>
            <w:tcBorders>
              <w:top w:val="nil"/>
              <w:bottom w:val="nil"/>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75" w:type="dxa"/>
            <w:tcBorders>
              <w:top w:val="nil"/>
              <w:bottom w:val="nil"/>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963811" w:rsidRPr="00BF328D" w:rsidTr="002952AE">
        <w:tc>
          <w:tcPr>
            <w:cnfStyle w:val="001000000000" w:firstRow="0" w:lastRow="0" w:firstColumn="1" w:lastColumn="0" w:oddVBand="0" w:evenVBand="0" w:oddHBand="0" w:evenHBand="0" w:firstRowFirstColumn="0" w:firstRowLastColumn="0" w:lastRowFirstColumn="0" w:lastRowLastColumn="0"/>
            <w:tcW w:w="1885" w:type="dxa"/>
            <w:tcBorders>
              <w:top w:val="nil"/>
            </w:tcBorders>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Crops</w:t>
            </w:r>
          </w:p>
        </w:tc>
        <w:tc>
          <w:tcPr>
            <w:tcW w:w="5670" w:type="dxa"/>
            <w:tcBorders>
              <w:top w:val="nil"/>
            </w:tcBorders>
          </w:tcPr>
          <w:p w:rsidR="00963811" w:rsidRPr="00BF328D"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Row Crop Farmers; Yes = 1; Otherwise = 0</w:t>
            </w:r>
          </w:p>
        </w:tc>
        <w:tc>
          <w:tcPr>
            <w:tcW w:w="810" w:type="dxa"/>
            <w:tcBorders>
              <w:top w:val="nil"/>
            </w:tcBorders>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0.54</w:t>
            </w:r>
          </w:p>
        </w:tc>
        <w:tc>
          <w:tcPr>
            <w:tcW w:w="1175" w:type="dxa"/>
            <w:tcBorders>
              <w:top w:val="nil"/>
            </w:tcBorders>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0.15</w:t>
            </w:r>
          </w:p>
        </w:tc>
      </w:tr>
      <w:tr w:rsidR="00963811" w:rsidRPr="00BF328D"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Veggies</w:t>
            </w:r>
          </w:p>
        </w:tc>
        <w:tc>
          <w:tcPr>
            <w:tcW w:w="5670" w:type="dxa"/>
            <w:tcBorders>
              <w:top w:val="none" w:sz="0" w:space="0" w:color="auto"/>
              <w:bottom w:val="none" w:sz="0" w:space="0" w:color="auto"/>
            </w:tcBorders>
          </w:tcPr>
          <w:p w:rsidR="00963811" w:rsidRPr="00BF328D"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Vegetable Growing Farmers; Yes = 1; Otherwise = 0</w:t>
            </w:r>
          </w:p>
        </w:tc>
        <w:tc>
          <w:tcPr>
            <w:tcW w:w="810"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0.16</w:t>
            </w:r>
          </w:p>
        </w:tc>
        <w:tc>
          <w:tcPr>
            <w:tcW w:w="1175"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0.02</w:t>
            </w:r>
          </w:p>
        </w:tc>
      </w:tr>
      <w:tr w:rsidR="00963811" w:rsidRPr="00BF328D" w:rsidTr="002952AE">
        <w:tc>
          <w:tcPr>
            <w:cnfStyle w:val="001000000000" w:firstRow="0" w:lastRow="0" w:firstColumn="1" w:lastColumn="0" w:oddVBand="0" w:evenVBand="0" w:oddHBand="0" w:evenHBand="0" w:firstRowFirstColumn="0" w:firstRowLastColumn="0" w:lastRowFirstColumn="0" w:lastRowLastColumn="0"/>
            <w:tcW w:w="1885" w:type="dxa"/>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Livestock</w:t>
            </w:r>
          </w:p>
        </w:tc>
        <w:tc>
          <w:tcPr>
            <w:tcW w:w="5670" w:type="dxa"/>
          </w:tcPr>
          <w:p w:rsidR="00963811" w:rsidRPr="00BF328D"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Livestock Farmers; Yes = 1; Otherwise = 0</w:t>
            </w:r>
          </w:p>
        </w:tc>
        <w:tc>
          <w:tcPr>
            <w:tcW w:w="810"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0.81</w:t>
            </w:r>
          </w:p>
        </w:tc>
        <w:tc>
          <w:tcPr>
            <w:tcW w:w="1175"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0.16</w:t>
            </w:r>
          </w:p>
        </w:tc>
      </w:tr>
      <w:tr w:rsidR="00963811" w:rsidRPr="00BF328D"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Irrigation</w:t>
            </w:r>
          </w:p>
        </w:tc>
        <w:tc>
          <w:tcPr>
            <w:tcW w:w="5670" w:type="dxa"/>
            <w:tcBorders>
              <w:top w:val="none" w:sz="0" w:space="0" w:color="auto"/>
              <w:bottom w:val="none" w:sz="0" w:space="0" w:color="auto"/>
            </w:tcBorders>
          </w:tcPr>
          <w:p w:rsidR="00963811" w:rsidRPr="00BF328D"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Irrigation Facility in Farm; Yes = 1; Otherwise = 0</w:t>
            </w:r>
          </w:p>
        </w:tc>
        <w:tc>
          <w:tcPr>
            <w:tcW w:w="810"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0.04</w:t>
            </w:r>
          </w:p>
        </w:tc>
        <w:tc>
          <w:tcPr>
            <w:tcW w:w="1175"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0.04</w:t>
            </w:r>
          </w:p>
        </w:tc>
      </w:tr>
      <w:tr w:rsidR="00963811" w:rsidRPr="00BF328D" w:rsidTr="002952AE">
        <w:tc>
          <w:tcPr>
            <w:cnfStyle w:val="001000000000" w:firstRow="0" w:lastRow="0" w:firstColumn="1" w:lastColumn="0" w:oddVBand="0" w:evenVBand="0" w:oddHBand="0" w:evenHBand="0" w:firstRowFirstColumn="0" w:firstRowLastColumn="0" w:lastRowFirstColumn="0" w:lastRowLastColumn="0"/>
            <w:tcW w:w="1885" w:type="dxa"/>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Diverse</w:t>
            </w:r>
          </w:p>
        </w:tc>
        <w:tc>
          <w:tcPr>
            <w:tcW w:w="5670" w:type="dxa"/>
          </w:tcPr>
          <w:p w:rsidR="00963811" w:rsidRPr="00BF328D"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In Favor of Diversifying Farm; Yes = 1; Otherwise = 0</w:t>
            </w:r>
          </w:p>
        </w:tc>
        <w:tc>
          <w:tcPr>
            <w:tcW w:w="810"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0.42</w:t>
            </w:r>
          </w:p>
        </w:tc>
        <w:tc>
          <w:tcPr>
            <w:tcW w:w="1175"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0.24</w:t>
            </w:r>
          </w:p>
        </w:tc>
      </w:tr>
      <w:tr w:rsidR="00963811" w:rsidRPr="00BF328D"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Sole Proprietorship</w:t>
            </w:r>
          </w:p>
        </w:tc>
        <w:tc>
          <w:tcPr>
            <w:tcW w:w="5670" w:type="dxa"/>
            <w:tcBorders>
              <w:top w:val="none" w:sz="0" w:space="0" w:color="auto"/>
              <w:bottom w:val="none" w:sz="0" w:space="0" w:color="auto"/>
            </w:tcBorders>
          </w:tcPr>
          <w:p w:rsidR="00963811" w:rsidRPr="00BF328D"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Farm with Sole Proprietorship; Yes = 1, Otherwise = 0</w:t>
            </w:r>
          </w:p>
        </w:tc>
        <w:tc>
          <w:tcPr>
            <w:tcW w:w="810"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0.75</w:t>
            </w:r>
          </w:p>
        </w:tc>
        <w:tc>
          <w:tcPr>
            <w:tcW w:w="1175"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0.19</w:t>
            </w:r>
          </w:p>
        </w:tc>
      </w:tr>
      <w:tr w:rsidR="00963811" w:rsidRPr="00BF328D" w:rsidTr="002952AE">
        <w:tc>
          <w:tcPr>
            <w:cnfStyle w:val="001000000000" w:firstRow="0" w:lastRow="0" w:firstColumn="1" w:lastColumn="0" w:oddVBand="0" w:evenVBand="0" w:oddHBand="0" w:evenHBand="0" w:firstRowFirstColumn="0" w:firstRowLastColumn="0" w:lastRowFirstColumn="0" w:lastRowLastColumn="0"/>
            <w:tcW w:w="1885" w:type="dxa"/>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Off Farm</w:t>
            </w:r>
          </w:p>
        </w:tc>
        <w:tc>
          <w:tcPr>
            <w:tcW w:w="5670" w:type="dxa"/>
          </w:tcPr>
          <w:p w:rsidR="00963811" w:rsidRPr="00BF328D"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Working off Farm; Yes = 1; Otherwise = 0</w:t>
            </w:r>
          </w:p>
        </w:tc>
        <w:tc>
          <w:tcPr>
            <w:tcW w:w="810"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0.49</w:t>
            </w:r>
          </w:p>
        </w:tc>
        <w:tc>
          <w:tcPr>
            <w:tcW w:w="1175"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0.25</w:t>
            </w:r>
          </w:p>
        </w:tc>
      </w:tr>
      <w:tr w:rsidR="00963811" w:rsidRPr="00BF328D"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Age</w:t>
            </w:r>
          </w:p>
        </w:tc>
        <w:tc>
          <w:tcPr>
            <w:tcW w:w="5670" w:type="dxa"/>
            <w:tcBorders>
              <w:top w:val="none" w:sz="0" w:space="0" w:color="auto"/>
              <w:bottom w:val="none" w:sz="0" w:space="0" w:color="auto"/>
            </w:tcBorders>
          </w:tcPr>
          <w:p w:rsidR="00963811" w:rsidRPr="00BF328D"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Age (Years)</w:t>
            </w:r>
          </w:p>
        </w:tc>
        <w:tc>
          <w:tcPr>
            <w:tcW w:w="810"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62.85</w:t>
            </w:r>
          </w:p>
        </w:tc>
        <w:tc>
          <w:tcPr>
            <w:tcW w:w="1175"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149.81</w:t>
            </w:r>
          </w:p>
        </w:tc>
      </w:tr>
      <w:tr w:rsidR="00963811" w:rsidRPr="00BF328D" w:rsidTr="002952AE">
        <w:tc>
          <w:tcPr>
            <w:cnfStyle w:val="001000000000" w:firstRow="0" w:lastRow="0" w:firstColumn="1" w:lastColumn="0" w:oddVBand="0" w:evenVBand="0" w:oddHBand="0" w:evenHBand="0" w:firstRowFirstColumn="0" w:firstRowLastColumn="0" w:lastRowFirstColumn="0" w:lastRowLastColumn="0"/>
            <w:tcW w:w="1885" w:type="dxa"/>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TBP</w:t>
            </w:r>
          </w:p>
        </w:tc>
        <w:tc>
          <w:tcPr>
            <w:tcW w:w="5670" w:type="dxa"/>
          </w:tcPr>
          <w:p w:rsidR="00963811" w:rsidRPr="00BF328D"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Participated; Yes = 1; Otherwise = 0</w:t>
            </w:r>
          </w:p>
        </w:tc>
        <w:tc>
          <w:tcPr>
            <w:tcW w:w="810"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0.42</w:t>
            </w:r>
          </w:p>
        </w:tc>
        <w:tc>
          <w:tcPr>
            <w:tcW w:w="1175"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0.38</w:t>
            </w:r>
          </w:p>
        </w:tc>
      </w:tr>
      <w:tr w:rsidR="00963811" w:rsidRPr="00BF328D"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BF328D" w:rsidRDefault="00963811" w:rsidP="002952AE">
            <w:pPr>
              <w:spacing w:line="360" w:lineRule="auto"/>
              <w:contextualSpacing/>
              <w:rPr>
                <w:rFonts w:cs="Times New Roman"/>
                <w:b w:val="0"/>
                <w:sz w:val="24"/>
                <w:szCs w:val="24"/>
              </w:rPr>
            </w:pPr>
          </w:p>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College Degree</w:t>
            </w:r>
          </w:p>
        </w:tc>
        <w:tc>
          <w:tcPr>
            <w:tcW w:w="5670" w:type="dxa"/>
            <w:tcBorders>
              <w:top w:val="none" w:sz="0" w:space="0" w:color="auto"/>
              <w:bottom w:val="none" w:sz="0" w:space="0" w:color="auto"/>
            </w:tcBorders>
          </w:tcPr>
          <w:p w:rsidR="00963811" w:rsidRPr="00BF328D"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Formal Education: College Degree or above; Yes = 1; Otherwise= 0</w:t>
            </w:r>
          </w:p>
        </w:tc>
        <w:tc>
          <w:tcPr>
            <w:tcW w:w="810"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0.20</w:t>
            </w:r>
          </w:p>
        </w:tc>
        <w:tc>
          <w:tcPr>
            <w:tcW w:w="1175"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0.16</w:t>
            </w:r>
          </w:p>
        </w:tc>
      </w:tr>
      <w:tr w:rsidR="00963811" w:rsidRPr="00BF328D" w:rsidTr="002952AE">
        <w:tc>
          <w:tcPr>
            <w:cnfStyle w:val="001000000000" w:firstRow="0" w:lastRow="0" w:firstColumn="1" w:lastColumn="0" w:oddVBand="0" w:evenVBand="0" w:oddHBand="0" w:evenHBand="0" w:firstRowFirstColumn="0" w:firstRowLastColumn="0" w:lastRowFirstColumn="0" w:lastRowLastColumn="0"/>
            <w:tcW w:w="1885" w:type="dxa"/>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Land</w:t>
            </w:r>
          </w:p>
        </w:tc>
        <w:tc>
          <w:tcPr>
            <w:tcW w:w="5670" w:type="dxa"/>
          </w:tcPr>
          <w:p w:rsidR="00963811" w:rsidRPr="00BF328D"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Total Land Operated (Acres)</w:t>
            </w:r>
          </w:p>
        </w:tc>
        <w:tc>
          <w:tcPr>
            <w:tcW w:w="810"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169.60</w:t>
            </w:r>
          </w:p>
        </w:tc>
        <w:tc>
          <w:tcPr>
            <w:tcW w:w="1175"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300804.59</w:t>
            </w:r>
          </w:p>
        </w:tc>
      </w:tr>
      <w:tr w:rsidR="00963811" w:rsidRPr="00BF328D"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BF328D" w:rsidRDefault="00963811" w:rsidP="002952AE">
            <w:pPr>
              <w:spacing w:line="360" w:lineRule="auto"/>
              <w:contextualSpacing/>
              <w:rPr>
                <w:rFonts w:cs="Times New Roman"/>
                <w:b w:val="0"/>
                <w:sz w:val="24"/>
                <w:szCs w:val="24"/>
              </w:rPr>
            </w:pPr>
          </w:p>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Happy</w:t>
            </w:r>
          </w:p>
        </w:tc>
        <w:tc>
          <w:tcPr>
            <w:tcW w:w="5670" w:type="dxa"/>
            <w:tcBorders>
              <w:top w:val="none" w:sz="0" w:space="0" w:color="auto"/>
              <w:bottom w:val="none" w:sz="0" w:space="0" w:color="auto"/>
            </w:tcBorders>
          </w:tcPr>
          <w:p w:rsidR="00963811" w:rsidRPr="00BF328D"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Happy attitude (A reason for not adopting SAPs); Yes = 1; Otherwise = 0</w:t>
            </w:r>
          </w:p>
        </w:tc>
        <w:tc>
          <w:tcPr>
            <w:tcW w:w="810"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0.43</w:t>
            </w:r>
          </w:p>
        </w:tc>
        <w:tc>
          <w:tcPr>
            <w:tcW w:w="1175"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0.25</w:t>
            </w:r>
          </w:p>
        </w:tc>
      </w:tr>
      <w:tr w:rsidR="00963811" w:rsidRPr="00BF328D" w:rsidTr="002952AE">
        <w:tc>
          <w:tcPr>
            <w:cnfStyle w:val="001000000000" w:firstRow="0" w:lastRow="0" w:firstColumn="1" w:lastColumn="0" w:oddVBand="0" w:evenVBand="0" w:oddHBand="0" w:evenHBand="0" w:firstRowFirstColumn="0" w:firstRowLastColumn="0" w:lastRowFirstColumn="0" w:lastRowLastColumn="0"/>
            <w:tcW w:w="1885" w:type="dxa"/>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Implementation Difficulty</w:t>
            </w:r>
          </w:p>
        </w:tc>
        <w:tc>
          <w:tcPr>
            <w:tcW w:w="5670" w:type="dxa"/>
          </w:tcPr>
          <w:p w:rsidR="00963811" w:rsidRPr="00BF328D" w:rsidRDefault="00963811" w:rsidP="002952AE">
            <w:pPr>
              <w:spacing w:line="360" w:lineRule="auto"/>
              <w:contextualSpacing/>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Perceived difficult of implementation of practices; Yes = 1; Otherwise = 0</w:t>
            </w:r>
          </w:p>
        </w:tc>
        <w:tc>
          <w:tcPr>
            <w:tcW w:w="810"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0.05</w:t>
            </w:r>
          </w:p>
        </w:tc>
        <w:tc>
          <w:tcPr>
            <w:tcW w:w="1175" w:type="dxa"/>
          </w:tcPr>
          <w:p w:rsidR="00963811" w:rsidRPr="00BF328D" w:rsidRDefault="00963811" w:rsidP="002952AE">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328D">
              <w:rPr>
                <w:rFonts w:cs="Times New Roman"/>
                <w:sz w:val="24"/>
                <w:szCs w:val="24"/>
              </w:rPr>
              <w:t>0.05</w:t>
            </w:r>
          </w:p>
        </w:tc>
      </w:tr>
      <w:tr w:rsidR="00963811" w:rsidRPr="00BF328D" w:rsidTr="002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rsidR="00963811" w:rsidRPr="00BF328D" w:rsidRDefault="00963811" w:rsidP="002952AE">
            <w:pPr>
              <w:spacing w:line="360" w:lineRule="auto"/>
              <w:contextualSpacing/>
              <w:rPr>
                <w:rFonts w:cs="Times New Roman"/>
                <w:b w:val="0"/>
                <w:sz w:val="24"/>
                <w:szCs w:val="24"/>
              </w:rPr>
            </w:pPr>
            <w:r w:rsidRPr="00BF328D">
              <w:rPr>
                <w:rFonts w:cs="Times New Roman"/>
                <w:b w:val="0"/>
                <w:sz w:val="24"/>
                <w:szCs w:val="24"/>
              </w:rPr>
              <w:t>Inadequate Knowledge</w:t>
            </w:r>
          </w:p>
        </w:tc>
        <w:tc>
          <w:tcPr>
            <w:tcW w:w="5670" w:type="dxa"/>
            <w:tcBorders>
              <w:top w:val="none" w:sz="0" w:space="0" w:color="auto"/>
              <w:bottom w:val="none" w:sz="0" w:space="0" w:color="auto"/>
            </w:tcBorders>
          </w:tcPr>
          <w:p w:rsidR="00963811" w:rsidRPr="00BF328D" w:rsidRDefault="00963811" w:rsidP="002952AE">
            <w:pPr>
              <w:spacing w:line="360" w:lineRule="auto"/>
              <w:contextualSpacing/>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A reason for not adopting SAP; Yes = 1; Otherwise = 0</w:t>
            </w:r>
          </w:p>
        </w:tc>
        <w:tc>
          <w:tcPr>
            <w:tcW w:w="810"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0.15</w:t>
            </w:r>
          </w:p>
        </w:tc>
        <w:tc>
          <w:tcPr>
            <w:tcW w:w="1175" w:type="dxa"/>
            <w:tcBorders>
              <w:top w:val="none" w:sz="0" w:space="0" w:color="auto"/>
              <w:bottom w:val="none" w:sz="0" w:space="0" w:color="auto"/>
            </w:tcBorders>
          </w:tcPr>
          <w:p w:rsidR="00963811" w:rsidRPr="00BF328D" w:rsidRDefault="00963811" w:rsidP="002952AE">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328D">
              <w:rPr>
                <w:rFonts w:cs="Times New Roman"/>
                <w:sz w:val="24"/>
                <w:szCs w:val="24"/>
              </w:rPr>
              <w:t>0.13</w:t>
            </w:r>
          </w:p>
        </w:tc>
      </w:tr>
    </w:tbl>
    <w:p w:rsidR="00963811" w:rsidRPr="00BF328D" w:rsidRDefault="00963811" w:rsidP="00963811">
      <w:pPr>
        <w:spacing w:after="0" w:line="480" w:lineRule="auto"/>
        <w:contextualSpacing/>
        <w:rPr>
          <w:rFonts w:ascii="Times New Roman" w:hAnsi="Times New Roman" w:cs="Times New Roman"/>
          <w:sz w:val="24"/>
          <w:szCs w:val="24"/>
        </w:rPr>
      </w:pPr>
    </w:p>
    <w:p w:rsidR="00963811" w:rsidRPr="00BF328D" w:rsidRDefault="00963811" w:rsidP="00963811">
      <w:pPr>
        <w:spacing w:after="0" w:line="480" w:lineRule="auto"/>
        <w:ind w:left="720" w:hanging="720"/>
        <w:contextualSpacing/>
        <w:rPr>
          <w:rFonts w:ascii="Times New Roman" w:hAnsi="Times New Roman" w:cs="Times New Roman"/>
          <w:sz w:val="24"/>
          <w:szCs w:val="24"/>
          <w:shd w:val="clear" w:color="auto" w:fill="FFFFFF"/>
        </w:rPr>
      </w:pPr>
    </w:p>
    <w:p w:rsidR="00963811" w:rsidRPr="00BF328D" w:rsidRDefault="00963811" w:rsidP="00963811">
      <w:pPr>
        <w:spacing w:after="0" w:line="480" w:lineRule="auto"/>
        <w:ind w:left="720" w:hanging="720"/>
        <w:contextualSpacing/>
        <w:rPr>
          <w:rFonts w:ascii="Times New Roman" w:hAnsi="Times New Roman" w:cs="Times New Roman"/>
          <w:sz w:val="24"/>
          <w:szCs w:val="24"/>
          <w:shd w:val="clear" w:color="auto" w:fill="FFFFFF"/>
        </w:rPr>
      </w:pPr>
    </w:p>
    <w:p w:rsidR="00963811" w:rsidRPr="00BF328D" w:rsidRDefault="00963811" w:rsidP="00963811">
      <w:pPr>
        <w:spacing w:after="0" w:line="480" w:lineRule="auto"/>
        <w:ind w:left="720" w:hanging="720"/>
        <w:contextualSpacing/>
        <w:rPr>
          <w:rFonts w:ascii="Times New Roman" w:hAnsi="Times New Roman" w:cs="Times New Roman"/>
          <w:sz w:val="24"/>
          <w:szCs w:val="24"/>
          <w:shd w:val="clear" w:color="auto" w:fill="FFFFFF"/>
        </w:rPr>
      </w:pPr>
    </w:p>
    <w:p w:rsidR="00963811" w:rsidRPr="00BF328D" w:rsidRDefault="00963811" w:rsidP="00963811">
      <w:pPr>
        <w:pStyle w:val="Caption"/>
        <w:keepNext/>
        <w:spacing w:line="480" w:lineRule="auto"/>
        <w:ind w:firstLine="0"/>
        <w:jc w:val="left"/>
        <w:rPr>
          <w:rFonts w:cs="Times New Roman"/>
          <w:bCs/>
          <w:i w:val="0"/>
          <w:iCs w:val="0"/>
          <w:color w:val="auto"/>
          <w:sz w:val="24"/>
          <w:szCs w:val="24"/>
        </w:rPr>
      </w:pPr>
      <w:r w:rsidRPr="00BF328D">
        <w:rPr>
          <w:rFonts w:cs="Times New Roman"/>
          <w:bCs/>
          <w:i w:val="0"/>
          <w:iCs w:val="0"/>
          <w:color w:val="auto"/>
          <w:sz w:val="24"/>
          <w:szCs w:val="24"/>
        </w:rPr>
        <w:lastRenderedPageBreak/>
        <w:t xml:space="preserve">Table </w:t>
      </w:r>
      <w:ins w:id="1421" w:author="Mishra, Bijesh" w:date="2018-07-10T12:23:00Z">
        <w:r w:rsidR="00F63A94" w:rsidRPr="00BF328D">
          <w:rPr>
            <w:rFonts w:cs="Times New Roman"/>
            <w:bCs/>
            <w:i w:val="0"/>
            <w:iCs w:val="0"/>
            <w:color w:val="auto"/>
            <w:sz w:val="24"/>
            <w:szCs w:val="24"/>
          </w:rPr>
          <w:t>5</w:t>
        </w:r>
      </w:ins>
      <w:del w:id="1422" w:author="Mishra, Bijesh" w:date="2018-07-10T12:23:00Z">
        <w:r w:rsidRPr="00BF328D" w:rsidDel="000E0F1A">
          <w:rPr>
            <w:rFonts w:cs="Times New Roman"/>
            <w:bCs/>
            <w:i w:val="0"/>
            <w:iCs w:val="0"/>
            <w:color w:val="auto"/>
            <w:sz w:val="24"/>
            <w:szCs w:val="24"/>
          </w:rPr>
          <w:delText>3</w:delText>
        </w:r>
      </w:del>
      <w:r w:rsidRPr="00BF328D">
        <w:rPr>
          <w:rFonts w:cs="Times New Roman"/>
          <w:bCs/>
          <w:i w:val="0"/>
          <w:iCs w:val="0"/>
          <w:color w:val="auto"/>
          <w:sz w:val="24"/>
          <w:szCs w:val="24"/>
        </w:rPr>
        <w:t>. Parameter Estimates Obtained from a Negative Binomial Regression Model of Factors Affecting Adoption of Sustainable Agriculture Practices Among Kentucky Farmers (N = 205)</w:t>
      </w:r>
    </w:p>
    <w:tbl>
      <w:tblPr>
        <w:tblStyle w:val="PlainTable2"/>
        <w:tblW w:w="5000" w:type="pct"/>
        <w:tblLook w:val="04A0" w:firstRow="1" w:lastRow="0" w:firstColumn="1" w:lastColumn="0" w:noHBand="0" w:noVBand="1"/>
      </w:tblPr>
      <w:tblGrid>
        <w:gridCol w:w="3864"/>
        <w:gridCol w:w="1522"/>
        <w:gridCol w:w="2334"/>
        <w:gridCol w:w="1640"/>
      </w:tblGrid>
      <w:tr w:rsidR="00BF328D" w:rsidRPr="00BF328D" w:rsidTr="000849B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64" w:type="pct"/>
            <w:noWrap/>
          </w:tcPr>
          <w:p w:rsidR="00963811" w:rsidRPr="00BF328D" w:rsidRDefault="00963811" w:rsidP="002952AE">
            <w:pPr>
              <w:tabs>
                <w:tab w:val="left" w:pos="1739"/>
              </w:tabs>
              <w:jc w:val="center"/>
              <w:rPr>
                <w:rFonts w:cs="Times New Roman"/>
                <w:b w:val="0"/>
                <w:bCs w:val="0"/>
                <w:sz w:val="24"/>
                <w:szCs w:val="24"/>
                <w:lang w:bidi="ar-SA"/>
              </w:rPr>
            </w:pPr>
            <w:r w:rsidRPr="00BF328D">
              <w:rPr>
                <w:rFonts w:cs="Times New Roman"/>
                <w:b w:val="0"/>
                <w:bCs w:val="0"/>
                <w:sz w:val="24"/>
                <w:szCs w:val="24"/>
                <w:lang w:bidi="ar-SA"/>
              </w:rPr>
              <w:t>Variables</w:t>
            </w:r>
          </w:p>
        </w:tc>
        <w:tc>
          <w:tcPr>
            <w:tcW w:w="813" w:type="pct"/>
            <w:noWrap/>
          </w:tcPr>
          <w:p w:rsidR="00963811" w:rsidRPr="00BF328D" w:rsidRDefault="00963811" w:rsidP="002952AE">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lang w:bidi="ar-SA"/>
              </w:rPr>
            </w:pPr>
            <w:r w:rsidRPr="00BF328D">
              <w:rPr>
                <w:rFonts w:cs="Times New Roman"/>
                <w:b w:val="0"/>
                <w:bCs w:val="0"/>
                <w:sz w:val="24"/>
                <w:szCs w:val="24"/>
                <w:lang w:bidi="ar-SA"/>
              </w:rPr>
              <w:t>Estimates (b)</w:t>
            </w:r>
          </w:p>
        </w:tc>
        <w:tc>
          <w:tcPr>
            <w:tcW w:w="1247" w:type="pct"/>
            <w:noWrap/>
          </w:tcPr>
          <w:p w:rsidR="00963811" w:rsidRPr="00BF328D" w:rsidRDefault="00963811" w:rsidP="002952AE">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lang w:bidi="ar-SA"/>
              </w:rPr>
            </w:pPr>
            <w:r w:rsidRPr="00BF328D">
              <w:rPr>
                <w:rFonts w:cs="Times New Roman"/>
                <w:b w:val="0"/>
                <w:bCs w:val="0"/>
                <w:sz w:val="24"/>
                <w:szCs w:val="24"/>
                <w:lang w:bidi="ar-SA"/>
              </w:rPr>
              <w:t>SE</w:t>
            </w:r>
          </w:p>
        </w:tc>
        <w:tc>
          <w:tcPr>
            <w:tcW w:w="876" w:type="pct"/>
            <w:noWrap/>
          </w:tcPr>
          <w:p w:rsidR="00963811" w:rsidRPr="00BF328D" w:rsidRDefault="00963811" w:rsidP="002952AE">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lang w:bidi="ar-SA"/>
              </w:rPr>
            </w:pPr>
            <w:proofErr w:type="spellStart"/>
            <w:r w:rsidRPr="00BF328D">
              <w:rPr>
                <w:rFonts w:cs="Times New Roman"/>
                <w:b w:val="0"/>
                <w:bCs w:val="0"/>
                <w:sz w:val="24"/>
                <w:szCs w:val="24"/>
                <w:lang w:bidi="ar-SA"/>
              </w:rPr>
              <w:t>Exp</w:t>
            </w:r>
            <w:proofErr w:type="spellEnd"/>
            <w:r w:rsidRPr="00BF328D">
              <w:rPr>
                <w:rFonts w:cs="Times New Roman"/>
                <w:b w:val="0"/>
                <w:bCs w:val="0"/>
                <w:sz w:val="24"/>
                <w:szCs w:val="24"/>
                <w:lang w:bidi="ar-SA"/>
              </w:rPr>
              <w:t xml:space="preserve"> (b)</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Constant</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0.024</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0.423</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1.024</w:t>
            </w:r>
          </w:p>
        </w:tc>
      </w:tr>
      <w:tr w:rsidR="00BF328D" w:rsidRPr="00BF328D"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Crops</w:t>
            </w:r>
          </w:p>
        </w:tc>
        <w:tc>
          <w:tcPr>
            <w:tcW w:w="813"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vertAlign w:val="superscript"/>
                <w:lang w:bidi="ar-SA"/>
              </w:rPr>
            </w:pPr>
            <w:r w:rsidRPr="00BF328D">
              <w:rPr>
                <w:rFonts w:cs="Times New Roman"/>
                <w:sz w:val="24"/>
                <w:szCs w:val="24"/>
                <w:lang w:bidi="ar-SA"/>
              </w:rPr>
              <w:t>0.830</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0.121</w:t>
            </w:r>
          </w:p>
        </w:tc>
        <w:tc>
          <w:tcPr>
            <w:tcW w:w="876" w:type="pct"/>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2.294</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Veggies</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0.413</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0.136</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1.511</w:t>
            </w:r>
          </w:p>
        </w:tc>
      </w:tr>
      <w:tr w:rsidR="00BF328D" w:rsidRPr="00BF328D"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Livestock</w:t>
            </w:r>
          </w:p>
        </w:tc>
        <w:tc>
          <w:tcPr>
            <w:tcW w:w="813"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0.228</w:t>
            </w:r>
          </w:p>
        </w:tc>
        <w:tc>
          <w:tcPr>
            <w:tcW w:w="1247"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0.143</w:t>
            </w:r>
          </w:p>
        </w:tc>
        <w:tc>
          <w:tcPr>
            <w:tcW w:w="876" w:type="pct"/>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1.257</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Irrigation</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0.629</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0.171</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1.876</w:t>
            </w:r>
          </w:p>
        </w:tc>
      </w:tr>
      <w:tr w:rsidR="00BF328D" w:rsidRPr="00BF328D"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Diverse</w:t>
            </w:r>
          </w:p>
        </w:tc>
        <w:tc>
          <w:tcPr>
            <w:tcW w:w="813"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0.728</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0.100</w:t>
            </w:r>
          </w:p>
        </w:tc>
        <w:tc>
          <w:tcPr>
            <w:tcW w:w="876" w:type="pct"/>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2.072</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Sole Proprietorship</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-0.084</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0.116</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0.920</w:t>
            </w:r>
          </w:p>
        </w:tc>
      </w:tr>
      <w:tr w:rsidR="00BF328D" w:rsidRPr="00BF328D" w:rsidTr="000849B8">
        <w:trPr>
          <w:trHeight w:val="278"/>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Off Farm</w:t>
            </w:r>
          </w:p>
        </w:tc>
        <w:tc>
          <w:tcPr>
            <w:tcW w:w="813"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0.063</w:t>
            </w:r>
          </w:p>
        </w:tc>
        <w:tc>
          <w:tcPr>
            <w:tcW w:w="1247"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0.120</w:t>
            </w:r>
          </w:p>
        </w:tc>
        <w:tc>
          <w:tcPr>
            <w:tcW w:w="876" w:type="pct"/>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1.065</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Age (Years)</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-0.010</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0.005</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0.990</w:t>
            </w:r>
          </w:p>
        </w:tc>
      </w:tr>
      <w:tr w:rsidR="00BF328D" w:rsidRPr="00BF328D"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TBP</w:t>
            </w:r>
          </w:p>
        </w:tc>
        <w:tc>
          <w:tcPr>
            <w:tcW w:w="813"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0.251</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0.105</w:t>
            </w:r>
          </w:p>
        </w:tc>
        <w:tc>
          <w:tcPr>
            <w:tcW w:w="876" w:type="pct"/>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1.286</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College Degree</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0.740</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0.136</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2.097</w:t>
            </w:r>
          </w:p>
        </w:tc>
      </w:tr>
      <w:tr w:rsidR="00BF328D" w:rsidRPr="00BF328D"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Land</w:t>
            </w:r>
          </w:p>
        </w:tc>
        <w:tc>
          <w:tcPr>
            <w:tcW w:w="813"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0.000</w:t>
            </w:r>
          </w:p>
        </w:tc>
        <w:tc>
          <w:tcPr>
            <w:tcW w:w="1247"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0.000</w:t>
            </w:r>
          </w:p>
        </w:tc>
        <w:tc>
          <w:tcPr>
            <w:tcW w:w="876" w:type="pct"/>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1.000</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Happy</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0.004</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0.102</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1.004</w:t>
            </w:r>
          </w:p>
        </w:tc>
      </w:tr>
      <w:tr w:rsidR="00BF328D" w:rsidRPr="00BF328D"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Implementation Difficulty</w:t>
            </w:r>
          </w:p>
        </w:tc>
        <w:tc>
          <w:tcPr>
            <w:tcW w:w="813"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-1.588</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0.180</w:t>
            </w:r>
          </w:p>
        </w:tc>
        <w:tc>
          <w:tcPr>
            <w:tcW w:w="876" w:type="pct"/>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4.892</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Inadequate Knowledge</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-0.631</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0.158</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0.532</w:t>
            </w:r>
          </w:p>
        </w:tc>
      </w:tr>
      <w:tr w:rsidR="00BF328D" w:rsidRPr="00BF328D"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AgDist_1</w:t>
            </w:r>
          </w:p>
        </w:tc>
        <w:tc>
          <w:tcPr>
            <w:tcW w:w="813"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0.225</w:t>
            </w:r>
          </w:p>
        </w:tc>
        <w:tc>
          <w:tcPr>
            <w:tcW w:w="1247"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0.194</w:t>
            </w:r>
          </w:p>
        </w:tc>
        <w:tc>
          <w:tcPr>
            <w:tcW w:w="876" w:type="pct"/>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1.253</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AgDist_2</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0.855</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0.163</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2.352</w:t>
            </w:r>
          </w:p>
        </w:tc>
      </w:tr>
      <w:tr w:rsidR="00BF328D" w:rsidRPr="00BF328D"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AgDist_3</w:t>
            </w:r>
          </w:p>
        </w:tc>
        <w:tc>
          <w:tcPr>
            <w:tcW w:w="813"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-0.392</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0.161</w:t>
            </w:r>
          </w:p>
        </w:tc>
        <w:tc>
          <w:tcPr>
            <w:tcW w:w="876" w:type="pct"/>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0.676</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4" w:type="pct"/>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AgDist_4</w:t>
            </w:r>
          </w:p>
        </w:tc>
        <w:tc>
          <w:tcPr>
            <w:tcW w:w="813"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0.565</w:t>
            </w:r>
            <w:r w:rsidRPr="00BF328D">
              <w:rPr>
                <w:rFonts w:cs="Times New Roman"/>
                <w:sz w:val="24"/>
                <w:szCs w:val="24"/>
                <w:vertAlign w:val="superscript"/>
                <w:lang w:bidi="ar-SA"/>
              </w:rPr>
              <w:t>***</w:t>
            </w:r>
          </w:p>
        </w:tc>
        <w:tc>
          <w:tcPr>
            <w:tcW w:w="1247" w:type="pct"/>
            <w:noWrap/>
            <w:hideMark/>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0.159</w:t>
            </w:r>
          </w:p>
        </w:tc>
        <w:tc>
          <w:tcPr>
            <w:tcW w:w="876" w:type="pct"/>
            <w:noWrap/>
          </w:tcPr>
          <w:p w:rsidR="00963811" w:rsidRPr="00BF328D" w:rsidRDefault="00963811" w:rsidP="002952AE">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bidi="ar-SA"/>
              </w:rPr>
            </w:pPr>
            <w:r w:rsidRPr="00BF328D">
              <w:rPr>
                <w:rFonts w:cs="Times New Roman"/>
                <w:sz w:val="24"/>
                <w:szCs w:val="24"/>
                <w:lang w:bidi="ar-SA"/>
              </w:rPr>
              <w:t>1.760</w:t>
            </w:r>
          </w:p>
        </w:tc>
      </w:tr>
      <w:tr w:rsidR="00BF328D" w:rsidRPr="00BF328D" w:rsidTr="000849B8">
        <w:trPr>
          <w:trHeight w:val="300"/>
        </w:trPr>
        <w:tc>
          <w:tcPr>
            <w:cnfStyle w:val="001000000000" w:firstRow="0" w:lastRow="0" w:firstColumn="1" w:lastColumn="0" w:oddVBand="0" w:evenVBand="0" w:oddHBand="0" w:evenHBand="0" w:firstRowFirstColumn="0" w:firstRowLastColumn="0" w:lastRowFirstColumn="0" w:lastRowLastColumn="0"/>
            <w:tcW w:w="2064" w:type="pct"/>
            <w:tcBorders>
              <w:top w:val="single" w:sz="4" w:space="0" w:color="7F7F7F" w:themeColor="text1" w:themeTint="80"/>
              <w:bottom w:val="single" w:sz="4" w:space="0" w:color="auto"/>
            </w:tcBorders>
            <w:noWrap/>
            <w:hideMark/>
          </w:tcPr>
          <w:p w:rsidR="00963811" w:rsidRPr="00BF328D" w:rsidRDefault="00963811" w:rsidP="002952AE">
            <w:pPr>
              <w:rPr>
                <w:rFonts w:cs="Times New Roman"/>
                <w:b w:val="0"/>
                <w:sz w:val="24"/>
                <w:szCs w:val="24"/>
                <w:lang w:bidi="ar-SA"/>
              </w:rPr>
            </w:pPr>
            <w:r w:rsidRPr="00BF328D">
              <w:rPr>
                <w:rFonts w:cs="Times New Roman"/>
                <w:b w:val="0"/>
                <w:sz w:val="24"/>
                <w:szCs w:val="24"/>
                <w:lang w:bidi="ar-SA"/>
              </w:rPr>
              <w:t>AgDist_5</w:t>
            </w:r>
          </w:p>
        </w:tc>
        <w:tc>
          <w:tcPr>
            <w:tcW w:w="813" w:type="pct"/>
            <w:tcBorders>
              <w:top w:val="single" w:sz="4" w:space="0" w:color="7F7F7F" w:themeColor="text1" w:themeTint="80"/>
              <w:bottom w:val="single" w:sz="4" w:space="0" w:color="auto"/>
            </w:tcBorders>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-0.402</w:t>
            </w:r>
            <w:r w:rsidRPr="00BF328D">
              <w:rPr>
                <w:rFonts w:cs="Times New Roman"/>
                <w:sz w:val="24"/>
                <w:szCs w:val="24"/>
                <w:vertAlign w:val="superscript"/>
                <w:lang w:bidi="ar-SA"/>
              </w:rPr>
              <w:t>**</w:t>
            </w:r>
          </w:p>
        </w:tc>
        <w:tc>
          <w:tcPr>
            <w:tcW w:w="1247" w:type="pct"/>
            <w:tcBorders>
              <w:top w:val="single" w:sz="4" w:space="0" w:color="7F7F7F" w:themeColor="text1" w:themeTint="80"/>
              <w:bottom w:val="single" w:sz="4" w:space="0" w:color="auto"/>
            </w:tcBorders>
            <w:noWrap/>
            <w:hideMark/>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0.166</w:t>
            </w:r>
          </w:p>
        </w:tc>
        <w:tc>
          <w:tcPr>
            <w:tcW w:w="876" w:type="pct"/>
            <w:tcBorders>
              <w:top w:val="single" w:sz="4" w:space="0" w:color="7F7F7F" w:themeColor="text1" w:themeTint="80"/>
              <w:bottom w:val="single" w:sz="4" w:space="0" w:color="auto"/>
            </w:tcBorders>
            <w:noWrap/>
          </w:tcPr>
          <w:p w:rsidR="00963811" w:rsidRPr="00BF328D" w:rsidRDefault="00963811" w:rsidP="002952AE">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bidi="ar-SA"/>
              </w:rPr>
            </w:pPr>
            <w:r w:rsidRPr="00BF328D">
              <w:rPr>
                <w:rFonts w:cs="Times New Roman"/>
                <w:sz w:val="24"/>
                <w:szCs w:val="24"/>
                <w:lang w:bidi="ar-SA"/>
              </w:rPr>
              <w:t>0.669</w:t>
            </w:r>
          </w:p>
        </w:tc>
      </w:tr>
      <w:tr w:rsidR="00BF328D" w:rsidRPr="00BF328D" w:rsidTr="00084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4" w:space="0" w:color="auto"/>
              <w:bottom w:val="nil"/>
            </w:tcBorders>
          </w:tcPr>
          <w:p w:rsidR="00963811" w:rsidRPr="00BF328D" w:rsidRDefault="00963811" w:rsidP="002952AE">
            <w:pPr>
              <w:rPr>
                <w:rFonts w:cs="Times New Roman"/>
                <w:b w:val="0"/>
                <w:sz w:val="24"/>
                <w:szCs w:val="24"/>
                <w:lang w:bidi="ar-SA"/>
              </w:rPr>
            </w:pPr>
            <w:r w:rsidRPr="00BF328D">
              <w:rPr>
                <w:rFonts w:cs="Times New Roman"/>
                <w:b w:val="0"/>
                <w:sz w:val="24"/>
                <w:szCs w:val="24"/>
                <w:vertAlign w:val="superscript"/>
                <w:lang w:bidi="ar-SA"/>
              </w:rPr>
              <w:t>***</w:t>
            </w:r>
            <w:r w:rsidRPr="00BF328D">
              <w:rPr>
                <w:rFonts w:cs="Times New Roman"/>
                <w:b w:val="0"/>
                <w:sz w:val="24"/>
                <w:szCs w:val="24"/>
                <w:lang w:bidi="ar-SA"/>
              </w:rPr>
              <w:t xml:space="preserve"> &amp; </w:t>
            </w:r>
            <w:r w:rsidRPr="00BF328D">
              <w:rPr>
                <w:rFonts w:cs="Times New Roman"/>
                <w:b w:val="0"/>
                <w:sz w:val="24"/>
                <w:szCs w:val="24"/>
                <w:vertAlign w:val="superscript"/>
                <w:lang w:bidi="ar-SA"/>
              </w:rPr>
              <w:t>**</w:t>
            </w:r>
            <w:r w:rsidRPr="00BF328D">
              <w:rPr>
                <w:rFonts w:cs="Times New Roman"/>
                <w:b w:val="0"/>
                <w:sz w:val="24"/>
                <w:szCs w:val="24"/>
                <w:lang w:bidi="ar-SA"/>
              </w:rPr>
              <w:t xml:space="preserve"> = Statistically significant at 1% and 5% levels, respectively. SE is standard error.</w:t>
            </w:r>
          </w:p>
          <w:p w:rsidR="00963811" w:rsidRPr="00BF328D" w:rsidRDefault="00963811" w:rsidP="002952AE">
            <w:pPr>
              <w:rPr>
                <w:rFonts w:cs="Times New Roman"/>
                <w:i/>
                <w:sz w:val="24"/>
                <w:szCs w:val="24"/>
                <w:lang w:bidi="ar-SA"/>
              </w:rPr>
            </w:pPr>
          </w:p>
        </w:tc>
      </w:tr>
    </w:tbl>
    <w:p w:rsidR="000A07A8" w:rsidRPr="00BF328D" w:rsidRDefault="000A07A8" w:rsidP="00C303B8"/>
    <w:sectPr w:rsidR="000A07A8" w:rsidRPr="00BF328D" w:rsidSect="000C156D">
      <w:pgSz w:w="12240" w:h="15840"/>
      <w:pgMar w:top="1440" w:right="1440" w:bottom="1440" w:left="1440" w:header="720" w:footer="720" w:gutter="0"/>
      <w:lnNumType w:countBy="1" w:restart="continuous"/>
      <w:cols w:space="720"/>
      <w:docGrid w:linePitch="360"/>
      <w:sectPrChange w:id="1423" w:author="Mishra, Bijesh" w:date="2018-07-13T15:04:00Z">
        <w:sectPr w:rsidR="000A07A8" w:rsidRPr="00BF328D" w:rsidSect="000C156D">
          <w:pgMar w:top="1440" w:right="1440" w:bottom="1440" w:left="1440" w:header="720" w:footer="720" w:gutter="0"/>
          <w:lnNumType w:countBy="0" w:restart="newPage"/>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EB6" w:rsidRDefault="00FD1EB6" w:rsidP="00533846">
      <w:pPr>
        <w:spacing w:after="0" w:line="240" w:lineRule="auto"/>
      </w:pPr>
      <w:r>
        <w:separator/>
      </w:r>
    </w:p>
  </w:endnote>
  <w:endnote w:type="continuationSeparator" w:id="0">
    <w:p w:rsidR="00FD1EB6" w:rsidRDefault="00FD1EB6" w:rsidP="00533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0471899"/>
      <w:docPartObj>
        <w:docPartGallery w:val="Page Numbers (Bottom of Page)"/>
        <w:docPartUnique/>
      </w:docPartObj>
    </w:sdtPr>
    <w:sdtEndPr>
      <w:rPr>
        <w:noProof/>
      </w:rPr>
    </w:sdtEndPr>
    <w:sdtContent>
      <w:p w:rsidR="004A06BC" w:rsidRDefault="004A06BC">
        <w:pPr>
          <w:pStyle w:val="Footer"/>
          <w:jc w:val="center"/>
        </w:pPr>
        <w:r>
          <w:fldChar w:fldCharType="begin"/>
        </w:r>
        <w:r>
          <w:instrText xml:space="preserve"> PAGE   \* MERGEFORMAT </w:instrText>
        </w:r>
        <w:r>
          <w:fldChar w:fldCharType="separate"/>
        </w:r>
        <w:r w:rsidR="00BF328D">
          <w:rPr>
            <w:noProof/>
          </w:rPr>
          <w:t>22</w:t>
        </w:r>
        <w:r>
          <w:rPr>
            <w:noProof/>
          </w:rPr>
          <w:fldChar w:fldCharType="end"/>
        </w:r>
      </w:p>
    </w:sdtContent>
  </w:sdt>
  <w:p w:rsidR="004A06BC" w:rsidRDefault="004A06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EB6" w:rsidRDefault="00FD1EB6" w:rsidP="00533846">
      <w:pPr>
        <w:spacing w:after="0" w:line="240" w:lineRule="auto"/>
      </w:pPr>
      <w:r>
        <w:separator/>
      </w:r>
    </w:p>
  </w:footnote>
  <w:footnote w:type="continuationSeparator" w:id="0">
    <w:p w:rsidR="00FD1EB6" w:rsidRDefault="00FD1EB6" w:rsidP="00533846">
      <w:pPr>
        <w:spacing w:after="0" w:line="240" w:lineRule="auto"/>
      </w:pPr>
      <w:r>
        <w:continuationSeparator/>
      </w:r>
    </w:p>
  </w:footnote>
  <w:footnote w:id="1">
    <w:p w:rsidR="004A06BC" w:rsidRPr="000A6DF3" w:rsidRDefault="004A06BC" w:rsidP="000849B8">
      <w:pPr>
        <w:spacing w:after="0" w:line="240" w:lineRule="auto"/>
        <w:rPr>
          <w:rFonts w:ascii="Times New Roman" w:hAnsi="Times New Roman" w:cs="Times New Roman"/>
          <w:sz w:val="24"/>
          <w:szCs w:val="24"/>
        </w:rPr>
      </w:pPr>
      <w:r>
        <w:rPr>
          <w:rStyle w:val="FootnoteReference"/>
        </w:rPr>
        <w:footnoteRef/>
      </w:r>
      <w:r>
        <w:t xml:space="preserve"> </w:t>
      </w:r>
      <w:r w:rsidRPr="00A22E23">
        <w:rPr>
          <w:rFonts w:ascii="Times New Roman" w:hAnsi="Times New Roman" w:cs="Times New Roman"/>
          <w:sz w:val="24"/>
          <w:szCs w:val="24"/>
        </w:rPr>
        <w:t xml:space="preserve">Except </w:t>
      </w:r>
      <w:proofErr w:type="spellStart"/>
      <w:r>
        <w:rPr>
          <w:rFonts w:ascii="Times New Roman" w:hAnsi="Times New Roman" w:cs="Times New Roman"/>
          <w:sz w:val="24"/>
          <w:szCs w:val="24"/>
        </w:rPr>
        <w:t>Poudyal</w:t>
      </w:r>
      <w:proofErr w:type="spellEnd"/>
      <w:r>
        <w:rPr>
          <w:rFonts w:ascii="Times New Roman" w:hAnsi="Times New Roman" w:cs="Times New Roman"/>
          <w:sz w:val="24"/>
          <w:szCs w:val="24"/>
        </w:rPr>
        <w:t xml:space="preserve"> and </w:t>
      </w:r>
      <w:proofErr w:type="spellStart"/>
      <w:r w:rsidRPr="00A22E23">
        <w:rPr>
          <w:rFonts w:ascii="Times New Roman" w:hAnsi="Times New Roman" w:cs="Times New Roman"/>
          <w:sz w:val="24"/>
          <w:szCs w:val="24"/>
        </w:rPr>
        <w:t>Paudel</w:t>
      </w:r>
      <w:proofErr w:type="spellEnd"/>
      <w:r w:rsidRPr="00A22E23">
        <w:rPr>
          <w:rFonts w:ascii="Times New Roman" w:hAnsi="Times New Roman" w:cs="Times New Roman"/>
          <w:sz w:val="24"/>
          <w:szCs w:val="24"/>
        </w:rPr>
        <w:t xml:space="preserve">, all authors are affiliated with </w:t>
      </w:r>
      <w:r w:rsidRPr="000A6DF3">
        <w:rPr>
          <w:rFonts w:ascii="Times New Roman" w:hAnsi="Times New Roman" w:cs="Times New Roman"/>
          <w:sz w:val="24"/>
          <w:szCs w:val="24"/>
        </w:rPr>
        <w:t xml:space="preserve">College of Agriculture, Food Science, and Sustainable Systems, Kentucky State University, Frankfort, KY.  </w:t>
      </w:r>
      <w:proofErr w:type="spellStart"/>
      <w:r w:rsidRPr="000A6DF3">
        <w:rPr>
          <w:rFonts w:ascii="Times New Roman" w:hAnsi="Times New Roman" w:cs="Times New Roman"/>
          <w:sz w:val="24"/>
          <w:szCs w:val="24"/>
        </w:rPr>
        <w:t>Paudel</w:t>
      </w:r>
      <w:proofErr w:type="spellEnd"/>
      <w:r w:rsidRPr="000A6DF3">
        <w:rPr>
          <w:rFonts w:ascii="Times New Roman" w:hAnsi="Times New Roman" w:cs="Times New Roman"/>
          <w:sz w:val="24"/>
          <w:szCs w:val="24"/>
        </w:rPr>
        <w:t xml:space="preserve"> is the Gilbert Durbin Endowed Professor at Louisiana State University </w:t>
      </w:r>
      <w:r>
        <w:rPr>
          <w:rFonts w:ascii="Times New Roman" w:hAnsi="Times New Roman" w:cs="Times New Roman"/>
          <w:sz w:val="24"/>
          <w:szCs w:val="24"/>
        </w:rPr>
        <w:t xml:space="preserve">(LSU) </w:t>
      </w:r>
      <w:r w:rsidRPr="000A6DF3">
        <w:rPr>
          <w:rFonts w:ascii="Times New Roman" w:hAnsi="Times New Roman" w:cs="Times New Roman"/>
          <w:sz w:val="24"/>
          <w:szCs w:val="24"/>
        </w:rPr>
        <w:t>and LSU Agricultural Center, Baton Rouge, Louisiana.</w:t>
      </w:r>
      <w:r>
        <w:rPr>
          <w:rFonts w:ascii="Times New Roman" w:hAnsi="Times New Roman" w:cs="Times New Roman"/>
          <w:sz w:val="24"/>
          <w:szCs w:val="24"/>
        </w:rPr>
        <w:t xml:space="preserve"> </w:t>
      </w:r>
      <w:proofErr w:type="spellStart"/>
      <w:r>
        <w:rPr>
          <w:rFonts w:ascii="Times New Roman" w:hAnsi="Times New Roman" w:cs="Times New Roman"/>
          <w:sz w:val="24"/>
          <w:szCs w:val="24"/>
        </w:rPr>
        <w:t>Poudyal</w:t>
      </w:r>
      <w:proofErr w:type="spellEnd"/>
      <w:r>
        <w:rPr>
          <w:rFonts w:ascii="Times New Roman" w:hAnsi="Times New Roman" w:cs="Times New Roman"/>
          <w:sz w:val="24"/>
          <w:szCs w:val="24"/>
        </w:rPr>
        <w:t xml:space="preserve"> is an associate professor of Forestry, Wildlife and Fisheries, Institute of Agriculture, The University of Tennessee-Knoxville, Tennessee. </w:t>
      </w:r>
    </w:p>
    <w:p w:rsidR="004A06BC" w:rsidRPr="00A22E23" w:rsidRDefault="004A06BC" w:rsidP="000849B8">
      <w:pPr>
        <w:pStyle w:val="FootnoteText"/>
        <w:rPr>
          <w:rFonts w:ascii="Times New Roman" w:hAnsi="Times New Roman" w:cs="Times New Roman"/>
          <w:sz w:val="24"/>
          <w:szCs w:val="24"/>
        </w:rPr>
      </w:pPr>
    </w:p>
    <w:p w:rsidR="004A06BC" w:rsidRPr="00A22E23" w:rsidRDefault="004A06BC" w:rsidP="000849B8">
      <w:pPr>
        <w:pStyle w:val="FootnoteText"/>
        <w:rPr>
          <w:rFonts w:ascii="Times New Roman" w:hAnsi="Times New Roman" w:cs="Times New Roman"/>
          <w:sz w:val="24"/>
          <w:szCs w:val="24"/>
        </w:rPr>
      </w:pPr>
    </w:p>
    <w:p w:rsidR="004A06BC" w:rsidRDefault="004A06BC" w:rsidP="000849B8">
      <w:pPr>
        <w:pStyle w:val="FootnoteText"/>
      </w:pPr>
      <w:r>
        <w:rPr>
          <w:rFonts w:ascii="Times New Roman" w:hAnsi="Times New Roman" w:cs="Times New Roman"/>
          <w:sz w:val="24"/>
          <w:szCs w:val="24"/>
        </w:rPr>
        <w:t>Corresponding A</w:t>
      </w:r>
      <w:r w:rsidRPr="00A22E23">
        <w:rPr>
          <w:rFonts w:ascii="Times New Roman" w:hAnsi="Times New Roman" w:cs="Times New Roman"/>
          <w:sz w:val="24"/>
          <w:szCs w:val="24"/>
        </w:rPr>
        <w:t>uthor</w:t>
      </w:r>
      <w:r>
        <w:rPr>
          <w:rFonts w:ascii="Times New Roman" w:hAnsi="Times New Roman" w:cs="Times New Roman"/>
          <w:sz w:val="24"/>
          <w:szCs w:val="24"/>
        </w:rPr>
        <w:t>s</w:t>
      </w:r>
      <w:r w:rsidRPr="00A22E23">
        <w:rPr>
          <w:rFonts w:ascii="Times New Roman" w:hAnsi="Times New Roman" w:cs="Times New Roman"/>
          <w:sz w:val="24"/>
          <w:szCs w:val="24"/>
        </w:rPr>
        <w:t xml:space="preserve">:  </w:t>
      </w:r>
      <w:r>
        <w:rPr>
          <w:rFonts w:ascii="Times New Roman" w:hAnsi="Times New Roman" w:cs="Times New Roman"/>
          <w:sz w:val="24"/>
          <w:szCs w:val="24"/>
        </w:rPr>
        <w:t xml:space="preserve">Krishna </w:t>
      </w:r>
      <w:proofErr w:type="spellStart"/>
      <w:r>
        <w:rPr>
          <w:rFonts w:ascii="Times New Roman" w:hAnsi="Times New Roman" w:cs="Times New Roman"/>
          <w:sz w:val="24"/>
          <w:szCs w:val="24"/>
        </w:rPr>
        <w:t>Paudel</w:t>
      </w:r>
      <w:proofErr w:type="spellEnd"/>
      <w:r>
        <w:rPr>
          <w:rFonts w:ascii="Times New Roman" w:hAnsi="Times New Roman" w:cs="Times New Roman"/>
          <w:sz w:val="24"/>
          <w:szCs w:val="24"/>
        </w:rPr>
        <w:t xml:space="preserve"> (kpaudel@agcenter.lsu.edu)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01B0E"/>
    <w:multiLevelType w:val="hybridMultilevel"/>
    <w:tmpl w:val="6CA80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57BEF"/>
    <w:multiLevelType w:val="hybridMultilevel"/>
    <w:tmpl w:val="DEBEA90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shra, Bijesh">
    <w15:presenceInfo w15:providerId="AD" w15:userId="S-1-5-21-2079005298-2851282243-805169246-37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3NDE1MDO0MLUwM7JQ0lEKTi0uzszPAykwNKwFAKnSZQQtAAAA"/>
  </w:docVars>
  <w:rsids>
    <w:rsidRoot w:val="00533846"/>
    <w:rsid w:val="00006438"/>
    <w:rsid w:val="00006B91"/>
    <w:rsid w:val="00036E42"/>
    <w:rsid w:val="000464B7"/>
    <w:rsid w:val="000732EF"/>
    <w:rsid w:val="00075CA5"/>
    <w:rsid w:val="00082515"/>
    <w:rsid w:val="000849B8"/>
    <w:rsid w:val="00093696"/>
    <w:rsid w:val="0009575D"/>
    <w:rsid w:val="000A07A8"/>
    <w:rsid w:val="000A4DF7"/>
    <w:rsid w:val="000A699D"/>
    <w:rsid w:val="000C0BEC"/>
    <w:rsid w:val="000C156D"/>
    <w:rsid w:val="000D7311"/>
    <w:rsid w:val="000E042F"/>
    <w:rsid w:val="000E0F1A"/>
    <w:rsid w:val="000E1250"/>
    <w:rsid w:val="00110F21"/>
    <w:rsid w:val="00125FA8"/>
    <w:rsid w:val="00164906"/>
    <w:rsid w:val="00171EA2"/>
    <w:rsid w:val="00172953"/>
    <w:rsid w:val="00175125"/>
    <w:rsid w:val="0018080C"/>
    <w:rsid w:val="00180CE3"/>
    <w:rsid w:val="0018254E"/>
    <w:rsid w:val="001A1C22"/>
    <w:rsid w:val="001A6BF1"/>
    <w:rsid w:val="001B0207"/>
    <w:rsid w:val="001B0C31"/>
    <w:rsid w:val="001B6D56"/>
    <w:rsid w:val="001C1137"/>
    <w:rsid w:val="001C43E8"/>
    <w:rsid w:val="001F7523"/>
    <w:rsid w:val="001F75BB"/>
    <w:rsid w:val="00212021"/>
    <w:rsid w:val="002216FB"/>
    <w:rsid w:val="00225F31"/>
    <w:rsid w:val="00250766"/>
    <w:rsid w:val="00265FB5"/>
    <w:rsid w:val="002867D4"/>
    <w:rsid w:val="00294BF8"/>
    <w:rsid w:val="002952AE"/>
    <w:rsid w:val="002A49D8"/>
    <w:rsid w:val="002B1FE7"/>
    <w:rsid w:val="002B5F13"/>
    <w:rsid w:val="002C0999"/>
    <w:rsid w:val="002C1975"/>
    <w:rsid w:val="002F16B8"/>
    <w:rsid w:val="002F2112"/>
    <w:rsid w:val="002F2F0A"/>
    <w:rsid w:val="002F7D9E"/>
    <w:rsid w:val="00300CC4"/>
    <w:rsid w:val="0031157C"/>
    <w:rsid w:val="0032115C"/>
    <w:rsid w:val="003235DF"/>
    <w:rsid w:val="003268AC"/>
    <w:rsid w:val="003368C5"/>
    <w:rsid w:val="00336988"/>
    <w:rsid w:val="00343F7E"/>
    <w:rsid w:val="00360B4C"/>
    <w:rsid w:val="00363D51"/>
    <w:rsid w:val="003749CC"/>
    <w:rsid w:val="003B322A"/>
    <w:rsid w:val="003B3895"/>
    <w:rsid w:val="003F21D0"/>
    <w:rsid w:val="003F2F0F"/>
    <w:rsid w:val="00400059"/>
    <w:rsid w:val="0040061D"/>
    <w:rsid w:val="0040653C"/>
    <w:rsid w:val="0040788A"/>
    <w:rsid w:val="004313A1"/>
    <w:rsid w:val="004413C7"/>
    <w:rsid w:val="004512E5"/>
    <w:rsid w:val="00476FAD"/>
    <w:rsid w:val="004908FC"/>
    <w:rsid w:val="004A0492"/>
    <w:rsid w:val="004A06BC"/>
    <w:rsid w:val="004A172A"/>
    <w:rsid w:val="004B3CC6"/>
    <w:rsid w:val="004B52BE"/>
    <w:rsid w:val="004D6BA3"/>
    <w:rsid w:val="004E1ACE"/>
    <w:rsid w:val="004E45DF"/>
    <w:rsid w:val="004F3AFC"/>
    <w:rsid w:val="00500E20"/>
    <w:rsid w:val="00503D49"/>
    <w:rsid w:val="00506357"/>
    <w:rsid w:val="0051168F"/>
    <w:rsid w:val="00523D3F"/>
    <w:rsid w:val="005318C7"/>
    <w:rsid w:val="00533846"/>
    <w:rsid w:val="00542BC4"/>
    <w:rsid w:val="00547EC3"/>
    <w:rsid w:val="00553DCE"/>
    <w:rsid w:val="00557DED"/>
    <w:rsid w:val="005815CA"/>
    <w:rsid w:val="00582360"/>
    <w:rsid w:val="00585E93"/>
    <w:rsid w:val="00586EB5"/>
    <w:rsid w:val="00591186"/>
    <w:rsid w:val="005A0B5B"/>
    <w:rsid w:val="005A725A"/>
    <w:rsid w:val="005B13F3"/>
    <w:rsid w:val="005B18C5"/>
    <w:rsid w:val="005B3305"/>
    <w:rsid w:val="005C2615"/>
    <w:rsid w:val="005C2643"/>
    <w:rsid w:val="005C5141"/>
    <w:rsid w:val="005E48BF"/>
    <w:rsid w:val="005F5B69"/>
    <w:rsid w:val="006100B5"/>
    <w:rsid w:val="00614FA0"/>
    <w:rsid w:val="00632B6F"/>
    <w:rsid w:val="006415CC"/>
    <w:rsid w:val="00642E78"/>
    <w:rsid w:val="00662AA2"/>
    <w:rsid w:val="00663FEC"/>
    <w:rsid w:val="0066527C"/>
    <w:rsid w:val="00667C6D"/>
    <w:rsid w:val="0067045F"/>
    <w:rsid w:val="00672EF9"/>
    <w:rsid w:val="00683503"/>
    <w:rsid w:val="006970C9"/>
    <w:rsid w:val="006B1F6F"/>
    <w:rsid w:val="006B5EC5"/>
    <w:rsid w:val="006C0A2A"/>
    <w:rsid w:val="006C0D0A"/>
    <w:rsid w:val="006C15E7"/>
    <w:rsid w:val="006D0200"/>
    <w:rsid w:val="006D2563"/>
    <w:rsid w:val="006F498B"/>
    <w:rsid w:val="006F4EC7"/>
    <w:rsid w:val="006F54B2"/>
    <w:rsid w:val="00700478"/>
    <w:rsid w:val="00706EF3"/>
    <w:rsid w:val="0072699A"/>
    <w:rsid w:val="007426CB"/>
    <w:rsid w:val="00747BBD"/>
    <w:rsid w:val="00750CD6"/>
    <w:rsid w:val="00754AD9"/>
    <w:rsid w:val="00757793"/>
    <w:rsid w:val="0076577F"/>
    <w:rsid w:val="00786118"/>
    <w:rsid w:val="00786CE5"/>
    <w:rsid w:val="007916A1"/>
    <w:rsid w:val="00793A4F"/>
    <w:rsid w:val="007A14FC"/>
    <w:rsid w:val="007A4A97"/>
    <w:rsid w:val="007B1FCB"/>
    <w:rsid w:val="007B2893"/>
    <w:rsid w:val="007B4F3E"/>
    <w:rsid w:val="007C3414"/>
    <w:rsid w:val="007D02B3"/>
    <w:rsid w:val="007D4FA9"/>
    <w:rsid w:val="007F0FE6"/>
    <w:rsid w:val="007F3584"/>
    <w:rsid w:val="00802D00"/>
    <w:rsid w:val="00805EAB"/>
    <w:rsid w:val="00812382"/>
    <w:rsid w:val="008403AA"/>
    <w:rsid w:val="00847596"/>
    <w:rsid w:val="008632AF"/>
    <w:rsid w:val="00870B6D"/>
    <w:rsid w:val="00872760"/>
    <w:rsid w:val="008737E1"/>
    <w:rsid w:val="00875CAB"/>
    <w:rsid w:val="008821D5"/>
    <w:rsid w:val="00897BB9"/>
    <w:rsid w:val="008A65F1"/>
    <w:rsid w:val="008B267C"/>
    <w:rsid w:val="008B271A"/>
    <w:rsid w:val="008B6121"/>
    <w:rsid w:val="008D6E7F"/>
    <w:rsid w:val="008E2331"/>
    <w:rsid w:val="008F72A9"/>
    <w:rsid w:val="00900EB5"/>
    <w:rsid w:val="0090101B"/>
    <w:rsid w:val="0091271A"/>
    <w:rsid w:val="0091445F"/>
    <w:rsid w:val="0095346A"/>
    <w:rsid w:val="00955EAE"/>
    <w:rsid w:val="00956743"/>
    <w:rsid w:val="009631ED"/>
    <w:rsid w:val="00963811"/>
    <w:rsid w:val="009658B6"/>
    <w:rsid w:val="009665A0"/>
    <w:rsid w:val="00967B17"/>
    <w:rsid w:val="00976A38"/>
    <w:rsid w:val="00984EC6"/>
    <w:rsid w:val="0099190D"/>
    <w:rsid w:val="00991CF2"/>
    <w:rsid w:val="0099568D"/>
    <w:rsid w:val="009A0AA6"/>
    <w:rsid w:val="009A3809"/>
    <w:rsid w:val="009B2F77"/>
    <w:rsid w:val="009B6E1D"/>
    <w:rsid w:val="009C1786"/>
    <w:rsid w:val="009D1DF9"/>
    <w:rsid w:val="009D2823"/>
    <w:rsid w:val="009D4DB9"/>
    <w:rsid w:val="009D6F98"/>
    <w:rsid w:val="009F7D9D"/>
    <w:rsid w:val="00A00529"/>
    <w:rsid w:val="00A053CD"/>
    <w:rsid w:val="00A07FB0"/>
    <w:rsid w:val="00A11496"/>
    <w:rsid w:val="00A127BE"/>
    <w:rsid w:val="00A23554"/>
    <w:rsid w:val="00A25E47"/>
    <w:rsid w:val="00A43BF3"/>
    <w:rsid w:val="00A44870"/>
    <w:rsid w:val="00A5555A"/>
    <w:rsid w:val="00A61966"/>
    <w:rsid w:val="00A661AA"/>
    <w:rsid w:val="00A67A4F"/>
    <w:rsid w:val="00A76209"/>
    <w:rsid w:val="00A964C2"/>
    <w:rsid w:val="00AD3E0E"/>
    <w:rsid w:val="00AF105A"/>
    <w:rsid w:val="00AF1B03"/>
    <w:rsid w:val="00B25764"/>
    <w:rsid w:val="00B46FF7"/>
    <w:rsid w:val="00B52586"/>
    <w:rsid w:val="00B53875"/>
    <w:rsid w:val="00B573EE"/>
    <w:rsid w:val="00B611C6"/>
    <w:rsid w:val="00B6520A"/>
    <w:rsid w:val="00B73EDB"/>
    <w:rsid w:val="00B75555"/>
    <w:rsid w:val="00B87D61"/>
    <w:rsid w:val="00B96AA2"/>
    <w:rsid w:val="00B97740"/>
    <w:rsid w:val="00BA2274"/>
    <w:rsid w:val="00BA2597"/>
    <w:rsid w:val="00BA353C"/>
    <w:rsid w:val="00BB734F"/>
    <w:rsid w:val="00BC1AF3"/>
    <w:rsid w:val="00BC3342"/>
    <w:rsid w:val="00BC37CE"/>
    <w:rsid w:val="00BE5A30"/>
    <w:rsid w:val="00BF328D"/>
    <w:rsid w:val="00BF33C2"/>
    <w:rsid w:val="00BF580F"/>
    <w:rsid w:val="00C03B33"/>
    <w:rsid w:val="00C14EFD"/>
    <w:rsid w:val="00C303B8"/>
    <w:rsid w:val="00C44EBA"/>
    <w:rsid w:val="00C51992"/>
    <w:rsid w:val="00C52F85"/>
    <w:rsid w:val="00C602A7"/>
    <w:rsid w:val="00C613A0"/>
    <w:rsid w:val="00C67291"/>
    <w:rsid w:val="00C72CE2"/>
    <w:rsid w:val="00C74A2F"/>
    <w:rsid w:val="00C81BA9"/>
    <w:rsid w:val="00C8463C"/>
    <w:rsid w:val="00C97DCA"/>
    <w:rsid w:val="00CB4EC1"/>
    <w:rsid w:val="00CC20AA"/>
    <w:rsid w:val="00CC4A40"/>
    <w:rsid w:val="00CF6E3E"/>
    <w:rsid w:val="00D00645"/>
    <w:rsid w:val="00D11402"/>
    <w:rsid w:val="00D25B6D"/>
    <w:rsid w:val="00D25DE2"/>
    <w:rsid w:val="00D26E7B"/>
    <w:rsid w:val="00D3392A"/>
    <w:rsid w:val="00D33EE1"/>
    <w:rsid w:val="00D34E68"/>
    <w:rsid w:val="00D51F49"/>
    <w:rsid w:val="00D635B5"/>
    <w:rsid w:val="00D70760"/>
    <w:rsid w:val="00D70DAD"/>
    <w:rsid w:val="00D87FE0"/>
    <w:rsid w:val="00DB0A2F"/>
    <w:rsid w:val="00DC0781"/>
    <w:rsid w:val="00DC3DE7"/>
    <w:rsid w:val="00DD7EF7"/>
    <w:rsid w:val="00E04031"/>
    <w:rsid w:val="00E1131E"/>
    <w:rsid w:val="00E12B03"/>
    <w:rsid w:val="00E229B7"/>
    <w:rsid w:val="00E363CF"/>
    <w:rsid w:val="00E442AD"/>
    <w:rsid w:val="00E526B2"/>
    <w:rsid w:val="00E55B3D"/>
    <w:rsid w:val="00E61AFE"/>
    <w:rsid w:val="00E66550"/>
    <w:rsid w:val="00E744C1"/>
    <w:rsid w:val="00E84C67"/>
    <w:rsid w:val="00E97345"/>
    <w:rsid w:val="00EA1920"/>
    <w:rsid w:val="00EA25D4"/>
    <w:rsid w:val="00EA5B26"/>
    <w:rsid w:val="00EA73F8"/>
    <w:rsid w:val="00EB001F"/>
    <w:rsid w:val="00ED607F"/>
    <w:rsid w:val="00ED62F6"/>
    <w:rsid w:val="00EF1F7D"/>
    <w:rsid w:val="00EF748B"/>
    <w:rsid w:val="00F1322A"/>
    <w:rsid w:val="00F42398"/>
    <w:rsid w:val="00F43C7C"/>
    <w:rsid w:val="00F451AB"/>
    <w:rsid w:val="00F46B62"/>
    <w:rsid w:val="00F54B45"/>
    <w:rsid w:val="00F574EC"/>
    <w:rsid w:val="00F63A94"/>
    <w:rsid w:val="00F67049"/>
    <w:rsid w:val="00F73E97"/>
    <w:rsid w:val="00F84D6F"/>
    <w:rsid w:val="00F867F8"/>
    <w:rsid w:val="00F95C92"/>
    <w:rsid w:val="00FA6E09"/>
    <w:rsid w:val="00FC2C7D"/>
    <w:rsid w:val="00FC7863"/>
    <w:rsid w:val="00FD1EB6"/>
    <w:rsid w:val="00FD2864"/>
    <w:rsid w:val="00FD40A3"/>
    <w:rsid w:val="00FE3E43"/>
    <w:rsid w:val="00FF15A6"/>
    <w:rsid w:val="00FF163C"/>
    <w:rsid w:val="00FF6123"/>
    <w:rsid w:val="00FF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DA5A2-3251-4D43-84E5-E64E6D69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846"/>
    <w:pPr>
      <w:spacing w:after="160" w:line="259" w:lineRule="auto"/>
    </w:pPr>
    <w:rPr>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33846"/>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533846"/>
    <w:rPr>
      <w:sz w:val="20"/>
      <w:szCs w:val="18"/>
      <w:lang w:bidi="ne-NP"/>
    </w:rPr>
  </w:style>
  <w:style w:type="character" w:styleId="FootnoteReference">
    <w:name w:val="footnote reference"/>
    <w:basedOn w:val="DefaultParagraphFont"/>
    <w:uiPriority w:val="99"/>
    <w:semiHidden/>
    <w:unhideWhenUsed/>
    <w:rsid w:val="00533846"/>
    <w:rPr>
      <w:vertAlign w:val="superscript"/>
    </w:rPr>
  </w:style>
  <w:style w:type="paragraph" w:styleId="ListParagraph">
    <w:name w:val="List Paragraph"/>
    <w:basedOn w:val="Normal"/>
    <w:uiPriority w:val="34"/>
    <w:qFormat/>
    <w:rsid w:val="00533846"/>
    <w:pPr>
      <w:ind w:left="720"/>
      <w:contextualSpacing/>
    </w:pPr>
  </w:style>
  <w:style w:type="character" w:styleId="Hyperlink">
    <w:name w:val="Hyperlink"/>
    <w:basedOn w:val="DefaultParagraphFont"/>
    <w:uiPriority w:val="99"/>
    <w:unhideWhenUsed/>
    <w:rsid w:val="00963811"/>
    <w:rPr>
      <w:color w:val="0563C1" w:themeColor="hyperlink"/>
      <w:u w:val="single"/>
    </w:rPr>
  </w:style>
  <w:style w:type="paragraph" w:styleId="Caption">
    <w:name w:val="caption"/>
    <w:basedOn w:val="Normal"/>
    <w:next w:val="Normal"/>
    <w:uiPriority w:val="35"/>
    <w:unhideWhenUsed/>
    <w:qFormat/>
    <w:rsid w:val="00963811"/>
    <w:pPr>
      <w:spacing w:after="200" w:line="240" w:lineRule="auto"/>
      <w:ind w:firstLine="720"/>
      <w:jc w:val="both"/>
    </w:pPr>
    <w:rPr>
      <w:rFonts w:ascii="Times New Roman" w:eastAsia="Times New Roman" w:hAnsi="Times New Roman" w:cs="Mangal"/>
      <w:i/>
      <w:iCs/>
      <w:color w:val="44546A"/>
      <w:sz w:val="18"/>
      <w:szCs w:val="18"/>
      <w:lang w:bidi="ar-SA"/>
    </w:rPr>
  </w:style>
  <w:style w:type="table" w:styleId="PlainTable2">
    <w:name w:val="Plain Table 2"/>
    <w:basedOn w:val="TableNormal"/>
    <w:uiPriority w:val="42"/>
    <w:rsid w:val="00963811"/>
    <w:rPr>
      <w:rFonts w:ascii="Times New Roman" w:eastAsia="Times New Roman" w:hAnsi="Times New Roman" w:cs="Mangal"/>
      <w:sz w:val="20"/>
      <w:szCs w:val="20"/>
      <w:lang w:bidi="ne-N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converted-space">
    <w:name w:val="apple-converted-space"/>
    <w:basedOn w:val="DefaultParagraphFont"/>
    <w:rsid w:val="00963811"/>
  </w:style>
  <w:style w:type="paragraph" w:styleId="Header">
    <w:name w:val="header"/>
    <w:basedOn w:val="Normal"/>
    <w:link w:val="HeaderChar"/>
    <w:uiPriority w:val="99"/>
    <w:unhideWhenUsed/>
    <w:rsid w:val="00B46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FF7"/>
    <w:rPr>
      <w:szCs w:val="20"/>
      <w:lang w:bidi="ne-NP"/>
    </w:rPr>
  </w:style>
  <w:style w:type="paragraph" w:styleId="Footer">
    <w:name w:val="footer"/>
    <w:basedOn w:val="Normal"/>
    <w:link w:val="FooterChar"/>
    <w:uiPriority w:val="99"/>
    <w:unhideWhenUsed/>
    <w:rsid w:val="00B46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FF7"/>
    <w:rPr>
      <w:szCs w:val="20"/>
      <w:lang w:bidi="ne-NP"/>
    </w:rPr>
  </w:style>
  <w:style w:type="character" w:styleId="LineNumber">
    <w:name w:val="line number"/>
    <w:basedOn w:val="DefaultParagraphFont"/>
    <w:uiPriority w:val="99"/>
    <w:semiHidden/>
    <w:unhideWhenUsed/>
    <w:rsid w:val="00B46FF7"/>
  </w:style>
  <w:style w:type="paragraph" w:styleId="BalloonText">
    <w:name w:val="Balloon Text"/>
    <w:basedOn w:val="Normal"/>
    <w:link w:val="BalloonTextChar"/>
    <w:uiPriority w:val="99"/>
    <w:semiHidden/>
    <w:unhideWhenUsed/>
    <w:rsid w:val="00786CE5"/>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786CE5"/>
    <w:rPr>
      <w:rFonts w:ascii="Segoe UI" w:hAnsi="Segoe UI" w:cs="Segoe UI"/>
      <w:sz w:val="18"/>
      <w:szCs w:val="16"/>
      <w:lang w:bidi="ne-NP"/>
    </w:rPr>
  </w:style>
  <w:style w:type="table" w:styleId="TableGrid">
    <w:name w:val="Table Grid"/>
    <w:basedOn w:val="TableNormal"/>
    <w:uiPriority w:val="39"/>
    <w:rsid w:val="000C156D"/>
    <w:rPr>
      <w:rFonts w:ascii="Times New Roman" w:hAnsi="Times New Roman" w:cs="Times New Roman"/>
      <w:bCs/>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24941">
      <w:bodyDiv w:val="1"/>
      <w:marLeft w:val="0"/>
      <w:marRight w:val="0"/>
      <w:marTop w:val="0"/>
      <w:marBottom w:val="0"/>
      <w:divBdr>
        <w:top w:val="none" w:sz="0" w:space="0" w:color="auto"/>
        <w:left w:val="none" w:sz="0" w:space="0" w:color="auto"/>
        <w:bottom w:val="none" w:sz="0" w:space="0" w:color="auto"/>
        <w:right w:val="none" w:sz="0" w:space="0" w:color="auto"/>
      </w:divBdr>
    </w:div>
    <w:div w:id="1090197199">
      <w:bodyDiv w:val="1"/>
      <w:marLeft w:val="0"/>
      <w:marRight w:val="0"/>
      <w:marTop w:val="0"/>
      <w:marBottom w:val="0"/>
      <w:divBdr>
        <w:top w:val="none" w:sz="0" w:space="0" w:color="auto"/>
        <w:left w:val="none" w:sz="0" w:space="0" w:color="auto"/>
        <w:bottom w:val="none" w:sz="0" w:space="0" w:color="auto"/>
        <w:right w:val="none" w:sz="0" w:space="0" w:color="auto"/>
      </w:divBdr>
    </w:div>
    <w:div w:id="1180583086">
      <w:bodyDiv w:val="1"/>
      <w:marLeft w:val="0"/>
      <w:marRight w:val="0"/>
      <w:marTop w:val="0"/>
      <w:marBottom w:val="0"/>
      <w:divBdr>
        <w:top w:val="none" w:sz="0" w:space="0" w:color="auto"/>
        <w:left w:val="none" w:sz="0" w:space="0" w:color="auto"/>
        <w:bottom w:val="none" w:sz="0" w:space="0" w:color="auto"/>
        <w:right w:val="none" w:sz="0" w:space="0" w:color="auto"/>
      </w:divBdr>
    </w:div>
    <w:div w:id="145262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census.usda.gov/Publications/2012/Online_Resources/Desktop_Applic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gpo.gov/fdsys/pkg/USCODE-2007-title7/pdf/USCODE-2007-title7-chap64-subchapI.pdf" TargetMode="Externa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8148805262978489"/>
          <c:y val="1.7214397496087636E-2"/>
          <c:w val="0.49470242356069122"/>
          <c:h val="0.91390447672914121"/>
        </c:manualLayout>
      </c:layout>
      <c:barChart>
        <c:barDir val="bar"/>
        <c:grouping val="clustered"/>
        <c:varyColors val="0"/>
        <c:ser>
          <c:idx val="0"/>
          <c:order val="0"/>
          <c:tx>
            <c:strRef>
              <c:f>Sheet1!$B$1</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Sheet1!$A$2:$A$32</c:f>
              <c:strCache>
                <c:ptCount val="31"/>
                <c:pt idx="0">
                  <c:v>Manure Distribution as Fertilizer</c:v>
                </c:pt>
                <c:pt idx="1">
                  <c:v>Reduced Chemical Pesticide Use</c:v>
                </c:pt>
                <c:pt idx="2">
                  <c:v>Controlled Grazing</c:v>
                </c:pt>
                <c:pt idx="3">
                  <c:v>Reduced Chemical Fertilizer Use</c:v>
                </c:pt>
                <c:pt idx="4">
                  <c:v>Cover Cropping/Green Manuring</c:v>
                </c:pt>
                <c:pt idx="5">
                  <c:v>Crop Rotation</c:v>
                </c:pt>
                <c:pt idx="6">
                  <c:v>Farm Machinery Adjustment</c:v>
                </c:pt>
                <c:pt idx="7">
                  <c:v>Sprayer Calibration and Accuracy</c:v>
                </c:pt>
                <c:pt idx="8">
                  <c:v>Improved Water Management</c:v>
                </c:pt>
                <c:pt idx="9">
                  <c:v>Animal For Land Reclamation</c:v>
                </c:pt>
                <c:pt idx="10">
                  <c:v>Composting</c:v>
                </c:pt>
                <c:pt idx="11">
                  <c:v>Land Reform</c:v>
                </c:pt>
                <c:pt idx="12">
                  <c:v>Conservation Tillage</c:v>
                </c:pt>
                <c:pt idx="13">
                  <c:v>Crop and Livestock Diversification</c:v>
                </c:pt>
                <c:pt idx="14">
                  <c:v>Increasing Biological Diversity</c:v>
                </c:pt>
                <c:pt idx="15">
                  <c:v>Forest Stewardship</c:v>
                </c:pt>
                <c:pt idx="16">
                  <c:v>Local or Native Crops</c:v>
                </c:pt>
                <c:pt idx="17">
                  <c:v>Varietal Mixture of Same Crops</c:v>
                </c:pt>
                <c:pt idx="18">
                  <c:v>Integrated Pest Management</c:v>
                </c:pt>
                <c:pt idx="19">
                  <c:v>Cultural Pest Control</c:v>
                </c:pt>
                <c:pt idx="20">
                  <c:v>Windbreaks and Shelterbelts</c:v>
                </c:pt>
                <c:pt idx="21">
                  <c:v>Crop/Livestock Production System Integration</c:v>
                </c:pt>
                <c:pt idx="22">
                  <c:v>Multi-species Grazing</c:v>
                </c:pt>
                <c:pt idx="23">
                  <c:v>Biological Pest Control</c:v>
                </c:pt>
                <c:pt idx="24">
                  <c:v>Precision Agriculture</c:v>
                </c:pt>
                <c:pt idx="25">
                  <c:v>Mulching</c:v>
                </c:pt>
                <c:pt idx="26">
                  <c:v>Poly Culture Farming</c:v>
                </c:pt>
                <c:pt idx="27">
                  <c:v>Reforestation</c:v>
                </c:pt>
                <c:pt idx="28">
                  <c:v>Ridge Till</c:v>
                </c:pt>
                <c:pt idx="29">
                  <c:v>Fallow Management</c:v>
                </c:pt>
                <c:pt idx="30">
                  <c:v>Alley Cropping</c:v>
                </c:pt>
              </c:strCache>
            </c:strRef>
          </c:cat>
          <c:val>
            <c:numRef>
              <c:f>Sheet1!$B$2:$B$32</c:f>
              <c:numCache>
                <c:formatCode>General</c:formatCode>
                <c:ptCount val="31"/>
                <c:pt idx="0">
                  <c:v>74</c:v>
                </c:pt>
                <c:pt idx="1">
                  <c:v>71</c:v>
                </c:pt>
                <c:pt idx="2">
                  <c:v>70</c:v>
                </c:pt>
                <c:pt idx="3">
                  <c:v>65</c:v>
                </c:pt>
                <c:pt idx="4">
                  <c:v>51</c:v>
                </c:pt>
                <c:pt idx="5">
                  <c:v>45</c:v>
                </c:pt>
                <c:pt idx="6">
                  <c:v>43</c:v>
                </c:pt>
                <c:pt idx="7">
                  <c:v>41</c:v>
                </c:pt>
                <c:pt idx="8">
                  <c:v>34</c:v>
                </c:pt>
                <c:pt idx="9">
                  <c:v>33</c:v>
                </c:pt>
                <c:pt idx="10">
                  <c:v>30</c:v>
                </c:pt>
                <c:pt idx="11">
                  <c:v>30</c:v>
                </c:pt>
                <c:pt idx="12">
                  <c:v>30</c:v>
                </c:pt>
                <c:pt idx="13">
                  <c:v>26</c:v>
                </c:pt>
                <c:pt idx="14">
                  <c:v>24</c:v>
                </c:pt>
                <c:pt idx="15">
                  <c:v>23</c:v>
                </c:pt>
                <c:pt idx="16">
                  <c:v>21</c:v>
                </c:pt>
                <c:pt idx="17">
                  <c:v>21</c:v>
                </c:pt>
                <c:pt idx="18">
                  <c:v>19</c:v>
                </c:pt>
                <c:pt idx="19">
                  <c:v>19</c:v>
                </c:pt>
                <c:pt idx="20">
                  <c:v>18</c:v>
                </c:pt>
                <c:pt idx="21">
                  <c:v>17</c:v>
                </c:pt>
                <c:pt idx="22">
                  <c:v>17</c:v>
                </c:pt>
                <c:pt idx="23">
                  <c:v>16</c:v>
                </c:pt>
                <c:pt idx="24">
                  <c:v>12</c:v>
                </c:pt>
                <c:pt idx="25">
                  <c:v>12</c:v>
                </c:pt>
                <c:pt idx="26">
                  <c:v>9</c:v>
                </c:pt>
                <c:pt idx="27">
                  <c:v>7</c:v>
                </c:pt>
                <c:pt idx="28">
                  <c:v>6</c:v>
                </c:pt>
                <c:pt idx="29">
                  <c:v>5</c:v>
                </c:pt>
                <c:pt idx="30">
                  <c:v>4</c:v>
                </c:pt>
              </c:numCache>
            </c:numRef>
          </c:val>
          <c:extLst xmlns:c16r2="http://schemas.microsoft.com/office/drawing/2015/06/chart">
            <c:ext xmlns:c16="http://schemas.microsoft.com/office/drawing/2014/chart" uri="{C3380CC4-5D6E-409C-BE32-E72D297353CC}">
              <c16:uniqueId val="{00000000-7C88-49CE-8A8C-D13855A45E82}"/>
            </c:ext>
          </c:extLst>
        </c:ser>
        <c:dLbls>
          <c:showLegendKey val="0"/>
          <c:showVal val="0"/>
          <c:showCatName val="0"/>
          <c:showSerName val="0"/>
          <c:showPercent val="0"/>
          <c:showBubbleSize val="0"/>
        </c:dLbls>
        <c:gapWidth val="182"/>
        <c:axId val="214222888"/>
        <c:axId val="214225632"/>
      </c:barChart>
      <c:catAx>
        <c:axId val="2142228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Sustainable Agriculture Practices</a:t>
                </a:r>
              </a:p>
            </c:rich>
          </c:tx>
          <c:layout>
            <c:manualLayout>
              <c:xMode val="edge"/>
              <c:yMode val="edge"/>
              <c:x val="4.9783549783549784E-2"/>
              <c:y val="0.365160376079750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4225632"/>
        <c:crosses val="autoZero"/>
        <c:auto val="1"/>
        <c:lblAlgn val="ctr"/>
        <c:lblOffset val="100"/>
        <c:noMultiLvlLbl val="0"/>
      </c:catAx>
      <c:valAx>
        <c:axId val="21422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Number of Farmers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4222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50D73-4DE2-4AD8-B2B5-426FEA861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2831</TotalTime>
  <Pages>37</Pages>
  <Words>9545</Words>
  <Characters>54411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LSU AgCenter</Company>
  <LinksUpToDate>false</LinksUpToDate>
  <CharactersWithSpaces>63829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PAUDEL</dc:creator>
  <cp:keywords/>
  <dc:description/>
  <cp:lastModifiedBy>Mishra, Bijesh</cp:lastModifiedBy>
  <cp:revision>317</cp:revision>
  <cp:lastPrinted>2018-07-12T13:50:00Z</cp:lastPrinted>
  <dcterms:created xsi:type="dcterms:W3CDTF">2018-02-22T23:58:00Z</dcterms:created>
  <dcterms:modified xsi:type="dcterms:W3CDTF">2018-07-13T19:58:00Z</dcterms:modified>
</cp:coreProperties>
</file>